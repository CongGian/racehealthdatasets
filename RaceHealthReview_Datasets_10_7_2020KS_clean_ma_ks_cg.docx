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2BF5" w14:textId="68256F97" w:rsidR="00D156AD" w:rsidRPr="00CA6E18" w:rsidRDefault="00781446" w:rsidP="005068B2">
      <w:pPr>
        <w:ind w:firstLine="360"/>
        <w:jc w:val="center"/>
        <w:rPr>
          <w:rFonts w:asciiTheme="majorHAnsi" w:hAnsiTheme="majorHAnsi" w:cstheme="majorHAnsi"/>
          <w:b/>
          <w:bCs/>
          <w:sz w:val="32"/>
          <w:szCs w:val="32"/>
        </w:rPr>
      </w:pPr>
      <w:r w:rsidRPr="00CA6E18">
        <w:rPr>
          <w:rFonts w:asciiTheme="majorHAnsi" w:hAnsiTheme="majorHAnsi" w:cstheme="majorHAnsi"/>
          <w:b/>
          <w:bCs/>
          <w:sz w:val="32"/>
          <w:szCs w:val="32"/>
        </w:rPr>
        <w:t xml:space="preserve">A Guide to Public-Use Research </w:t>
      </w:r>
      <w:r w:rsidR="00841BB5" w:rsidRPr="00CA6E18">
        <w:rPr>
          <w:rFonts w:asciiTheme="majorHAnsi" w:hAnsiTheme="majorHAnsi" w:cstheme="majorHAnsi"/>
          <w:b/>
          <w:bCs/>
          <w:sz w:val="32"/>
          <w:szCs w:val="32"/>
        </w:rPr>
        <w:t xml:space="preserve">Data Sources </w:t>
      </w:r>
      <w:r w:rsidRPr="00CA6E18">
        <w:rPr>
          <w:rFonts w:asciiTheme="majorHAnsi" w:hAnsiTheme="majorHAnsi" w:cstheme="majorHAnsi"/>
          <w:b/>
          <w:bCs/>
          <w:sz w:val="32"/>
          <w:szCs w:val="32"/>
        </w:rPr>
        <w:t>Containing</w:t>
      </w:r>
      <w:r w:rsidR="00115C0E" w:rsidRPr="00CA6E18">
        <w:rPr>
          <w:rFonts w:asciiTheme="majorHAnsi" w:hAnsiTheme="majorHAnsi" w:cstheme="majorHAnsi"/>
          <w:b/>
          <w:bCs/>
          <w:sz w:val="32"/>
          <w:szCs w:val="32"/>
        </w:rPr>
        <w:t xml:space="preserve"> </w:t>
      </w:r>
      <w:r w:rsidRPr="00CA6E18">
        <w:rPr>
          <w:rFonts w:asciiTheme="majorHAnsi" w:hAnsiTheme="majorHAnsi" w:cstheme="majorHAnsi"/>
          <w:b/>
          <w:bCs/>
          <w:sz w:val="32"/>
          <w:szCs w:val="32"/>
        </w:rPr>
        <w:t>Race and</w:t>
      </w:r>
      <w:r w:rsidR="00115C0E" w:rsidRPr="00CA6E18">
        <w:rPr>
          <w:rFonts w:asciiTheme="majorHAnsi" w:hAnsiTheme="majorHAnsi" w:cstheme="majorHAnsi"/>
          <w:b/>
          <w:bCs/>
          <w:sz w:val="32"/>
          <w:szCs w:val="32"/>
        </w:rPr>
        <w:t xml:space="preserve"> </w:t>
      </w:r>
      <w:r w:rsidRPr="00CA6E18">
        <w:rPr>
          <w:rFonts w:asciiTheme="majorHAnsi" w:hAnsiTheme="majorHAnsi" w:cstheme="majorHAnsi"/>
          <w:b/>
          <w:bCs/>
          <w:sz w:val="32"/>
          <w:szCs w:val="32"/>
        </w:rPr>
        <w:t>H</w:t>
      </w:r>
      <w:r w:rsidR="00115C0E" w:rsidRPr="00CA6E18">
        <w:rPr>
          <w:rFonts w:asciiTheme="majorHAnsi" w:hAnsiTheme="majorHAnsi" w:cstheme="majorHAnsi"/>
          <w:b/>
          <w:bCs/>
          <w:sz w:val="32"/>
          <w:szCs w:val="32"/>
        </w:rPr>
        <w:t xml:space="preserve">ealth </w:t>
      </w:r>
      <w:r w:rsidRPr="00CA6E18">
        <w:rPr>
          <w:rFonts w:asciiTheme="majorHAnsi" w:hAnsiTheme="majorHAnsi" w:cstheme="majorHAnsi"/>
          <w:b/>
          <w:bCs/>
          <w:sz w:val="32"/>
          <w:szCs w:val="32"/>
        </w:rPr>
        <w:t>O</w:t>
      </w:r>
      <w:r w:rsidR="00115C0E" w:rsidRPr="00CA6E18">
        <w:rPr>
          <w:rFonts w:asciiTheme="majorHAnsi" w:hAnsiTheme="majorHAnsi" w:cstheme="majorHAnsi"/>
          <w:b/>
          <w:bCs/>
          <w:sz w:val="32"/>
          <w:szCs w:val="32"/>
        </w:rPr>
        <w:t>utcomes</w:t>
      </w:r>
    </w:p>
    <w:p w14:paraId="1AF3EF11" w14:textId="6838C0F7" w:rsidR="001A5E58" w:rsidRPr="00637F62" w:rsidRDefault="001A5E58" w:rsidP="005068B2">
      <w:pPr>
        <w:ind w:firstLine="360"/>
        <w:rPr>
          <w:rFonts w:asciiTheme="majorHAnsi" w:hAnsiTheme="majorHAnsi" w:cstheme="majorHAnsi"/>
          <w:b/>
          <w:sz w:val="22"/>
          <w:szCs w:val="22"/>
        </w:rPr>
      </w:pPr>
    </w:p>
    <w:p w14:paraId="644FB312" w14:textId="1C8BB6EC" w:rsidR="00781446" w:rsidRDefault="00781446" w:rsidP="005068B2">
      <w:pPr>
        <w:ind w:firstLine="360"/>
        <w:rPr>
          <w:rFonts w:asciiTheme="majorHAnsi" w:hAnsiTheme="majorHAnsi" w:cstheme="majorHAnsi"/>
          <w:b/>
          <w:sz w:val="22"/>
          <w:szCs w:val="22"/>
        </w:rPr>
      </w:pPr>
      <w:r w:rsidRPr="00637F62">
        <w:rPr>
          <w:rFonts w:asciiTheme="majorHAnsi" w:hAnsiTheme="majorHAnsi" w:cstheme="majorHAnsi"/>
          <w:b/>
          <w:sz w:val="22"/>
          <w:szCs w:val="22"/>
        </w:rPr>
        <w:t xml:space="preserve">Proposed list of authors in alpha order: Marcela Alsan, Cong Gian and Kosali Simon </w:t>
      </w:r>
      <w:r w:rsidRPr="00637F62">
        <w:rPr>
          <w:rStyle w:val="FootnoteReference"/>
          <w:rFonts w:asciiTheme="majorHAnsi" w:hAnsiTheme="majorHAnsi" w:cstheme="majorHAnsi"/>
          <w:sz w:val="22"/>
          <w:szCs w:val="22"/>
        </w:rPr>
        <w:footnoteReference w:id="1"/>
      </w:r>
    </w:p>
    <w:p w14:paraId="36F52D6A" w14:textId="1833D2DE" w:rsidR="001B28D6" w:rsidRDefault="001B28D6" w:rsidP="005068B2">
      <w:pPr>
        <w:ind w:firstLine="360"/>
        <w:rPr>
          <w:rFonts w:asciiTheme="majorHAnsi" w:hAnsiTheme="majorHAnsi" w:cstheme="majorHAnsi"/>
          <w:b/>
          <w:sz w:val="22"/>
          <w:szCs w:val="22"/>
        </w:rPr>
      </w:pPr>
    </w:p>
    <w:p w14:paraId="172D42E0" w14:textId="3E6B5601" w:rsidR="001B28D6" w:rsidRDefault="001B28D6" w:rsidP="005068B2">
      <w:pPr>
        <w:ind w:firstLine="360"/>
        <w:rPr>
          <w:rFonts w:asciiTheme="majorHAnsi" w:hAnsiTheme="majorHAnsi" w:cstheme="majorHAnsi"/>
          <w:b/>
          <w:sz w:val="22"/>
          <w:szCs w:val="22"/>
        </w:rPr>
      </w:pPr>
    </w:p>
    <w:p w14:paraId="36CF3AE8" w14:textId="4713A841" w:rsidR="001B28D6" w:rsidRDefault="001B28D6" w:rsidP="005068B2">
      <w:pPr>
        <w:ind w:firstLine="360"/>
        <w:rPr>
          <w:rFonts w:asciiTheme="majorHAnsi" w:hAnsiTheme="majorHAnsi" w:cstheme="majorHAnsi"/>
          <w:b/>
          <w:sz w:val="22"/>
          <w:szCs w:val="22"/>
        </w:rPr>
      </w:pPr>
    </w:p>
    <w:p w14:paraId="582A9483" w14:textId="749049B1" w:rsidR="001B28D6" w:rsidRDefault="001B28D6" w:rsidP="005068B2">
      <w:pPr>
        <w:ind w:firstLine="360"/>
        <w:rPr>
          <w:rFonts w:asciiTheme="majorHAnsi" w:hAnsiTheme="majorHAnsi" w:cstheme="majorHAnsi"/>
          <w:b/>
          <w:sz w:val="22"/>
          <w:szCs w:val="22"/>
        </w:rPr>
      </w:pPr>
    </w:p>
    <w:p w14:paraId="5E67FEEA" w14:textId="56AB3B56" w:rsidR="001B28D6" w:rsidRDefault="001B28D6" w:rsidP="005068B2">
      <w:pPr>
        <w:ind w:firstLine="360"/>
        <w:rPr>
          <w:rFonts w:asciiTheme="majorHAnsi" w:hAnsiTheme="majorHAnsi" w:cstheme="majorHAnsi"/>
          <w:b/>
          <w:sz w:val="22"/>
          <w:szCs w:val="22"/>
        </w:rPr>
      </w:pPr>
    </w:p>
    <w:p w14:paraId="02103467" w14:textId="42B704F2" w:rsidR="001B28D6" w:rsidRDefault="001B28D6" w:rsidP="005068B2">
      <w:pPr>
        <w:ind w:firstLine="360"/>
        <w:rPr>
          <w:rFonts w:asciiTheme="majorHAnsi" w:hAnsiTheme="majorHAnsi" w:cstheme="majorHAnsi"/>
          <w:b/>
          <w:sz w:val="22"/>
          <w:szCs w:val="22"/>
        </w:rPr>
      </w:pPr>
    </w:p>
    <w:p w14:paraId="0245943B" w14:textId="42545D85" w:rsidR="001B28D6" w:rsidRDefault="001B28D6" w:rsidP="005068B2">
      <w:pPr>
        <w:ind w:firstLine="360"/>
        <w:rPr>
          <w:rFonts w:asciiTheme="majorHAnsi" w:hAnsiTheme="majorHAnsi" w:cstheme="majorHAnsi"/>
          <w:b/>
          <w:sz w:val="22"/>
          <w:szCs w:val="22"/>
        </w:rPr>
      </w:pPr>
    </w:p>
    <w:p w14:paraId="3994991A" w14:textId="14C24680" w:rsidR="001B28D6" w:rsidRDefault="001B28D6" w:rsidP="005068B2">
      <w:pPr>
        <w:ind w:firstLine="360"/>
        <w:rPr>
          <w:rFonts w:asciiTheme="majorHAnsi" w:hAnsiTheme="majorHAnsi" w:cstheme="majorHAnsi"/>
          <w:b/>
          <w:sz w:val="22"/>
          <w:szCs w:val="22"/>
        </w:rPr>
      </w:pPr>
    </w:p>
    <w:p w14:paraId="7C175DFC" w14:textId="277D834F" w:rsidR="001B28D6" w:rsidRDefault="001B28D6" w:rsidP="005068B2">
      <w:pPr>
        <w:ind w:firstLine="360"/>
        <w:rPr>
          <w:rFonts w:asciiTheme="majorHAnsi" w:hAnsiTheme="majorHAnsi" w:cstheme="majorHAnsi"/>
          <w:b/>
          <w:sz w:val="22"/>
          <w:szCs w:val="22"/>
        </w:rPr>
      </w:pPr>
    </w:p>
    <w:p w14:paraId="152343CB" w14:textId="04EC9146" w:rsidR="001B28D6" w:rsidRDefault="001B28D6" w:rsidP="005068B2">
      <w:pPr>
        <w:ind w:firstLine="360"/>
        <w:rPr>
          <w:rFonts w:asciiTheme="majorHAnsi" w:hAnsiTheme="majorHAnsi" w:cstheme="majorHAnsi"/>
          <w:b/>
          <w:sz w:val="22"/>
          <w:szCs w:val="22"/>
        </w:rPr>
      </w:pPr>
    </w:p>
    <w:p w14:paraId="028DEBB2" w14:textId="1997C729" w:rsidR="001B28D6" w:rsidRDefault="001B28D6" w:rsidP="005068B2">
      <w:pPr>
        <w:ind w:firstLine="360"/>
        <w:rPr>
          <w:rFonts w:asciiTheme="majorHAnsi" w:hAnsiTheme="majorHAnsi" w:cstheme="majorHAnsi"/>
          <w:b/>
          <w:sz w:val="22"/>
          <w:szCs w:val="22"/>
        </w:rPr>
      </w:pPr>
    </w:p>
    <w:p w14:paraId="6EC02BE9" w14:textId="5D618D71" w:rsidR="001B28D6" w:rsidRDefault="001B28D6" w:rsidP="005068B2">
      <w:pPr>
        <w:ind w:firstLine="360"/>
        <w:rPr>
          <w:rFonts w:asciiTheme="majorHAnsi" w:hAnsiTheme="majorHAnsi" w:cstheme="majorHAnsi"/>
          <w:b/>
          <w:sz w:val="22"/>
          <w:szCs w:val="22"/>
        </w:rPr>
      </w:pPr>
    </w:p>
    <w:p w14:paraId="027C1560" w14:textId="6D4CB7DF" w:rsidR="001B28D6" w:rsidRDefault="001B28D6" w:rsidP="005068B2">
      <w:pPr>
        <w:ind w:firstLine="360"/>
        <w:rPr>
          <w:rFonts w:asciiTheme="majorHAnsi" w:hAnsiTheme="majorHAnsi" w:cstheme="majorHAnsi"/>
          <w:b/>
          <w:sz w:val="22"/>
          <w:szCs w:val="22"/>
        </w:rPr>
      </w:pPr>
    </w:p>
    <w:p w14:paraId="3336E877" w14:textId="5C80F0C6" w:rsidR="001B28D6" w:rsidRDefault="001B28D6" w:rsidP="005068B2">
      <w:pPr>
        <w:ind w:firstLine="360"/>
        <w:rPr>
          <w:rFonts w:asciiTheme="majorHAnsi" w:hAnsiTheme="majorHAnsi" w:cstheme="majorHAnsi"/>
          <w:b/>
          <w:sz w:val="22"/>
          <w:szCs w:val="22"/>
        </w:rPr>
      </w:pPr>
    </w:p>
    <w:p w14:paraId="59A1CA13" w14:textId="2ED21531" w:rsidR="001B28D6" w:rsidRDefault="001B28D6" w:rsidP="005068B2">
      <w:pPr>
        <w:ind w:firstLine="360"/>
        <w:rPr>
          <w:rFonts w:asciiTheme="majorHAnsi" w:hAnsiTheme="majorHAnsi" w:cstheme="majorHAnsi"/>
          <w:b/>
          <w:sz w:val="22"/>
          <w:szCs w:val="22"/>
        </w:rPr>
      </w:pPr>
    </w:p>
    <w:p w14:paraId="4C83CDEB" w14:textId="777F9765" w:rsidR="001B28D6" w:rsidRDefault="001B28D6" w:rsidP="005068B2">
      <w:pPr>
        <w:ind w:firstLine="360"/>
        <w:rPr>
          <w:rFonts w:asciiTheme="majorHAnsi" w:hAnsiTheme="majorHAnsi" w:cstheme="majorHAnsi"/>
          <w:b/>
          <w:sz w:val="22"/>
          <w:szCs w:val="22"/>
        </w:rPr>
      </w:pPr>
    </w:p>
    <w:p w14:paraId="74DFF486" w14:textId="4EB4BC2E" w:rsidR="001B28D6" w:rsidRDefault="001B28D6" w:rsidP="005068B2">
      <w:pPr>
        <w:ind w:firstLine="360"/>
        <w:rPr>
          <w:rFonts w:asciiTheme="majorHAnsi" w:hAnsiTheme="majorHAnsi" w:cstheme="majorHAnsi"/>
          <w:b/>
          <w:sz w:val="22"/>
          <w:szCs w:val="22"/>
        </w:rPr>
      </w:pPr>
    </w:p>
    <w:p w14:paraId="06A40229" w14:textId="5CF3A361" w:rsidR="001B28D6" w:rsidRDefault="001B28D6" w:rsidP="005068B2">
      <w:pPr>
        <w:ind w:firstLine="360"/>
        <w:rPr>
          <w:rFonts w:asciiTheme="majorHAnsi" w:hAnsiTheme="majorHAnsi" w:cstheme="majorHAnsi"/>
          <w:b/>
          <w:sz w:val="22"/>
          <w:szCs w:val="22"/>
        </w:rPr>
      </w:pPr>
    </w:p>
    <w:p w14:paraId="09CF9AD5" w14:textId="7C7381A4" w:rsidR="001B28D6" w:rsidRDefault="001B28D6" w:rsidP="005068B2">
      <w:pPr>
        <w:ind w:firstLine="360"/>
        <w:rPr>
          <w:rFonts w:asciiTheme="majorHAnsi" w:hAnsiTheme="majorHAnsi" w:cstheme="majorHAnsi"/>
          <w:b/>
          <w:sz w:val="22"/>
          <w:szCs w:val="22"/>
        </w:rPr>
      </w:pPr>
    </w:p>
    <w:p w14:paraId="76416D7B" w14:textId="47120018" w:rsidR="001B28D6" w:rsidRDefault="001B28D6" w:rsidP="005068B2">
      <w:pPr>
        <w:ind w:firstLine="360"/>
        <w:rPr>
          <w:rFonts w:asciiTheme="majorHAnsi" w:hAnsiTheme="majorHAnsi" w:cstheme="majorHAnsi"/>
          <w:b/>
          <w:sz w:val="22"/>
          <w:szCs w:val="22"/>
        </w:rPr>
      </w:pPr>
    </w:p>
    <w:p w14:paraId="189A6EAA" w14:textId="77943058" w:rsidR="001B28D6" w:rsidRDefault="001B28D6" w:rsidP="005068B2">
      <w:pPr>
        <w:ind w:firstLine="360"/>
        <w:rPr>
          <w:rFonts w:asciiTheme="majorHAnsi" w:hAnsiTheme="majorHAnsi" w:cstheme="majorHAnsi"/>
          <w:b/>
          <w:sz w:val="22"/>
          <w:szCs w:val="22"/>
        </w:rPr>
      </w:pPr>
    </w:p>
    <w:p w14:paraId="0B0F8FD7" w14:textId="6F0DE5EC" w:rsidR="001B28D6" w:rsidRDefault="001B28D6" w:rsidP="005068B2">
      <w:pPr>
        <w:ind w:firstLine="360"/>
        <w:rPr>
          <w:rFonts w:asciiTheme="majorHAnsi" w:hAnsiTheme="majorHAnsi" w:cstheme="majorHAnsi"/>
          <w:b/>
          <w:sz w:val="22"/>
          <w:szCs w:val="22"/>
        </w:rPr>
      </w:pPr>
    </w:p>
    <w:p w14:paraId="033A7F21" w14:textId="762BDA25" w:rsidR="001B28D6" w:rsidRDefault="001B28D6" w:rsidP="005068B2">
      <w:pPr>
        <w:ind w:firstLine="360"/>
        <w:rPr>
          <w:rFonts w:asciiTheme="majorHAnsi" w:hAnsiTheme="majorHAnsi" w:cstheme="majorHAnsi"/>
          <w:b/>
          <w:sz w:val="22"/>
          <w:szCs w:val="22"/>
        </w:rPr>
      </w:pPr>
    </w:p>
    <w:p w14:paraId="0B5CB063" w14:textId="7DE78294" w:rsidR="001B28D6" w:rsidRDefault="001B28D6" w:rsidP="005068B2">
      <w:pPr>
        <w:ind w:firstLine="360"/>
        <w:rPr>
          <w:rFonts w:asciiTheme="majorHAnsi" w:hAnsiTheme="majorHAnsi" w:cstheme="majorHAnsi"/>
          <w:b/>
          <w:sz w:val="22"/>
          <w:szCs w:val="22"/>
        </w:rPr>
      </w:pPr>
    </w:p>
    <w:p w14:paraId="358965F2" w14:textId="7318CA41" w:rsidR="001B28D6" w:rsidRDefault="001B28D6" w:rsidP="005068B2">
      <w:pPr>
        <w:ind w:firstLine="360"/>
        <w:rPr>
          <w:rFonts w:asciiTheme="majorHAnsi" w:hAnsiTheme="majorHAnsi" w:cstheme="majorHAnsi"/>
          <w:b/>
          <w:sz w:val="22"/>
          <w:szCs w:val="22"/>
        </w:rPr>
      </w:pPr>
    </w:p>
    <w:p w14:paraId="19141B8C" w14:textId="33718E1F" w:rsidR="001B28D6" w:rsidRDefault="001B28D6" w:rsidP="005068B2">
      <w:pPr>
        <w:ind w:firstLine="360"/>
        <w:rPr>
          <w:rFonts w:asciiTheme="majorHAnsi" w:hAnsiTheme="majorHAnsi" w:cstheme="majorHAnsi"/>
          <w:b/>
          <w:sz w:val="22"/>
          <w:szCs w:val="22"/>
        </w:rPr>
      </w:pPr>
    </w:p>
    <w:p w14:paraId="266600F2" w14:textId="323F1AE8" w:rsidR="001B28D6" w:rsidRDefault="001B28D6" w:rsidP="005068B2">
      <w:pPr>
        <w:ind w:firstLine="360"/>
        <w:rPr>
          <w:rFonts w:asciiTheme="majorHAnsi" w:hAnsiTheme="majorHAnsi" w:cstheme="majorHAnsi"/>
          <w:b/>
          <w:sz w:val="22"/>
          <w:szCs w:val="22"/>
        </w:rPr>
      </w:pPr>
    </w:p>
    <w:p w14:paraId="39F80BB3" w14:textId="7BE5AE8F" w:rsidR="001B28D6" w:rsidRDefault="001B28D6" w:rsidP="005068B2">
      <w:pPr>
        <w:ind w:firstLine="360"/>
        <w:rPr>
          <w:rFonts w:asciiTheme="majorHAnsi" w:hAnsiTheme="majorHAnsi" w:cstheme="majorHAnsi"/>
          <w:b/>
          <w:sz w:val="22"/>
          <w:szCs w:val="22"/>
        </w:rPr>
      </w:pPr>
    </w:p>
    <w:p w14:paraId="3566B0AA" w14:textId="3F944865" w:rsidR="001B28D6" w:rsidRDefault="001B28D6" w:rsidP="005068B2">
      <w:pPr>
        <w:ind w:firstLine="360"/>
        <w:rPr>
          <w:rFonts w:asciiTheme="majorHAnsi" w:hAnsiTheme="majorHAnsi" w:cstheme="majorHAnsi"/>
          <w:b/>
          <w:sz w:val="22"/>
          <w:szCs w:val="22"/>
        </w:rPr>
      </w:pPr>
    </w:p>
    <w:p w14:paraId="36AA0DFA" w14:textId="34E70E02" w:rsidR="001B28D6" w:rsidRDefault="001B28D6" w:rsidP="005068B2">
      <w:pPr>
        <w:ind w:firstLine="360"/>
        <w:rPr>
          <w:rFonts w:asciiTheme="majorHAnsi" w:hAnsiTheme="majorHAnsi" w:cstheme="majorHAnsi"/>
          <w:b/>
          <w:sz w:val="22"/>
          <w:szCs w:val="22"/>
        </w:rPr>
      </w:pPr>
    </w:p>
    <w:p w14:paraId="1F112291" w14:textId="6F67E539" w:rsidR="001B28D6" w:rsidRDefault="001B28D6" w:rsidP="005068B2">
      <w:pPr>
        <w:ind w:firstLine="360"/>
        <w:rPr>
          <w:rFonts w:asciiTheme="majorHAnsi" w:hAnsiTheme="majorHAnsi" w:cstheme="majorHAnsi"/>
          <w:b/>
          <w:sz w:val="22"/>
          <w:szCs w:val="22"/>
        </w:rPr>
      </w:pPr>
    </w:p>
    <w:p w14:paraId="7FD19FA8" w14:textId="27E6FC39" w:rsidR="001B28D6" w:rsidRDefault="001B28D6" w:rsidP="005068B2">
      <w:pPr>
        <w:ind w:firstLine="360"/>
        <w:rPr>
          <w:rFonts w:asciiTheme="majorHAnsi" w:hAnsiTheme="majorHAnsi" w:cstheme="majorHAnsi"/>
          <w:b/>
          <w:sz w:val="22"/>
          <w:szCs w:val="22"/>
        </w:rPr>
      </w:pPr>
    </w:p>
    <w:p w14:paraId="6366EADA" w14:textId="7E4C865B" w:rsidR="001B28D6" w:rsidRDefault="001B28D6" w:rsidP="005068B2">
      <w:pPr>
        <w:ind w:firstLine="360"/>
        <w:rPr>
          <w:rFonts w:asciiTheme="majorHAnsi" w:hAnsiTheme="majorHAnsi" w:cstheme="majorHAnsi"/>
          <w:b/>
          <w:sz w:val="22"/>
          <w:szCs w:val="22"/>
        </w:rPr>
      </w:pPr>
    </w:p>
    <w:p w14:paraId="58CB571B" w14:textId="0BD97F01" w:rsidR="001B28D6" w:rsidRDefault="001B28D6" w:rsidP="005068B2">
      <w:pPr>
        <w:ind w:firstLine="360"/>
        <w:rPr>
          <w:rFonts w:asciiTheme="majorHAnsi" w:hAnsiTheme="majorHAnsi" w:cstheme="majorHAnsi"/>
          <w:b/>
          <w:sz w:val="22"/>
          <w:szCs w:val="22"/>
        </w:rPr>
      </w:pPr>
    </w:p>
    <w:p w14:paraId="31E9F4D3" w14:textId="7762039D" w:rsidR="001B28D6" w:rsidRDefault="001B28D6" w:rsidP="005068B2">
      <w:pPr>
        <w:ind w:firstLine="360"/>
        <w:rPr>
          <w:rFonts w:asciiTheme="majorHAnsi" w:hAnsiTheme="majorHAnsi" w:cstheme="majorHAnsi"/>
          <w:b/>
          <w:sz w:val="22"/>
          <w:szCs w:val="22"/>
        </w:rPr>
      </w:pPr>
    </w:p>
    <w:p w14:paraId="06318A63" w14:textId="35969E41" w:rsidR="001B28D6" w:rsidRDefault="001B28D6" w:rsidP="005068B2">
      <w:pPr>
        <w:ind w:firstLine="360"/>
        <w:rPr>
          <w:rFonts w:asciiTheme="majorHAnsi" w:hAnsiTheme="majorHAnsi" w:cstheme="majorHAnsi"/>
          <w:b/>
          <w:sz w:val="22"/>
          <w:szCs w:val="22"/>
        </w:rPr>
      </w:pPr>
    </w:p>
    <w:p w14:paraId="6E41F67B" w14:textId="7399C8D6" w:rsidR="001B28D6" w:rsidRDefault="001B28D6" w:rsidP="005068B2">
      <w:pPr>
        <w:ind w:firstLine="360"/>
        <w:rPr>
          <w:rFonts w:asciiTheme="majorHAnsi" w:hAnsiTheme="majorHAnsi" w:cstheme="majorHAnsi"/>
          <w:b/>
          <w:sz w:val="22"/>
          <w:szCs w:val="22"/>
        </w:rPr>
      </w:pPr>
    </w:p>
    <w:p w14:paraId="6DBAB931" w14:textId="2F5F8BF5" w:rsidR="001B28D6" w:rsidRDefault="001B28D6" w:rsidP="005068B2">
      <w:pPr>
        <w:ind w:firstLine="360"/>
        <w:rPr>
          <w:rFonts w:asciiTheme="majorHAnsi" w:hAnsiTheme="majorHAnsi" w:cstheme="majorHAnsi"/>
          <w:b/>
          <w:sz w:val="22"/>
          <w:szCs w:val="22"/>
        </w:rPr>
      </w:pPr>
    </w:p>
    <w:p w14:paraId="7F88F2EB" w14:textId="43DC150F" w:rsidR="001B28D6" w:rsidRDefault="001B28D6" w:rsidP="005068B2">
      <w:pPr>
        <w:ind w:firstLine="360"/>
        <w:rPr>
          <w:rFonts w:asciiTheme="majorHAnsi" w:hAnsiTheme="majorHAnsi" w:cstheme="majorHAnsi"/>
          <w:b/>
          <w:sz w:val="22"/>
          <w:szCs w:val="22"/>
        </w:rPr>
      </w:pPr>
    </w:p>
    <w:p w14:paraId="6D20CBAB" w14:textId="77777777" w:rsidR="001B28D6" w:rsidRPr="00637F62" w:rsidRDefault="001B28D6" w:rsidP="005068B2">
      <w:pPr>
        <w:ind w:firstLine="360"/>
        <w:rPr>
          <w:rFonts w:asciiTheme="majorHAnsi" w:hAnsiTheme="majorHAnsi" w:cstheme="majorHAnsi"/>
          <w:b/>
          <w:sz w:val="22"/>
          <w:szCs w:val="22"/>
        </w:rPr>
      </w:pPr>
    </w:p>
    <w:sdt>
      <w:sdtPr>
        <w:rPr>
          <w:rFonts w:asciiTheme="minorHAnsi" w:eastAsiaTheme="minorEastAsia" w:hAnsiTheme="minorHAnsi" w:cstheme="minorBidi"/>
          <w:b/>
          <w:bCs/>
          <w:color w:val="auto"/>
          <w:sz w:val="24"/>
          <w:szCs w:val="24"/>
        </w:rPr>
        <w:id w:val="-2071953667"/>
        <w:docPartObj>
          <w:docPartGallery w:val="Table of Contents"/>
          <w:docPartUnique/>
        </w:docPartObj>
      </w:sdtPr>
      <w:sdtEndPr>
        <w:rPr>
          <w:rFonts w:asciiTheme="majorHAnsi" w:hAnsiTheme="majorHAnsi" w:cstheme="majorHAnsi"/>
          <w:noProof/>
        </w:rPr>
      </w:sdtEndPr>
      <w:sdtContent>
        <w:p w14:paraId="4C2F21BE" w14:textId="6FE1BDEF" w:rsidR="00C575CA" w:rsidRPr="0084654F" w:rsidRDefault="00C575CA">
          <w:pPr>
            <w:pStyle w:val="TOCHeading"/>
            <w:rPr>
              <w:rFonts w:cstheme="majorHAnsi"/>
              <w:b/>
              <w:bCs/>
              <w:color w:val="auto"/>
            </w:rPr>
          </w:pPr>
          <w:r w:rsidRPr="0084654F">
            <w:rPr>
              <w:rFonts w:cstheme="majorHAnsi"/>
              <w:b/>
              <w:bCs/>
              <w:color w:val="auto"/>
            </w:rPr>
            <w:t>Table of Contents</w:t>
          </w:r>
        </w:p>
        <w:p w14:paraId="3493D650" w14:textId="13B4A101" w:rsidR="00364E90" w:rsidRDefault="00C575CA">
          <w:pPr>
            <w:pStyle w:val="TOC1"/>
            <w:tabs>
              <w:tab w:val="right" w:leader="dot" w:pos="8630"/>
            </w:tabs>
            <w:rPr>
              <w:ins w:id="1" w:author="Cong" w:date="2020-10-19T20:30:00Z"/>
              <w:noProof/>
              <w:sz w:val="22"/>
              <w:szCs w:val="22"/>
            </w:rPr>
          </w:pPr>
          <w:r w:rsidRPr="00BC509A">
            <w:rPr>
              <w:rFonts w:asciiTheme="majorHAnsi" w:hAnsiTheme="majorHAnsi" w:cstheme="majorHAnsi"/>
            </w:rPr>
            <w:fldChar w:fldCharType="begin"/>
          </w:r>
          <w:r w:rsidRPr="0084654F">
            <w:rPr>
              <w:rFonts w:asciiTheme="majorHAnsi" w:hAnsiTheme="majorHAnsi" w:cstheme="majorHAnsi"/>
            </w:rPr>
            <w:instrText xml:space="preserve"> TOC \o "1-3" \h \z \u </w:instrText>
          </w:r>
          <w:r w:rsidRPr="00BC509A">
            <w:rPr>
              <w:rFonts w:asciiTheme="majorHAnsi" w:hAnsiTheme="majorHAnsi" w:cstheme="majorHAnsi"/>
            </w:rPr>
            <w:fldChar w:fldCharType="separate"/>
          </w:r>
          <w:ins w:id="2" w:author="Cong" w:date="2020-10-19T20:30:00Z">
            <w:r w:rsidR="00364E90" w:rsidRPr="00067CA8">
              <w:rPr>
                <w:rStyle w:val="Hyperlink"/>
                <w:noProof/>
              </w:rPr>
              <w:fldChar w:fldCharType="begin"/>
            </w:r>
            <w:r w:rsidR="00364E90" w:rsidRPr="00067CA8">
              <w:rPr>
                <w:rStyle w:val="Hyperlink"/>
                <w:noProof/>
              </w:rPr>
              <w:instrText xml:space="preserve"> </w:instrText>
            </w:r>
            <w:r w:rsidR="00364E90">
              <w:rPr>
                <w:noProof/>
              </w:rPr>
              <w:instrText>HYPERLINK \l "_Toc54031864"</w:instrText>
            </w:r>
            <w:r w:rsidR="00364E90" w:rsidRPr="00067CA8">
              <w:rPr>
                <w:rStyle w:val="Hyperlink"/>
                <w:noProof/>
              </w:rPr>
              <w:instrText xml:space="preserve"> </w:instrText>
            </w:r>
            <w:r w:rsidR="00364E90" w:rsidRPr="00067CA8">
              <w:rPr>
                <w:rStyle w:val="Hyperlink"/>
                <w:noProof/>
              </w:rPr>
            </w:r>
            <w:r w:rsidR="00364E90" w:rsidRPr="00067CA8">
              <w:rPr>
                <w:rStyle w:val="Hyperlink"/>
                <w:noProof/>
              </w:rPr>
              <w:fldChar w:fldCharType="separate"/>
            </w:r>
            <w:r w:rsidR="00364E90" w:rsidRPr="00067CA8">
              <w:rPr>
                <w:rStyle w:val="Hyperlink"/>
                <w:b/>
                <w:bCs/>
                <w:noProof/>
              </w:rPr>
              <w:t>Introduction</w:t>
            </w:r>
            <w:r w:rsidR="00364E90">
              <w:rPr>
                <w:noProof/>
                <w:webHidden/>
              </w:rPr>
              <w:tab/>
            </w:r>
            <w:r w:rsidR="00364E90">
              <w:rPr>
                <w:noProof/>
                <w:webHidden/>
              </w:rPr>
              <w:fldChar w:fldCharType="begin"/>
            </w:r>
            <w:r w:rsidR="00364E90">
              <w:rPr>
                <w:noProof/>
                <w:webHidden/>
              </w:rPr>
              <w:instrText xml:space="preserve"> PAGEREF _Toc54031864 \h </w:instrText>
            </w:r>
            <w:r w:rsidR="00364E90">
              <w:rPr>
                <w:noProof/>
                <w:webHidden/>
              </w:rPr>
            </w:r>
          </w:ins>
          <w:r w:rsidR="00364E90">
            <w:rPr>
              <w:noProof/>
              <w:webHidden/>
            </w:rPr>
            <w:fldChar w:fldCharType="separate"/>
          </w:r>
          <w:ins w:id="3" w:author="Cong" w:date="2020-10-19T20:30:00Z">
            <w:r w:rsidR="00364E90">
              <w:rPr>
                <w:noProof/>
                <w:webHidden/>
              </w:rPr>
              <w:t>3</w:t>
            </w:r>
            <w:r w:rsidR="00364E90">
              <w:rPr>
                <w:noProof/>
                <w:webHidden/>
              </w:rPr>
              <w:fldChar w:fldCharType="end"/>
            </w:r>
            <w:r w:rsidR="00364E90" w:rsidRPr="00067CA8">
              <w:rPr>
                <w:rStyle w:val="Hyperlink"/>
                <w:noProof/>
              </w:rPr>
              <w:fldChar w:fldCharType="end"/>
            </w:r>
          </w:ins>
        </w:p>
        <w:p w14:paraId="26918791" w14:textId="540D760B" w:rsidR="00364E90" w:rsidRDefault="00364E90">
          <w:pPr>
            <w:pStyle w:val="TOC1"/>
            <w:tabs>
              <w:tab w:val="right" w:leader="dot" w:pos="8630"/>
            </w:tabs>
            <w:rPr>
              <w:ins w:id="4" w:author="Cong" w:date="2020-10-19T20:30:00Z"/>
              <w:noProof/>
              <w:sz w:val="22"/>
              <w:szCs w:val="22"/>
            </w:rPr>
          </w:pPr>
          <w:ins w:id="5" w:author="Cong" w:date="2020-10-19T20:30:00Z">
            <w:r w:rsidRPr="00067CA8">
              <w:rPr>
                <w:rStyle w:val="Hyperlink"/>
                <w:noProof/>
              </w:rPr>
              <w:fldChar w:fldCharType="begin"/>
            </w:r>
            <w:r w:rsidRPr="00067CA8">
              <w:rPr>
                <w:rStyle w:val="Hyperlink"/>
                <w:noProof/>
              </w:rPr>
              <w:instrText xml:space="preserve"> </w:instrText>
            </w:r>
            <w:r>
              <w:rPr>
                <w:noProof/>
              </w:rPr>
              <w:instrText>HYPERLINK \l "_Toc54031865"</w:instrText>
            </w:r>
            <w:r w:rsidRPr="00067CA8">
              <w:rPr>
                <w:rStyle w:val="Hyperlink"/>
                <w:noProof/>
              </w:rPr>
              <w:instrText xml:space="preserve"> </w:instrText>
            </w:r>
            <w:r w:rsidRPr="00067CA8">
              <w:rPr>
                <w:rStyle w:val="Hyperlink"/>
                <w:noProof/>
              </w:rPr>
            </w:r>
            <w:r w:rsidRPr="00067CA8">
              <w:rPr>
                <w:rStyle w:val="Hyperlink"/>
                <w:noProof/>
              </w:rPr>
              <w:fldChar w:fldCharType="separate"/>
            </w:r>
            <w:r w:rsidRPr="00067CA8">
              <w:rPr>
                <w:rStyle w:val="Hyperlink"/>
                <w:b/>
                <w:bCs/>
                <w:noProof/>
              </w:rPr>
              <w:t>A. Description</w:t>
            </w:r>
            <w:r>
              <w:rPr>
                <w:noProof/>
                <w:webHidden/>
              </w:rPr>
              <w:tab/>
            </w:r>
            <w:r>
              <w:rPr>
                <w:noProof/>
                <w:webHidden/>
              </w:rPr>
              <w:fldChar w:fldCharType="begin"/>
            </w:r>
            <w:r>
              <w:rPr>
                <w:noProof/>
                <w:webHidden/>
              </w:rPr>
              <w:instrText xml:space="preserve"> PAGEREF _Toc54031865 \h </w:instrText>
            </w:r>
            <w:r>
              <w:rPr>
                <w:noProof/>
                <w:webHidden/>
              </w:rPr>
            </w:r>
          </w:ins>
          <w:r>
            <w:rPr>
              <w:noProof/>
              <w:webHidden/>
            </w:rPr>
            <w:fldChar w:fldCharType="separate"/>
          </w:r>
          <w:ins w:id="6" w:author="Cong" w:date="2020-10-19T20:30:00Z">
            <w:r>
              <w:rPr>
                <w:noProof/>
                <w:webHidden/>
              </w:rPr>
              <w:t>4</w:t>
            </w:r>
            <w:r>
              <w:rPr>
                <w:noProof/>
                <w:webHidden/>
              </w:rPr>
              <w:fldChar w:fldCharType="end"/>
            </w:r>
            <w:r w:rsidRPr="00067CA8">
              <w:rPr>
                <w:rStyle w:val="Hyperlink"/>
                <w:noProof/>
              </w:rPr>
              <w:fldChar w:fldCharType="end"/>
            </w:r>
          </w:ins>
        </w:p>
        <w:p w14:paraId="380A8A9C" w14:textId="105B79D3" w:rsidR="00364E90" w:rsidRDefault="00364E90">
          <w:pPr>
            <w:pStyle w:val="TOC2"/>
            <w:rPr>
              <w:ins w:id="7" w:author="Cong" w:date="2020-10-19T20:30:00Z"/>
              <w:rFonts w:asciiTheme="minorHAnsi" w:hAnsiTheme="minorHAnsi" w:cstheme="minorBidi"/>
              <w:b w:val="0"/>
              <w:bCs w:val="0"/>
              <w:sz w:val="22"/>
              <w:szCs w:val="22"/>
            </w:rPr>
          </w:pPr>
          <w:ins w:id="8" w:author="Cong" w:date="2020-10-19T20:30:00Z">
            <w:r w:rsidRPr="00067CA8">
              <w:rPr>
                <w:rStyle w:val="Hyperlink"/>
              </w:rPr>
              <w:fldChar w:fldCharType="begin"/>
            </w:r>
            <w:r w:rsidRPr="00067CA8">
              <w:rPr>
                <w:rStyle w:val="Hyperlink"/>
              </w:rPr>
              <w:instrText xml:space="preserve"> </w:instrText>
            </w:r>
            <w:r>
              <w:instrText>HYPERLINK \l "_Toc54031866"</w:instrText>
            </w:r>
            <w:r w:rsidRPr="00067CA8">
              <w:rPr>
                <w:rStyle w:val="Hyperlink"/>
              </w:rPr>
              <w:instrText xml:space="preserve"> </w:instrText>
            </w:r>
            <w:r w:rsidRPr="00067CA8">
              <w:rPr>
                <w:rStyle w:val="Hyperlink"/>
              </w:rPr>
            </w:r>
            <w:r w:rsidRPr="00067CA8">
              <w:rPr>
                <w:rStyle w:val="Hyperlink"/>
              </w:rPr>
              <w:fldChar w:fldCharType="separate"/>
            </w:r>
            <w:r w:rsidRPr="00067CA8">
              <w:rPr>
                <w:rStyle w:val="Hyperlink"/>
              </w:rPr>
              <w:t>1. Behavioral Risk Factor Surveillance System (BRFSS)</w:t>
            </w:r>
            <w:r>
              <w:rPr>
                <w:webHidden/>
              </w:rPr>
              <w:tab/>
            </w:r>
            <w:r>
              <w:rPr>
                <w:webHidden/>
              </w:rPr>
              <w:fldChar w:fldCharType="begin"/>
            </w:r>
            <w:r>
              <w:rPr>
                <w:webHidden/>
              </w:rPr>
              <w:instrText xml:space="preserve"> PAGEREF _Toc54031866 \h </w:instrText>
            </w:r>
            <w:r>
              <w:rPr>
                <w:webHidden/>
              </w:rPr>
            </w:r>
          </w:ins>
          <w:r>
            <w:rPr>
              <w:webHidden/>
            </w:rPr>
            <w:fldChar w:fldCharType="separate"/>
          </w:r>
          <w:ins w:id="9" w:author="Cong" w:date="2020-10-19T20:30:00Z">
            <w:r>
              <w:rPr>
                <w:webHidden/>
              </w:rPr>
              <w:t>4</w:t>
            </w:r>
            <w:r>
              <w:rPr>
                <w:webHidden/>
              </w:rPr>
              <w:fldChar w:fldCharType="end"/>
            </w:r>
            <w:r w:rsidRPr="00067CA8">
              <w:rPr>
                <w:rStyle w:val="Hyperlink"/>
              </w:rPr>
              <w:fldChar w:fldCharType="end"/>
            </w:r>
          </w:ins>
        </w:p>
        <w:p w14:paraId="077460B6" w14:textId="7382313D" w:rsidR="00364E90" w:rsidRDefault="00364E90">
          <w:pPr>
            <w:pStyle w:val="TOC2"/>
            <w:rPr>
              <w:ins w:id="10" w:author="Cong" w:date="2020-10-19T20:30:00Z"/>
              <w:rFonts w:asciiTheme="minorHAnsi" w:hAnsiTheme="minorHAnsi" w:cstheme="minorBidi"/>
              <w:b w:val="0"/>
              <w:bCs w:val="0"/>
              <w:sz w:val="22"/>
              <w:szCs w:val="22"/>
            </w:rPr>
          </w:pPr>
          <w:ins w:id="11" w:author="Cong" w:date="2020-10-19T20:30:00Z">
            <w:r w:rsidRPr="00067CA8">
              <w:rPr>
                <w:rStyle w:val="Hyperlink"/>
              </w:rPr>
              <w:fldChar w:fldCharType="begin"/>
            </w:r>
            <w:r w:rsidRPr="00067CA8">
              <w:rPr>
                <w:rStyle w:val="Hyperlink"/>
              </w:rPr>
              <w:instrText xml:space="preserve"> </w:instrText>
            </w:r>
            <w:r>
              <w:instrText>HYPERLINK \l "_Toc54031867"</w:instrText>
            </w:r>
            <w:r w:rsidRPr="00067CA8">
              <w:rPr>
                <w:rStyle w:val="Hyperlink"/>
              </w:rPr>
              <w:instrText xml:space="preserve"> </w:instrText>
            </w:r>
            <w:r w:rsidRPr="00067CA8">
              <w:rPr>
                <w:rStyle w:val="Hyperlink"/>
              </w:rPr>
            </w:r>
            <w:r w:rsidRPr="00067CA8">
              <w:rPr>
                <w:rStyle w:val="Hyperlink"/>
              </w:rPr>
              <w:fldChar w:fldCharType="separate"/>
            </w:r>
            <w:r w:rsidRPr="00067CA8">
              <w:rPr>
                <w:rStyle w:val="Hyperlink"/>
              </w:rPr>
              <w:t>2. Health and Retirement Study (HRS)</w:t>
            </w:r>
            <w:r>
              <w:rPr>
                <w:webHidden/>
              </w:rPr>
              <w:tab/>
            </w:r>
            <w:r>
              <w:rPr>
                <w:webHidden/>
              </w:rPr>
              <w:fldChar w:fldCharType="begin"/>
            </w:r>
            <w:r>
              <w:rPr>
                <w:webHidden/>
              </w:rPr>
              <w:instrText xml:space="preserve"> PAGEREF _Toc54031867 \h </w:instrText>
            </w:r>
            <w:r>
              <w:rPr>
                <w:webHidden/>
              </w:rPr>
            </w:r>
          </w:ins>
          <w:r>
            <w:rPr>
              <w:webHidden/>
            </w:rPr>
            <w:fldChar w:fldCharType="separate"/>
          </w:r>
          <w:ins w:id="12" w:author="Cong" w:date="2020-10-19T20:30:00Z">
            <w:r>
              <w:rPr>
                <w:webHidden/>
              </w:rPr>
              <w:t>5</w:t>
            </w:r>
            <w:r>
              <w:rPr>
                <w:webHidden/>
              </w:rPr>
              <w:fldChar w:fldCharType="end"/>
            </w:r>
            <w:r w:rsidRPr="00067CA8">
              <w:rPr>
                <w:rStyle w:val="Hyperlink"/>
              </w:rPr>
              <w:fldChar w:fldCharType="end"/>
            </w:r>
          </w:ins>
        </w:p>
        <w:p w14:paraId="16AED806" w14:textId="3A253C48" w:rsidR="00364E90" w:rsidRDefault="00364E90">
          <w:pPr>
            <w:pStyle w:val="TOC2"/>
            <w:rPr>
              <w:ins w:id="13" w:author="Cong" w:date="2020-10-19T20:30:00Z"/>
              <w:rFonts w:asciiTheme="minorHAnsi" w:hAnsiTheme="minorHAnsi" w:cstheme="minorBidi"/>
              <w:b w:val="0"/>
              <w:bCs w:val="0"/>
              <w:sz w:val="22"/>
              <w:szCs w:val="22"/>
            </w:rPr>
          </w:pPr>
          <w:ins w:id="14" w:author="Cong" w:date="2020-10-19T20:30:00Z">
            <w:r w:rsidRPr="00067CA8">
              <w:rPr>
                <w:rStyle w:val="Hyperlink"/>
              </w:rPr>
              <w:fldChar w:fldCharType="begin"/>
            </w:r>
            <w:r w:rsidRPr="00067CA8">
              <w:rPr>
                <w:rStyle w:val="Hyperlink"/>
              </w:rPr>
              <w:instrText xml:space="preserve"> </w:instrText>
            </w:r>
            <w:r>
              <w:instrText>HYPERLINK \l "_Toc54031868"</w:instrText>
            </w:r>
            <w:r w:rsidRPr="00067CA8">
              <w:rPr>
                <w:rStyle w:val="Hyperlink"/>
              </w:rPr>
              <w:instrText xml:space="preserve"> </w:instrText>
            </w:r>
            <w:r w:rsidRPr="00067CA8">
              <w:rPr>
                <w:rStyle w:val="Hyperlink"/>
              </w:rPr>
            </w:r>
            <w:r w:rsidRPr="00067CA8">
              <w:rPr>
                <w:rStyle w:val="Hyperlink"/>
              </w:rPr>
              <w:fldChar w:fldCharType="separate"/>
            </w:r>
            <w:r w:rsidRPr="00067CA8">
              <w:rPr>
                <w:rStyle w:val="Hyperlink"/>
              </w:rPr>
              <w:t>3. National Health and Nutrition Examination Survey (NHANES)</w:t>
            </w:r>
            <w:r>
              <w:rPr>
                <w:webHidden/>
              </w:rPr>
              <w:tab/>
            </w:r>
            <w:r>
              <w:rPr>
                <w:webHidden/>
              </w:rPr>
              <w:fldChar w:fldCharType="begin"/>
            </w:r>
            <w:r>
              <w:rPr>
                <w:webHidden/>
              </w:rPr>
              <w:instrText xml:space="preserve"> PAGEREF _Toc54031868 \h </w:instrText>
            </w:r>
            <w:r>
              <w:rPr>
                <w:webHidden/>
              </w:rPr>
            </w:r>
          </w:ins>
          <w:r>
            <w:rPr>
              <w:webHidden/>
            </w:rPr>
            <w:fldChar w:fldCharType="separate"/>
          </w:r>
          <w:ins w:id="15" w:author="Cong" w:date="2020-10-19T20:30:00Z">
            <w:r>
              <w:rPr>
                <w:webHidden/>
              </w:rPr>
              <w:t>6</w:t>
            </w:r>
            <w:r>
              <w:rPr>
                <w:webHidden/>
              </w:rPr>
              <w:fldChar w:fldCharType="end"/>
            </w:r>
            <w:r w:rsidRPr="00067CA8">
              <w:rPr>
                <w:rStyle w:val="Hyperlink"/>
              </w:rPr>
              <w:fldChar w:fldCharType="end"/>
            </w:r>
          </w:ins>
        </w:p>
        <w:p w14:paraId="4CA2109B" w14:textId="4AEA27FC" w:rsidR="00364E90" w:rsidRDefault="00364E90">
          <w:pPr>
            <w:pStyle w:val="TOC2"/>
            <w:rPr>
              <w:ins w:id="16" w:author="Cong" w:date="2020-10-19T20:30:00Z"/>
              <w:rFonts w:asciiTheme="minorHAnsi" w:hAnsiTheme="minorHAnsi" w:cstheme="minorBidi"/>
              <w:b w:val="0"/>
              <w:bCs w:val="0"/>
              <w:sz w:val="22"/>
              <w:szCs w:val="22"/>
            </w:rPr>
          </w:pPr>
          <w:ins w:id="17" w:author="Cong" w:date="2020-10-19T20:30:00Z">
            <w:r w:rsidRPr="00067CA8">
              <w:rPr>
                <w:rStyle w:val="Hyperlink"/>
              </w:rPr>
              <w:fldChar w:fldCharType="begin"/>
            </w:r>
            <w:r w:rsidRPr="00067CA8">
              <w:rPr>
                <w:rStyle w:val="Hyperlink"/>
              </w:rPr>
              <w:instrText xml:space="preserve"> </w:instrText>
            </w:r>
            <w:r>
              <w:instrText>HYPERLINK \l "_Toc54031869"</w:instrText>
            </w:r>
            <w:r w:rsidRPr="00067CA8">
              <w:rPr>
                <w:rStyle w:val="Hyperlink"/>
              </w:rPr>
              <w:instrText xml:space="preserve"> </w:instrText>
            </w:r>
            <w:r w:rsidRPr="00067CA8">
              <w:rPr>
                <w:rStyle w:val="Hyperlink"/>
              </w:rPr>
            </w:r>
            <w:r w:rsidRPr="00067CA8">
              <w:rPr>
                <w:rStyle w:val="Hyperlink"/>
              </w:rPr>
              <w:fldChar w:fldCharType="separate"/>
            </w:r>
            <w:r w:rsidRPr="00067CA8">
              <w:rPr>
                <w:rStyle w:val="Hyperlink"/>
              </w:rPr>
              <w:t>4. National Health Interview Survey (NHIS)</w:t>
            </w:r>
            <w:r>
              <w:rPr>
                <w:webHidden/>
              </w:rPr>
              <w:tab/>
            </w:r>
            <w:r>
              <w:rPr>
                <w:webHidden/>
              </w:rPr>
              <w:fldChar w:fldCharType="begin"/>
            </w:r>
            <w:r>
              <w:rPr>
                <w:webHidden/>
              </w:rPr>
              <w:instrText xml:space="preserve"> PAGEREF _Toc54031869 \h </w:instrText>
            </w:r>
            <w:r>
              <w:rPr>
                <w:webHidden/>
              </w:rPr>
            </w:r>
          </w:ins>
          <w:r>
            <w:rPr>
              <w:webHidden/>
            </w:rPr>
            <w:fldChar w:fldCharType="separate"/>
          </w:r>
          <w:ins w:id="18" w:author="Cong" w:date="2020-10-19T20:30:00Z">
            <w:r>
              <w:rPr>
                <w:webHidden/>
              </w:rPr>
              <w:t>8</w:t>
            </w:r>
            <w:r>
              <w:rPr>
                <w:webHidden/>
              </w:rPr>
              <w:fldChar w:fldCharType="end"/>
            </w:r>
            <w:r w:rsidRPr="00067CA8">
              <w:rPr>
                <w:rStyle w:val="Hyperlink"/>
              </w:rPr>
              <w:fldChar w:fldCharType="end"/>
            </w:r>
          </w:ins>
        </w:p>
        <w:p w14:paraId="0063ED85" w14:textId="7A6D0D9C" w:rsidR="00364E90" w:rsidRDefault="00364E90">
          <w:pPr>
            <w:pStyle w:val="TOC2"/>
            <w:rPr>
              <w:ins w:id="19" w:author="Cong" w:date="2020-10-19T20:30:00Z"/>
              <w:rFonts w:asciiTheme="minorHAnsi" w:hAnsiTheme="minorHAnsi" w:cstheme="minorBidi"/>
              <w:b w:val="0"/>
              <w:bCs w:val="0"/>
              <w:sz w:val="22"/>
              <w:szCs w:val="22"/>
            </w:rPr>
          </w:pPr>
          <w:ins w:id="20" w:author="Cong" w:date="2020-10-19T20:30:00Z">
            <w:r w:rsidRPr="00067CA8">
              <w:rPr>
                <w:rStyle w:val="Hyperlink"/>
              </w:rPr>
              <w:fldChar w:fldCharType="begin"/>
            </w:r>
            <w:r w:rsidRPr="00067CA8">
              <w:rPr>
                <w:rStyle w:val="Hyperlink"/>
              </w:rPr>
              <w:instrText xml:space="preserve"> </w:instrText>
            </w:r>
            <w:r>
              <w:instrText>HYPERLINK \l "_Toc54031870"</w:instrText>
            </w:r>
            <w:r w:rsidRPr="00067CA8">
              <w:rPr>
                <w:rStyle w:val="Hyperlink"/>
              </w:rPr>
              <w:instrText xml:space="preserve"> </w:instrText>
            </w:r>
            <w:r w:rsidRPr="00067CA8">
              <w:rPr>
                <w:rStyle w:val="Hyperlink"/>
              </w:rPr>
            </w:r>
            <w:r w:rsidRPr="00067CA8">
              <w:rPr>
                <w:rStyle w:val="Hyperlink"/>
              </w:rPr>
              <w:fldChar w:fldCharType="separate"/>
            </w:r>
            <w:r w:rsidRPr="00067CA8">
              <w:rPr>
                <w:rStyle w:val="Hyperlink"/>
              </w:rPr>
              <w:t>5. Medical Expenditure Panel Survey (MEPS)</w:t>
            </w:r>
            <w:r>
              <w:rPr>
                <w:webHidden/>
              </w:rPr>
              <w:tab/>
            </w:r>
            <w:r>
              <w:rPr>
                <w:webHidden/>
              </w:rPr>
              <w:fldChar w:fldCharType="begin"/>
            </w:r>
            <w:r>
              <w:rPr>
                <w:webHidden/>
              </w:rPr>
              <w:instrText xml:space="preserve"> PAGEREF _Toc54031870 \h </w:instrText>
            </w:r>
            <w:r>
              <w:rPr>
                <w:webHidden/>
              </w:rPr>
            </w:r>
          </w:ins>
          <w:r>
            <w:rPr>
              <w:webHidden/>
            </w:rPr>
            <w:fldChar w:fldCharType="separate"/>
          </w:r>
          <w:ins w:id="21" w:author="Cong" w:date="2020-10-19T20:30:00Z">
            <w:r>
              <w:rPr>
                <w:webHidden/>
              </w:rPr>
              <w:t>9</w:t>
            </w:r>
            <w:r>
              <w:rPr>
                <w:webHidden/>
              </w:rPr>
              <w:fldChar w:fldCharType="end"/>
            </w:r>
            <w:r w:rsidRPr="00067CA8">
              <w:rPr>
                <w:rStyle w:val="Hyperlink"/>
              </w:rPr>
              <w:fldChar w:fldCharType="end"/>
            </w:r>
          </w:ins>
        </w:p>
        <w:p w14:paraId="149BA750" w14:textId="3507ED80" w:rsidR="00364E90" w:rsidRDefault="00364E90">
          <w:pPr>
            <w:pStyle w:val="TOC2"/>
            <w:tabs>
              <w:tab w:val="left" w:pos="660"/>
            </w:tabs>
            <w:rPr>
              <w:ins w:id="22" w:author="Cong" w:date="2020-10-19T20:30:00Z"/>
              <w:rFonts w:asciiTheme="minorHAnsi" w:hAnsiTheme="minorHAnsi" w:cstheme="minorBidi"/>
              <w:b w:val="0"/>
              <w:bCs w:val="0"/>
              <w:sz w:val="22"/>
              <w:szCs w:val="22"/>
            </w:rPr>
          </w:pPr>
          <w:ins w:id="23" w:author="Cong" w:date="2020-10-19T20:30:00Z">
            <w:r w:rsidRPr="00067CA8">
              <w:rPr>
                <w:rStyle w:val="Hyperlink"/>
              </w:rPr>
              <w:fldChar w:fldCharType="begin"/>
            </w:r>
            <w:r w:rsidRPr="00067CA8">
              <w:rPr>
                <w:rStyle w:val="Hyperlink"/>
              </w:rPr>
              <w:instrText xml:space="preserve"> </w:instrText>
            </w:r>
            <w:r>
              <w:instrText>HYPERLINK \l "_Toc54031871"</w:instrText>
            </w:r>
            <w:r w:rsidRPr="00067CA8">
              <w:rPr>
                <w:rStyle w:val="Hyperlink"/>
              </w:rPr>
              <w:instrText xml:space="preserve"> </w:instrText>
            </w:r>
            <w:r w:rsidRPr="00067CA8">
              <w:rPr>
                <w:rStyle w:val="Hyperlink"/>
              </w:rPr>
            </w:r>
            <w:r w:rsidRPr="00067CA8">
              <w:rPr>
                <w:rStyle w:val="Hyperlink"/>
              </w:rPr>
              <w:fldChar w:fldCharType="separate"/>
            </w:r>
            <w:r w:rsidRPr="00067CA8">
              <w:rPr>
                <w:rStyle w:val="Hyperlink"/>
                <w:rFonts w:eastAsiaTheme="minorHAnsi"/>
              </w:rPr>
              <w:t>6.</w:t>
            </w:r>
            <w:r>
              <w:rPr>
                <w:rFonts w:asciiTheme="minorHAnsi" w:hAnsiTheme="minorHAnsi" w:cstheme="minorBidi"/>
                <w:b w:val="0"/>
                <w:bCs w:val="0"/>
                <w:sz w:val="22"/>
                <w:szCs w:val="22"/>
              </w:rPr>
              <w:tab/>
            </w:r>
            <w:r w:rsidRPr="00067CA8">
              <w:rPr>
                <w:rStyle w:val="Hyperlink"/>
              </w:rPr>
              <w:t>Medicare Current Beneficiary Survey (</w:t>
            </w:r>
            <w:r w:rsidRPr="00067CA8">
              <w:rPr>
                <w:rStyle w:val="Hyperlink"/>
                <w:rFonts w:eastAsiaTheme="minorHAnsi"/>
              </w:rPr>
              <w:t>MCBS</w:t>
            </w:r>
            <w:r w:rsidRPr="00067CA8">
              <w:rPr>
                <w:rStyle w:val="Hyperlink"/>
              </w:rPr>
              <w:t>) Public Use File (PUF)</w:t>
            </w:r>
            <w:r>
              <w:rPr>
                <w:webHidden/>
              </w:rPr>
              <w:tab/>
            </w:r>
            <w:r>
              <w:rPr>
                <w:webHidden/>
              </w:rPr>
              <w:fldChar w:fldCharType="begin"/>
            </w:r>
            <w:r>
              <w:rPr>
                <w:webHidden/>
              </w:rPr>
              <w:instrText xml:space="preserve"> PAGEREF _Toc54031871 \h </w:instrText>
            </w:r>
            <w:r>
              <w:rPr>
                <w:webHidden/>
              </w:rPr>
            </w:r>
          </w:ins>
          <w:r>
            <w:rPr>
              <w:webHidden/>
            </w:rPr>
            <w:fldChar w:fldCharType="separate"/>
          </w:r>
          <w:ins w:id="24" w:author="Cong" w:date="2020-10-19T20:30:00Z">
            <w:r>
              <w:rPr>
                <w:webHidden/>
              </w:rPr>
              <w:t>11</w:t>
            </w:r>
            <w:r>
              <w:rPr>
                <w:webHidden/>
              </w:rPr>
              <w:fldChar w:fldCharType="end"/>
            </w:r>
            <w:r w:rsidRPr="00067CA8">
              <w:rPr>
                <w:rStyle w:val="Hyperlink"/>
              </w:rPr>
              <w:fldChar w:fldCharType="end"/>
            </w:r>
          </w:ins>
        </w:p>
        <w:p w14:paraId="326E710C" w14:textId="7497987E" w:rsidR="00364E90" w:rsidRDefault="00364E90">
          <w:pPr>
            <w:pStyle w:val="TOC1"/>
            <w:tabs>
              <w:tab w:val="right" w:leader="dot" w:pos="8630"/>
            </w:tabs>
            <w:rPr>
              <w:ins w:id="25" w:author="Cong" w:date="2020-10-19T20:30:00Z"/>
              <w:noProof/>
              <w:sz w:val="22"/>
              <w:szCs w:val="22"/>
            </w:rPr>
          </w:pPr>
          <w:ins w:id="26" w:author="Cong" w:date="2020-10-19T20:30:00Z">
            <w:r w:rsidRPr="00067CA8">
              <w:rPr>
                <w:rStyle w:val="Hyperlink"/>
                <w:noProof/>
              </w:rPr>
              <w:fldChar w:fldCharType="begin"/>
            </w:r>
            <w:r w:rsidRPr="00067CA8">
              <w:rPr>
                <w:rStyle w:val="Hyperlink"/>
                <w:noProof/>
              </w:rPr>
              <w:instrText xml:space="preserve"> </w:instrText>
            </w:r>
            <w:r>
              <w:rPr>
                <w:noProof/>
              </w:rPr>
              <w:instrText>HYPERLINK \l "_Toc54031872"</w:instrText>
            </w:r>
            <w:r w:rsidRPr="00067CA8">
              <w:rPr>
                <w:rStyle w:val="Hyperlink"/>
                <w:noProof/>
              </w:rPr>
              <w:instrText xml:space="preserve"> </w:instrText>
            </w:r>
            <w:r w:rsidRPr="00067CA8">
              <w:rPr>
                <w:rStyle w:val="Hyperlink"/>
                <w:noProof/>
              </w:rPr>
            </w:r>
            <w:r w:rsidRPr="00067CA8">
              <w:rPr>
                <w:rStyle w:val="Hyperlink"/>
                <w:noProof/>
              </w:rPr>
              <w:fldChar w:fldCharType="separate"/>
            </w:r>
            <w:r w:rsidRPr="00067CA8">
              <w:rPr>
                <w:rStyle w:val="Hyperlink"/>
                <w:b/>
                <w:bCs/>
                <w:noProof/>
              </w:rPr>
              <w:t>B. Table 1: Comparison and harmonization of health variables across data sets</w:t>
            </w:r>
            <w:r>
              <w:rPr>
                <w:noProof/>
                <w:webHidden/>
              </w:rPr>
              <w:tab/>
            </w:r>
            <w:r>
              <w:rPr>
                <w:noProof/>
                <w:webHidden/>
              </w:rPr>
              <w:fldChar w:fldCharType="begin"/>
            </w:r>
            <w:r>
              <w:rPr>
                <w:noProof/>
                <w:webHidden/>
              </w:rPr>
              <w:instrText xml:space="preserve"> PAGEREF _Toc54031872 \h </w:instrText>
            </w:r>
            <w:r>
              <w:rPr>
                <w:noProof/>
                <w:webHidden/>
              </w:rPr>
            </w:r>
          </w:ins>
          <w:r>
            <w:rPr>
              <w:noProof/>
              <w:webHidden/>
            </w:rPr>
            <w:fldChar w:fldCharType="separate"/>
          </w:r>
          <w:ins w:id="27" w:author="Cong" w:date="2020-10-19T20:30:00Z">
            <w:r>
              <w:rPr>
                <w:noProof/>
                <w:webHidden/>
              </w:rPr>
              <w:t>12</w:t>
            </w:r>
            <w:r>
              <w:rPr>
                <w:noProof/>
                <w:webHidden/>
              </w:rPr>
              <w:fldChar w:fldCharType="end"/>
            </w:r>
            <w:r w:rsidRPr="00067CA8">
              <w:rPr>
                <w:rStyle w:val="Hyperlink"/>
                <w:noProof/>
              </w:rPr>
              <w:fldChar w:fldCharType="end"/>
            </w:r>
          </w:ins>
        </w:p>
        <w:p w14:paraId="51F3980E" w14:textId="769C32AC" w:rsidR="00364E90" w:rsidRDefault="00364E90">
          <w:pPr>
            <w:pStyle w:val="TOC1"/>
            <w:tabs>
              <w:tab w:val="right" w:leader="dot" w:pos="8630"/>
            </w:tabs>
            <w:rPr>
              <w:ins w:id="28" w:author="Cong" w:date="2020-10-19T20:30:00Z"/>
              <w:noProof/>
              <w:sz w:val="22"/>
              <w:szCs w:val="22"/>
            </w:rPr>
          </w:pPr>
          <w:ins w:id="29" w:author="Cong" w:date="2020-10-19T20:30:00Z">
            <w:r w:rsidRPr="00067CA8">
              <w:rPr>
                <w:rStyle w:val="Hyperlink"/>
                <w:noProof/>
              </w:rPr>
              <w:fldChar w:fldCharType="begin"/>
            </w:r>
            <w:r w:rsidRPr="00067CA8">
              <w:rPr>
                <w:rStyle w:val="Hyperlink"/>
                <w:noProof/>
              </w:rPr>
              <w:instrText xml:space="preserve"> </w:instrText>
            </w:r>
            <w:r>
              <w:rPr>
                <w:noProof/>
              </w:rPr>
              <w:instrText>HYPERLINK \l "_Toc54031873"</w:instrText>
            </w:r>
            <w:r w:rsidRPr="00067CA8">
              <w:rPr>
                <w:rStyle w:val="Hyperlink"/>
                <w:noProof/>
              </w:rPr>
              <w:instrText xml:space="preserve"> </w:instrText>
            </w:r>
            <w:r w:rsidRPr="00067CA8">
              <w:rPr>
                <w:rStyle w:val="Hyperlink"/>
                <w:noProof/>
              </w:rPr>
            </w:r>
            <w:r w:rsidRPr="00067CA8">
              <w:rPr>
                <w:rStyle w:val="Hyperlink"/>
                <w:noProof/>
              </w:rPr>
              <w:fldChar w:fldCharType="separate"/>
            </w:r>
            <w:r w:rsidRPr="00067CA8">
              <w:rPr>
                <w:rStyle w:val="Hyperlink"/>
                <w:b/>
                <w:bCs/>
                <w:noProof/>
              </w:rPr>
              <w:t>C. GitHub Storage and Sharing of Codes and Documents</w:t>
            </w:r>
            <w:r>
              <w:rPr>
                <w:noProof/>
                <w:webHidden/>
              </w:rPr>
              <w:tab/>
            </w:r>
            <w:r>
              <w:rPr>
                <w:noProof/>
                <w:webHidden/>
              </w:rPr>
              <w:fldChar w:fldCharType="begin"/>
            </w:r>
            <w:r>
              <w:rPr>
                <w:noProof/>
                <w:webHidden/>
              </w:rPr>
              <w:instrText xml:space="preserve"> PAGEREF _Toc54031873 \h </w:instrText>
            </w:r>
            <w:r>
              <w:rPr>
                <w:noProof/>
                <w:webHidden/>
              </w:rPr>
            </w:r>
          </w:ins>
          <w:r>
            <w:rPr>
              <w:noProof/>
              <w:webHidden/>
            </w:rPr>
            <w:fldChar w:fldCharType="separate"/>
          </w:r>
          <w:ins w:id="30" w:author="Cong" w:date="2020-10-19T20:30:00Z">
            <w:r>
              <w:rPr>
                <w:noProof/>
                <w:webHidden/>
              </w:rPr>
              <w:t>17</w:t>
            </w:r>
            <w:r>
              <w:rPr>
                <w:noProof/>
                <w:webHidden/>
              </w:rPr>
              <w:fldChar w:fldCharType="end"/>
            </w:r>
            <w:r w:rsidRPr="00067CA8">
              <w:rPr>
                <w:rStyle w:val="Hyperlink"/>
                <w:noProof/>
              </w:rPr>
              <w:fldChar w:fldCharType="end"/>
            </w:r>
          </w:ins>
        </w:p>
        <w:p w14:paraId="3A45F4CC" w14:textId="091D3412" w:rsidR="001C3EFF" w:rsidRPr="00BC509A" w:rsidDel="00364E90" w:rsidRDefault="001C3EFF">
          <w:pPr>
            <w:pStyle w:val="TOC1"/>
            <w:tabs>
              <w:tab w:val="right" w:leader="dot" w:pos="8630"/>
            </w:tabs>
            <w:rPr>
              <w:del w:id="31" w:author="Cong" w:date="2020-10-19T20:30:00Z"/>
              <w:rFonts w:asciiTheme="majorHAnsi" w:hAnsiTheme="majorHAnsi" w:cstheme="majorHAnsi"/>
              <w:noProof/>
              <w:sz w:val="22"/>
              <w:szCs w:val="22"/>
            </w:rPr>
          </w:pPr>
          <w:del w:id="32" w:author="Cong" w:date="2020-10-19T20:30:00Z">
            <w:r w:rsidRPr="00364E90" w:rsidDel="00364E90">
              <w:rPr>
                <w:rFonts w:asciiTheme="majorHAnsi" w:hAnsiTheme="majorHAnsi" w:cstheme="majorHAnsi"/>
                <w:b/>
                <w:bCs/>
                <w:noProof/>
                <w:rPrChange w:id="33" w:author="Cong" w:date="2020-10-19T20:30:00Z">
                  <w:rPr>
                    <w:rStyle w:val="Hyperlink"/>
                    <w:rFonts w:asciiTheme="majorHAnsi" w:hAnsiTheme="majorHAnsi" w:cstheme="majorHAnsi"/>
                    <w:b/>
                    <w:bCs/>
                    <w:noProof/>
                  </w:rPr>
                </w:rPrChange>
              </w:rPr>
              <w:delText>Introduction</w:delText>
            </w:r>
            <w:r w:rsidRPr="00BC509A" w:rsidDel="00364E90">
              <w:rPr>
                <w:rFonts w:asciiTheme="majorHAnsi" w:hAnsiTheme="majorHAnsi" w:cstheme="majorHAnsi"/>
                <w:noProof/>
                <w:webHidden/>
              </w:rPr>
              <w:tab/>
            </w:r>
            <w:r w:rsidR="0097112F" w:rsidDel="00364E90">
              <w:rPr>
                <w:rFonts w:asciiTheme="majorHAnsi" w:hAnsiTheme="majorHAnsi" w:cstheme="majorHAnsi"/>
                <w:noProof/>
                <w:webHidden/>
              </w:rPr>
              <w:delText>3</w:delText>
            </w:r>
          </w:del>
        </w:p>
        <w:p w14:paraId="28CD174B" w14:textId="24191DC5" w:rsidR="001C3EFF" w:rsidRPr="00BC509A" w:rsidDel="00364E90" w:rsidRDefault="001C3EFF">
          <w:pPr>
            <w:pStyle w:val="TOC1"/>
            <w:tabs>
              <w:tab w:val="right" w:leader="dot" w:pos="8630"/>
            </w:tabs>
            <w:rPr>
              <w:del w:id="34" w:author="Cong" w:date="2020-10-19T20:30:00Z"/>
              <w:rFonts w:asciiTheme="majorHAnsi" w:hAnsiTheme="majorHAnsi" w:cstheme="majorHAnsi"/>
              <w:noProof/>
              <w:sz w:val="22"/>
              <w:szCs w:val="22"/>
            </w:rPr>
          </w:pPr>
          <w:del w:id="35" w:author="Cong" w:date="2020-10-19T20:30:00Z">
            <w:r w:rsidRPr="00364E90" w:rsidDel="00364E90">
              <w:rPr>
                <w:rFonts w:asciiTheme="majorHAnsi" w:hAnsiTheme="majorHAnsi" w:cstheme="majorHAnsi"/>
                <w:b/>
                <w:bCs/>
                <w:noProof/>
                <w:rPrChange w:id="36" w:author="Cong" w:date="2020-10-19T20:30:00Z">
                  <w:rPr>
                    <w:rStyle w:val="Hyperlink"/>
                    <w:rFonts w:asciiTheme="majorHAnsi" w:hAnsiTheme="majorHAnsi" w:cstheme="majorHAnsi"/>
                    <w:b/>
                    <w:bCs/>
                    <w:noProof/>
                  </w:rPr>
                </w:rPrChange>
              </w:rPr>
              <w:delText xml:space="preserve">A. </w:delText>
            </w:r>
            <w:r w:rsidR="00F2329B" w:rsidRPr="00364E90" w:rsidDel="00364E90">
              <w:rPr>
                <w:rFonts w:asciiTheme="majorHAnsi" w:hAnsiTheme="majorHAnsi" w:cstheme="majorHAnsi"/>
                <w:b/>
                <w:bCs/>
                <w:noProof/>
                <w:rPrChange w:id="37" w:author="Cong" w:date="2020-10-19T20:30:00Z">
                  <w:rPr>
                    <w:rStyle w:val="Hyperlink"/>
                    <w:rFonts w:asciiTheme="majorHAnsi" w:hAnsiTheme="majorHAnsi" w:cstheme="majorHAnsi"/>
                    <w:b/>
                    <w:bCs/>
                    <w:noProof/>
                  </w:rPr>
                </w:rPrChange>
              </w:rPr>
              <w:delText xml:space="preserve">Data Resource </w:delText>
            </w:r>
            <w:r w:rsidRPr="00364E90" w:rsidDel="00364E90">
              <w:rPr>
                <w:rFonts w:asciiTheme="majorHAnsi" w:hAnsiTheme="majorHAnsi" w:cstheme="majorHAnsi"/>
                <w:b/>
                <w:bCs/>
                <w:noProof/>
                <w:rPrChange w:id="38" w:author="Cong" w:date="2020-10-19T20:30:00Z">
                  <w:rPr>
                    <w:rStyle w:val="Hyperlink"/>
                    <w:rFonts w:asciiTheme="majorHAnsi" w:hAnsiTheme="majorHAnsi" w:cstheme="majorHAnsi"/>
                    <w:b/>
                    <w:bCs/>
                    <w:noProof/>
                  </w:rPr>
                </w:rPrChange>
              </w:rPr>
              <w:delText>Description</w:delText>
            </w:r>
            <w:r w:rsidR="00F2329B" w:rsidRPr="00364E90" w:rsidDel="00364E90">
              <w:rPr>
                <w:rFonts w:asciiTheme="majorHAnsi" w:hAnsiTheme="majorHAnsi" w:cstheme="majorHAnsi"/>
                <w:b/>
                <w:bCs/>
                <w:noProof/>
                <w:rPrChange w:id="39" w:author="Cong" w:date="2020-10-19T20:30:00Z">
                  <w:rPr>
                    <w:rStyle w:val="Hyperlink"/>
                    <w:rFonts w:asciiTheme="majorHAnsi" w:hAnsiTheme="majorHAnsi" w:cstheme="majorHAnsi"/>
                    <w:b/>
                    <w:bCs/>
                    <w:noProof/>
                  </w:rPr>
                </w:rPrChange>
              </w:rPr>
              <w:delText>s</w:delText>
            </w:r>
            <w:r w:rsidRPr="00BC509A" w:rsidDel="00364E90">
              <w:rPr>
                <w:rFonts w:asciiTheme="majorHAnsi" w:hAnsiTheme="majorHAnsi" w:cstheme="majorHAnsi"/>
                <w:noProof/>
                <w:webHidden/>
              </w:rPr>
              <w:tab/>
            </w:r>
            <w:r w:rsidR="0097112F" w:rsidDel="00364E90">
              <w:rPr>
                <w:rFonts w:asciiTheme="majorHAnsi" w:hAnsiTheme="majorHAnsi" w:cstheme="majorHAnsi"/>
                <w:noProof/>
                <w:webHidden/>
              </w:rPr>
              <w:delText>4</w:delText>
            </w:r>
          </w:del>
        </w:p>
        <w:p w14:paraId="5F036246" w14:textId="2B776938" w:rsidR="001C3EFF" w:rsidRPr="00BC509A" w:rsidDel="00364E90" w:rsidRDefault="001C3EFF">
          <w:pPr>
            <w:pStyle w:val="TOC2"/>
            <w:rPr>
              <w:del w:id="40" w:author="Cong" w:date="2020-10-19T20:30:00Z"/>
              <w:b w:val="0"/>
              <w:bCs w:val="0"/>
              <w:sz w:val="22"/>
              <w:szCs w:val="22"/>
            </w:rPr>
          </w:pPr>
          <w:del w:id="41" w:author="Cong" w:date="2020-10-19T20:30:00Z">
            <w:r w:rsidRPr="00364E90" w:rsidDel="00364E90">
              <w:rPr>
                <w:rPrChange w:id="42" w:author="Cong" w:date="2020-10-19T20:30:00Z">
                  <w:rPr>
                    <w:rStyle w:val="Hyperlink"/>
                  </w:rPr>
                </w:rPrChange>
              </w:rPr>
              <w:delText>1. Behavioral Risk Factor Surveillance System (BRFSS)</w:delText>
            </w:r>
            <w:r w:rsidRPr="00BC509A" w:rsidDel="00364E90">
              <w:rPr>
                <w:webHidden/>
              </w:rPr>
              <w:tab/>
            </w:r>
            <w:r w:rsidR="0097112F" w:rsidDel="00364E90">
              <w:rPr>
                <w:webHidden/>
              </w:rPr>
              <w:delText>4</w:delText>
            </w:r>
          </w:del>
        </w:p>
        <w:p w14:paraId="1FDE02F4" w14:textId="2DDAA0BE" w:rsidR="001C3EFF" w:rsidRPr="00BC509A" w:rsidDel="00364E90" w:rsidRDefault="001C3EFF">
          <w:pPr>
            <w:pStyle w:val="TOC2"/>
            <w:rPr>
              <w:del w:id="43" w:author="Cong" w:date="2020-10-19T20:30:00Z"/>
              <w:b w:val="0"/>
              <w:bCs w:val="0"/>
              <w:sz w:val="22"/>
              <w:szCs w:val="22"/>
            </w:rPr>
          </w:pPr>
          <w:del w:id="44" w:author="Cong" w:date="2020-10-19T20:30:00Z">
            <w:r w:rsidRPr="00364E90" w:rsidDel="00364E90">
              <w:rPr>
                <w:rPrChange w:id="45" w:author="Cong" w:date="2020-10-19T20:30:00Z">
                  <w:rPr>
                    <w:rStyle w:val="Hyperlink"/>
                  </w:rPr>
                </w:rPrChange>
              </w:rPr>
              <w:delText xml:space="preserve">2. Health </w:delText>
            </w:r>
            <w:r w:rsidR="00F2329B" w:rsidRPr="00364E90" w:rsidDel="00364E90">
              <w:rPr>
                <w:rPrChange w:id="46" w:author="Cong" w:date="2020-10-19T20:30:00Z">
                  <w:rPr>
                    <w:rStyle w:val="Hyperlink"/>
                  </w:rPr>
                </w:rPrChange>
              </w:rPr>
              <w:delText xml:space="preserve">and </w:delText>
            </w:r>
            <w:r w:rsidRPr="00364E90" w:rsidDel="00364E90">
              <w:rPr>
                <w:rPrChange w:id="47" w:author="Cong" w:date="2020-10-19T20:30:00Z">
                  <w:rPr>
                    <w:rStyle w:val="Hyperlink"/>
                  </w:rPr>
                </w:rPrChange>
              </w:rPr>
              <w:delText>Retirement Study (HRS)</w:delText>
            </w:r>
            <w:r w:rsidRPr="00BC509A" w:rsidDel="00364E90">
              <w:rPr>
                <w:webHidden/>
              </w:rPr>
              <w:tab/>
            </w:r>
            <w:r w:rsidR="0097112F" w:rsidDel="00364E90">
              <w:rPr>
                <w:webHidden/>
              </w:rPr>
              <w:delText>5</w:delText>
            </w:r>
          </w:del>
        </w:p>
        <w:p w14:paraId="23241738" w14:textId="69BB1A55" w:rsidR="001C3EFF" w:rsidRPr="00BC509A" w:rsidDel="00364E90" w:rsidRDefault="001C3EFF">
          <w:pPr>
            <w:pStyle w:val="TOC2"/>
            <w:rPr>
              <w:del w:id="48" w:author="Cong" w:date="2020-10-19T20:30:00Z"/>
              <w:b w:val="0"/>
              <w:bCs w:val="0"/>
              <w:sz w:val="22"/>
              <w:szCs w:val="22"/>
            </w:rPr>
          </w:pPr>
          <w:del w:id="49" w:author="Cong" w:date="2020-10-19T20:30:00Z">
            <w:r w:rsidRPr="00364E90" w:rsidDel="00364E90">
              <w:rPr>
                <w:rPrChange w:id="50" w:author="Cong" w:date="2020-10-19T20:30:00Z">
                  <w:rPr>
                    <w:rStyle w:val="Hyperlink"/>
                  </w:rPr>
                </w:rPrChange>
              </w:rPr>
              <w:delText>3. National Health and Nutrition Examination Survey (NHANES)</w:delText>
            </w:r>
            <w:r w:rsidRPr="00BC509A" w:rsidDel="00364E90">
              <w:rPr>
                <w:webHidden/>
              </w:rPr>
              <w:tab/>
            </w:r>
            <w:r w:rsidR="0097112F" w:rsidDel="00364E90">
              <w:rPr>
                <w:webHidden/>
              </w:rPr>
              <w:delText>6</w:delText>
            </w:r>
          </w:del>
        </w:p>
        <w:p w14:paraId="3A9B8B3F" w14:textId="681EBFD3" w:rsidR="001C3EFF" w:rsidRPr="00BC509A" w:rsidDel="00364E90" w:rsidRDefault="001C3EFF">
          <w:pPr>
            <w:pStyle w:val="TOC2"/>
            <w:rPr>
              <w:del w:id="51" w:author="Cong" w:date="2020-10-19T20:30:00Z"/>
              <w:b w:val="0"/>
              <w:bCs w:val="0"/>
              <w:sz w:val="22"/>
              <w:szCs w:val="22"/>
            </w:rPr>
          </w:pPr>
          <w:del w:id="52" w:author="Cong" w:date="2020-10-19T20:30:00Z">
            <w:r w:rsidRPr="00364E90" w:rsidDel="00364E90">
              <w:rPr>
                <w:rPrChange w:id="53" w:author="Cong" w:date="2020-10-19T20:30:00Z">
                  <w:rPr>
                    <w:rStyle w:val="Hyperlink"/>
                  </w:rPr>
                </w:rPrChange>
              </w:rPr>
              <w:delText>4. National Health Interview Survey (NHIS)</w:delText>
            </w:r>
            <w:r w:rsidRPr="00BC509A" w:rsidDel="00364E90">
              <w:rPr>
                <w:webHidden/>
              </w:rPr>
              <w:tab/>
            </w:r>
            <w:r w:rsidR="0097112F" w:rsidDel="00364E90">
              <w:rPr>
                <w:webHidden/>
              </w:rPr>
              <w:delText>8</w:delText>
            </w:r>
          </w:del>
        </w:p>
        <w:p w14:paraId="7C39C9CC" w14:textId="7A01418E" w:rsidR="001C3EFF" w:rsidRPr="00BC509A" w:rsidDel="00364E90" w:rsidRDefault="001C3EFF">
          <w:pPr>
            <w:pStyle w:val="TOC2"/>
            <w:rPr>
              <w:del w:id="54" w:author="Cong" w:date="2020-10-19T20:30:00Z"/>
              <w:b w:val="0"/>
              <w:bCs w:val="0"/>
              <w:sz w:val="22"/>
              <w:szCs w:val="22"/>
            </w:rPr>
          </w:pPr>
          <w:del w:id="55" w:author="Cong" w:date="2020-10-19T20:30:00Z">
            <w:r w:rsidRPr="00364E90" w:rsidDel="00364E90">
              <w:rPr>
                <w:rPrChange w:id="56" w:author="Cong" w:date="2020-10-19T20:30:00Z">
                  <w:rPr>
                    <w:rStyle w:val="Hyperlink"/>
                  </w:rPr>
                </w:rPrChange>
              </w:rPr>
              <w:delText>5. Medical Expenditure Panel Survey (MEPS)</w:delText>
            </w:r>
            <w:r w:rsidRPr="00BC509A" w:rsidDel="00364E90">
              <w:rPr>
                <w:webHidden/>
              </w:rPr>
              <w:tab/>
            </w:r>
            <w:r w:rsidR="0097112F" w:rsidDel="00364E90">
              <w:rPr>
                <w:webHidden/>
              </w:rPr>
              <w:delText>9</w:delText>
            </w:r>
          </w:del>
        </w:p>
        <w:p w14:paraId="4FFF961D" w14:textId="51D10D94" w:rsidR="001C3EFF" w:rsidRPr="00BC509A" w:rsidDel="00364E90" w:rsidRDefault="001C3EFF">
          <w:pPr>
            <w:pStyle w:val="TOC1"/>
            <w:tabs>
              <w:tab w:val="right" w:leader="dot" w:pos="8630"/>
            </w:tabs>
            <w:rPr>
              <w:del w:id="57" w:author="Cong" w:date="2020-10-19T20:30:00Z"/>
              <w:rFonts w:asciiTheme="majorHAnsi" w:hAnsiTheme="majorHAnsi" w:cstheme="majorHAnsi"/>
              <w:noProof/>
              <w:sz w:val="22"/>
              <w:szCs w:val="22"/>
            </w:rPr>
          </w:pPr>
          <w:del w:id="58" w:author="Cong" w:date="2020-10-19T20:30:00Z">
            <w:r w:rsidRPr="00364E90" w:rsidDel="00364E90">
              <w:rPr>
                <w:rFonts w:asciiTheme="majorHAnsi" w:hAnsiTheme="majorHAnsi" w:cstheme="majorHAnsi"/>
                <w:b/>
                <w:bCs/>
                <w:noProof/>
                <w:rPrChange w:id="59" w:author="Cong" w:date="2020-10-19T20:30:00Z">
                  <w:rPr>
                    <w:rStyle w:val="Hyperlink"/>
                    <w:rFonts w:asciiTheme="majorHAnsi" w:hAnsiTheme="majorHAnsi" w:cstheme="majorHAnsi"/>
                    <w:b/>
                    <w:bCs/>
                    <w:noProof/>
                  </w:rPr>
                </w:rPrChange>
              </w:rPr>
              <w:delText xml:space="preserve">B. </w:delText>
            </w:r>
          </w:del>
          <w:ins w:id="60" w:author="Simon, Kosali" w:date="2020-10-15T06:23:00Z">
            <w:del w:id="61" w:author="Cong" w:date="2020-10-19T20:30:00Z">
              <w:r w:rsidR="009E6BC4" w:rsidRPr="00364E90" w:rsidDel="00364E90">
                <w:rPr>
                  <w:rFonts w:asciiTheme="majorHAnsi" w:hAnsiTheme="majorHAnsi" w:cstheme="majorHAnsi"/>
                  <w:b/>
                  <w:bCs/>
                  <w:noProof/>
                  <w:rPrChange w:id="62" w:author="Cong" w:date="2020-10-19T20:30:00Z">
                    <w:rPr>
                      <w:rStyle w:val="Hyperlink"/>
                      <w:rFonts w:asciiTheme="majorHAnsi" w:hAnsiTheme="majorHAnsi" w:cstheme="majorHAnsi"/>
                      <w:b/>
                      <w:bCs/>
                      <w:noProof/>
                    </w:rPr>
                  </w:rPrChange>
                </w:rPr>
                <w:delText xml:space="preserve">Table 1: </w:delText>
              </w:r>
            </w:del>
          </w:ins>
          <w:del w:id="63" w:author="Cong" w:date="2020-10-19T20:30:00Z">
            <w:r w:rsidRPr="00364E90" w:rsidDel="00364E90">
              <w:rPr>
                <w:rFonts w:asciiTheme="majorHAnsi" w:hAnsiTheme="majorHAnsi" w:cstheme="majorHAnsi"/>
                <w:b/>
                <w:bCs/>
                <w:noProof/>
                <w:rPrChange w:id="64" w:author="Cong" w:date="2020-10-19T20:30:00Z">
                  <w:rPr>
                    <w:rStyle w:val="Hyperlink"/>
                    <w:rFonts w:asciiTheme="majorHAnsi" w:hAnsiTheme="majorHAnsi" w:cstheme="majorHAnsi"/>
                    <w:b/>
                    <w:bCs/>
                    <w:noProof/>
                  </w:rPr>
                </w:rPrChange>
              </w:rPr>
              <w:delText>Comparison and harmonization of health variables across data sets</w:delText>
            </w:r>
            <w:r w:rsidRPr="00BC509A" w:rsidDel="00364E90">
              <w:rPr>
                <w:rFonts w:asciiTheme="majorHAnsi" w:hAnsiTheme="majorHAnsi" w:cstheme="majorHAnsi"/>
                <w:noProof/>
                <w:webHidden/>
              </w:rPr>
              <w:tab/>
            </w:r>
            <w:r w:rsidR="0097112F" w:rsidDel="00364E90">
              <w:rPr>
                <w:rFonts w:asciiTheme="majorHAnsi" w:hAnsiTheme="majorHAnsi" w:cstheme="majorHAnsi"/>
                <w:noProof/>
                <w:webHidden/>
              </w:rPr>
              <w:delText>12</w:delText>
            </w:r>
          </w:del>
        </w:p>
        <w:p w14:paraId="6884AC4E" w14:textId="5F39C370" w:rsidR="001C3EFF" w:rsidRPr="00BC509A" w:rsidDel="00364E90" w:rsidRDefault="00381FE5">
          <w:pPr>
            <w:pStyle w:val="TOC1"/>
            <w:tabs>
              <w:tab w:val="right" w:leader="dot" w:pos="8630"/>
            </w:tabs>
            <w:rPr>
              <w:del w:id="65" w:author="Cong" w:date="2020-10-19T20:30:00Z"/>
              <w:rFonts w:asciiTheme="majorHAnsi" w:hAnsiTheme="majorHAnsi" w:cstheme="majorHAnsi"/>
              <w:noProof/>
              <w:sz w:val="22"/>
              <w:szCs w:val="22"/>
            </w:rPr>
          </w:pPr>
          <w:del w:id="66" w:author="Cong" w:date="2020-10-19T20:30:00Z">
            <w:r w:rsidRPr="00364E90" w:rsidDel="00364E90">
              <w:rPr>
                <w:rFonts w:asciiTheme="majorHAnsi" w:hAnsiTheme="majorHAnsi" w:cstheme="majorHAnsi"/>
                <w:b/>
                <w:bCs/>
                <w:noProof/>
                <w:rPrChange w:id="67" w:author="Cong" w:date="2020-10-19T20:30:00Z">
                  <w:rPr>
                    <w:rStyle w:val="Hyperlink"/>
                    <w:rFonts w:asciiTheme="majorHAnsi" w:hAnsiTheme="majorHAnsi" w:cstheme="majorHAnsi"/>
                    <w:b/>
                    <w:bCs/>
                    <w:noProof/>
                  </w:rPr>
                </w:rPrChange>
              </w:rPr>
              <w:delText>C</w:delText>
            </w:r>
            <w:r w:rsidR="001C3EFF" w:rsidRPr="00364E90" w:rsidDel="00364E90">
              <w:rPr>
                <w:rFonts w:asciiTheme="majorHAnsi" w:hAnsiTheme="majorHAnsi" w:cstheme="majorHAnsi"/>
                <w:b/>
                <w:bCs/>
                <w:noProof/>
                <w:rPrChange w:id="68" w:author="Cong" w:date="2020-10-19T20:30:00Z">
                  <w:rPr>
                    <w:rStyle w:val="Hyperlink"/>
                    <w:rFonts w:asciiTheme="majorHAnsi" w:hAnsiTheme="majorHAnsi" w:cstheme="majorHAnsi"/>
                    <w:b/>
                    <w:bCs/>
                    <w:noProof/>
                  </w:rPr>
                </w:rPrChange>
              </w:rPr>
              <w:delText>. GitHub Storage and Sharing of Codes and Documents</w:delText>
            </w:r>
            <w:r w:rsidR="001C3EFF" w:rsidRPr="00BC509A" w:rsidDel="00364E90">
              <w:rPr>
                <w:rFonts w:asciiTheme="majorHAnsi" w:hAnsiTheme="majorHAnsi" w:cstheme="majorHAnsi"/>
                <w:noProof/>
                <w:webHidden/>
              </w:rPr>
              <w:tab/>
            </w:r>
            <w:r w:rsidR="0097112F" w:rsidDel="00364E90">
              <w:rPr>
                <w:rFonts w:asciiTheme="majorHAnsi" w:hAnsiTheme="majorHAnsi" w:cstheme="majorHAnsi"/>
                <w:noProof/>
                <w:webHidden/>
              </w:rPr>
              <w:delText>18</w:delText>
            </w:r>
          </w:del>
        </w:p>
        <w:p w14:paraId="472E5448" w14:textId="26C1B24B" w:rsidR="00C575CA" w:rsidRPr="00BC509A" w:rsidRDefault="00C575CA">
          <w:pPr>
            <w:rPr>
              <w:rFonts w:asciiTheme="majorHAnsi" w:hAnsiTheme="majorHAnsi" w:cstheme="majorHAnsi"/>
            </w:rPr>
          </w:pPr>
          <w:r w:rsidRPr="00BC509A">
            <w:rPr>
              <w:rFonts w:asciiTheme="majorHAnsi" w:hAnsiTheme="majorHAnsi" w:cstheme="majorHAnsi"/>
              <w:b/>
              <w:bCs/>
              <w:noProof/>
            </w:rPr>
            <w:fldChar w:fldCharType="end"/>
          </w:r>
        </w:p>
      </w:sdtContent>
    </w:sdt>
    <w:p w14:paraId="16989352" w14:textId="5E1F8196" w:rsidR="001B28D6" w:rsidRPr="00BC509A" w:rsidRDefault="001B28D6">
      <w:pPr>
        <w:rPr>
          <w:rFonts w:asciiTheme="majorHAnsi" w:hAnsiTheme="majorHAnsi" w:cstheme="majorHAnsi"/>
          <w:b/>
          <w:bCs/>
          <w:noProof/>
        </w:rPr>
      </w:pPr>
    </w:p>
    <w:p w14:paraId="79BB3E5E" w14:textId="1F54850D" w:rsidR="001B28D6" w:rsidRPr="00BC509A" w:rsidRDefault="001B28D6">
      <w:pPr>
        <w:rPr>
          <w:rFonts w:asciiTheme="majorHAnsi" w:hAnsiTheme="majorHAnsi" w:cstheme="majorHAnsi"/>
          <w:b/>
          <w:bCs/>
          <w:noProof/>
        </w:rPr>
      </w:pPr>
    </w:p>
    <w:p w14:paraId="08810297" w14:textId="584D1D8A" w:rsidR="001B28D6" w:rsidRDefault="001B28D6">
      <w:pPr>
        <w:rPr>
          <w:b/>
          <w:bCs/>
          <w:noProof/>
        </w:rPr>
      </w:pPr>
    </w:p>
    <w:p w14:paraId="21732A4D" w14:textId="5A2A866A" w:rsidR="001B28D6" w:rsidRDefault="001B28D6">
      <w:pPr>
        <w:rPr>
          <w:b/>
          <w:bCs/>
          <w:noProof/>
        </w:rPr>
      </w:pPr>
    </w:p>
    <w:p w14:paraId="2C73846C" w14:textId="66ABFCFF" w:rsidR="001B28D6" w:rsidRDefault="001B28D6">
      <w:pPr>
        <w:rPr>
          <w:b/>
          <w:bCs/>
          <w:noProof/>
        </w:rPr>
      </w:pPr>
    </w:p>
    <w:p w14:paraId="6F15B3B3" w14:textId="2E9BDDE7" w:rsidR="001B28D6" w:rsidRDefault="001B28D6">
      <w:pPr>
        <w:rPr>
          <w:b/>
          <w:bCs/>
          <w:noProof/>
        </w:rPr>
      </w:pPr>
    </w:p>
    <w:p w14:paraId="2C9CB4C5" w14:textId="12CFB8D8" w:rsidR="001B28D6" w:rsidRDefault="001B28D6">
      <w:pPr>
        <w:rPr>
          <w:b/>
          <w:bCs/>
          <w:noProof/>
        </w:rPr>
      </w:pPr>
    </w:p>
    <w:p w14:paraId="45F2F0B0" w14:textId="14086EF3" w:rsidR="001B28D6" w:rsidRDefault="001B28D6">
      <w:pPr>
        <w:rPr>
          <w:b/>
          <w:bCs/>
          <w:noProof/>
        </w:rPr>
      </w:pPr>
    </w:p>
    <w:p w14:paraId="2295200B" w14:textId="4DFB0F93" w:rsidR="001B28D6" w:rsidRDefault="001B28D6">
      <w:pPr>
        <w:rPr>
          <w:b/>
          <w:bCs/>
          <w:noProof/>
        </w:rPr>
      </w:pPr>
    </w:p>
    <w:p w14:paraId="3391627B" w14:textId="6B7BC79F" w:rsidR="001B28D6" w:rsidRDefault="001B28D6">
      <w:pPr>
        <w:rPr>
          <w:b/>
          <w:bCs/>
          <w:noProof/>
        </w:rPr>
      </w:pPr>
    </w:p>
    <w:p w14:paraId="06A60EC9" w14:textId="2B91D76A" w:rsidR="001B28D6" w:rsidRDefault="001B28D6">
      <w:pPr>
        <w:rPr>
          <w:b/>
          <w:bCs/>
          <w:noProof/>
        </w:rPr>
      </w:pPr>
    </w:p>
    <w:p w14:paraId="1501BF4C" w14:textId="7F148C84" w:rsidR="001B28D6" w:rsidRDefault="001B28D6">
      <w:pPr>
        <w:rPr>
          <w:b/>
          <w:bCs/>
          <w:noProof/>
        </w:rPr>
      </w:pPr>
    </w:p>
    <w:p w14:paraId="525F8FD9" w14:textId="371E6740" w:rsidR="001B28D6" w:rsidRDefault="001B28D6">
      <w:pPr>
        <w:rPr>
          <w:b/>
          <w:bCs/>
          <w:noProof/>
        </w:rPr>
      </w:pPr>
    </w:p>
    <w:p w14:paraId="246BDFEA" w14:textId="5979C96E" w:rsidR="001B28D6" w:rsidRDefault="001B28D6">
      <w:pPr>
        <w:rPr>
          <w:b/>
          <w:bCs/>
          <w:noProof/>
        </w:rPr>
      </w:pPr>
    </w:p>
    <w:p w14:paraId="30316E5C" w14:textId="73637A63" w:rsidR="001B28D6" w:rsidRDefault="001B28D6">
      <w:pPr>
        <w:rPr>
          <w:b/>
          <w:bCs/>
          <w:noProof/>
        </w:rPr>
      </w:pPr>
    </w:p>
    <w:p w14:paraId="4A5B264B" w14:textId="25D8EEAE" w:rsidR="001B28D6" w:rsidRDefault="001B28D6">
      <w:pPr>
        <w:rPr>
          <w:b/>
          <w:bCs/>
          <w:noProof/>
        </w:rPr>
      </w:pPr>
    </w:p>
    <w:p w14:paraId="0E493E1D" w14:textId="2AE09B27" w:rsidR="001B28D6" w:rsidRDefault="001B28D6">
      <w:pPr>
        <w:rPr>
          <w:b/>
          <w:bCs/>
          <w:noProof/>
        </w:rPr>
      </w:pPr>
    </w:p>
    <w:p w14:paraId="05ACFEFD" w14:textId="58BEDEE4" w:rsidR="001B28D6" w:rsidRDefault="001B28D6">
      <w:pPr>
        <w:rPr>
          <w:b/>
          <w:bCs/>
          <w:noProof/>
        </w:rPr>
      </w:pPr>
    </w:p>
    <w:p w14:paraId="2D79A666" w14:textId="2EF15B2A" w:rsidR="001B28D6" w:rsidRDefault="001B28D6">
      <w:pPr>
        <w:rPr>
          <w:b/>
          <w:bCs/>
          <w:noProof/>
        </w:rPr>
      </w:pPr>
    </w:p>
    <w:p w14:paraId="7C43385D" w14:textId="39D64D62" w:rsidR="001B28D6" w:rsidRDefault="001B28D6">
      <w:pPr>
        <w:rPr>
          <w:b/>
          <w:bCs/>
          <w:noProof/>
        </w:rPr>
      </w:pPr>
    </w:p>
    <w:p w14:paraId="6D637D58" w14:textId="1CCC8385" w:rsidR="001B28D6" w:rsidRDefault="001B28D6">
      <w:pPr>
        <w:rPr>
          <w:b/>
          <w:bCs/>
          <w:noProof/>
        </w:rPr>
      </w:pPr>
    </w:p>
    <w:p w14:paraId="6CDE442E" w14:textId="25EA81C3" w:rsidR="001B28D6" w:rsidRDefault="001B28D6">
      <w:pPr>
        <w:rPr>
          <w:b/>
          <w:bCs/>
          <w:noProof/>
        </w:rPr>
      </w:pPr>
    </w:p>
    <w:p w14:paraId="3080E2CB" w14:textId="5B894E20" w:rsidR="001B28D6" w:rsidRDefault="001B28D6">
      <w:pPr>
        <w:rPr>
          <w:b/>
          <w:bCs/>
          <w:noProof/>
        </w:rPr>
      </w:pPr>
    </w:p>
    <w:p w14:paraId="3D870D4C" w14:textId="0115F720" w:rsidR="001B28D6" w:rsidRDefault="001B28D6">
      <w:pPr>
        <w:rPr>
          <w:b/>
          <w:bCs/>
          <w:noProof/>
        </w:rPr>
      </w:pPr>
    </w:p>
    <w:p w14:paraId="42B64A49" w14:textId="664CAD2F" w:rsidR="001B28D6" w:rsidRDefault="001B28D6">
      <w:pPr>
        <w:rPr>
          <w:b/>
          <w:bCs/>
          <w:noProof/>
        </w:rPr>
      </w:pPr>
    </w:p>
    <w:p w14:paraId="269CC123" w14:textId="66AA261E" w:rsidR="001B28D6" w:rsidRDefault="001B28D6">
      <w:pPr>
        <w:rPr>
          <w:b/>
          <w:bCs/>
          <w:noProof/>
        </w:rPr>
      </w:pPr>
    </w:p>
    <w:p w14:paraId="288534E7" w14:textId="194B39E4" w:rsidR="001B28D6" w:rsidRDefault="001B28D6">
      <w:pPr>
        <w:rPr>
          <w:b/>
          <w:bCs/>
          <w:noProof/>
        </w:rPr>
      </w:pPr>
    </w:p>
    <w:p w14:paraId="75F8AD9A" w14:textId="6028DB9D" w:rsidR="001B28D6" w:rsidRDefault="001B28D6">
      <w:pPr>
        <w:rPr>
          <w:b/>
          <w:bCs/>
          <w:noProof/>
        </w:rPr>
      </w:pPr>
    </w:p>
    <w:p w14:paraId="69875BDF" w14:textId="77777777" w:rsidR="001B28D6" w:rsidRPr="00CA6E18" w:rsidRDefault="001B28D6">
      <w:pPr>
        <w:rPr>
          <w:b/>
          <w:bCs/>
          <w:noProof/>
        </w:rPr>
      </w:pPr>
    </w:p>
    <w:p w14:paraId="6A8AC520" w14:textId="2683A02E" w:rsidR="00781446" w:rsidRPr="00CA6E18" w:rsidRDefault="001B28D6" w:rsidP="00CA6E18">
      <w:pPr>
        <w:pStyle w:val="Heading1"/>
        <w:rPr>
          <w:b/>
          <w:bCs/>
        </w:rPr>
      </w:pPr>
      <w:bookmarkStart w:id="69" w:name="_Toc54031864"/>
      <w:r w:rsidRPr="00CA6E18">
        <w:rPr>
          <w:b/>
          <w:bCs/>
        </w:rPr>
        <w:t>Introduction</w:t>
      </w:r>
      <w:bookmarkEnd w:id="69"/>
    </w:p>
    <w:p w14:paraId="73A7BF4F" w14:textId="2BCD9C7E" w:rsidR="009E6BC4" w:rsidRDefault="00BE03B2" w:rsidP="00841BB5">
      <w:pPr>
        <w:ind w:firstLine="360"/>
        <w:rPr>
          <w:ins w:id="70" w:author="Simon, Kosali" w:date="2020-10-15T06:25:00Z"/>
          <w:rFonts w:asciiTheme="majorHAnsi" w:hAnsiTheme="majorHAnsi" w:cstheme="majorHAnsi"/>
          <w:bCs/>
          <w:sz w:val="22"/>
          <w:szCs w:val="22"/>
        </w:rPr>
      </w:pPr>
      <w:r w:rsidRPr="00637F62">
        <w:rPr>
          <w:rFonts w:asciiTheme="majorHAnsi" w:hAnsiTheme="majorHAnsi" w:cstheme="majorHAnsi"/>
          <w:bCs/>
          <w:sz w:val="22"/>
          <w:szCs w:val="22"/>
        </w:rPr>
        <w:t xml:space="preserve">In this document, </w:t>
      </w:r>
      <w:r w:rsidR="00781446" w:rsidRPr="00637F62">
        <w:rPr>
          <w:rFonts w:asciiTheme="majorHAnsi" w:hAnsiTheme="majorHAnsi" w:cstheme="majorHAnsi"/>
          <w:bCs/>
          <w:sz w:val="22"/>
          <w:szCs w:val="22"/>
        </w:rPr>
        <w:t>we provide detailed guidance on obtaining and analyzing data from f</w:t>
      </w:r>
      <w:r w:rsidR="00841BB5" w:rsidRPr="00637F62">
        <w:rPr>
          <w:rFonts w:asciiTheme="majorHAnsi" w:hAnsiTheme="majorHAnsi" w:cstheme="majorHAnsi"/>
          <w:bCs/>
          <w:sz w:val="22"/>
          <w:szCs w:val="22"/>
        </w:rPr>
        <w:t>ive</w:t>
      </w:r>
      <w:r w:rsidR="00781446" w:rsidRPr="00637F62">
        <w:rPr>
          <w:rFonts w:asciiTheme="majorHAnsi" w:hAnsiTheme="majorHAnsi" w:cstheme="majorHAnsi"/>
          <w:bCs/>
          <w:sz w:val="22"/>
          <w:szCs w:val="22"/>
        </w:rPr>
        <w:t xml:space="preserve"> nationally representative, public-use data sources col</w:t>
      </w:r>
      <w:r w:rsidR="00843019">
        <w:rPr>
          <w:rFonts w:asciiTheme="majorHAnsi" w:hAnsiTheme="majorHAnsi" w:cstheme="majorHAnsi"/>
          <w:bCs/>
          <w:sz w:val="22"/>
          <w:szCs w:val="22"/>
        </w:rPr>
        <w:t>lected by U.S. federal agencies</w:t>
      </w:r>
      <w:r w:rsidR="00781446" w:rsidRPr="00637F62">
        <w:rPr>
          <w:rFonts w:asciiTheme="majorHAnsi" w:hAnsiTheme="majorHAnsi" w:cstheme="majorHAnsi"/>
          <w:bCs/>
          <w:sz w:val="22"/>
          <w:szCs w:val="22"/>
        </w:rPr>
        <w:t xml:space="preserve"> that contain information about race and health outcomes. </w:t>
      </w:r>
      <w:del w:id="71" w:author="Simon, Kosali" w:date="2020-10-15T06:23:00Z">
        <w:r w:rsidR="00F2329B" w:rsidDel="009E6BC4">
          <w:rPr>
            <w:rFonts w:asciiTheme="majorHAnsi" w:hAnsiTheme="majorHAnsi" w:cstheme="majorHAnsi"/>
            <w:bCs/>
            <w:sz w:val="22"/>
            <w:szCs w:val="22"/>
          </w:rPr>
          <w:delText xml:space="preserve">A </w:delText>
        </w:r>
        <w:commentRangeStart w:id="72"/>
        <w:r w:rsidR="00F2329B" w:rsidDel="009E6BC4">
          <w:rPr>
            <w:rFonts w:asciiTheme="majorHAnsi" w:hAnsiTheme="majorHAnsi" w:cstheme="majorHAnsi"/>
            <w:bCs/>
            <w:sz w:val="22"/>
            <w:szCs w:val="22"/>
          </w:rPr>
          <w:delText>chart</w:delText>
        </w:r>
      </w:del>
      <w:ins w:id="73" w:author="Simon, Kosali" w:date="2020-10-15T06:23:00Z">
        <w:r w:rsidR="009E6BC4">
          <w:rPr>
            <w:rFonts w:asciiTheme="majorHAnsi" w:hAnsiTheme="majorHAnsi" w:cstheme="majorHAnsi"/>
            <w:bCs/>
            <w:sz w:val="22"/>
            <w:szCs w:val="22"/>
          </w:rPr>
          <w:t xml:space="preserve">Table 1 </w:t>
        </w:r>
      </w:ins>
      <w:r w:rsidR="00F2329B">
        <w:rPr>
          <w:rFonts w:asciiTheme="majorHAnsi" w:hAnsiTheme="majorHAnsi" w:cstheme="majorHAnsi"/>
          <w:bCs/>
          <w:sz w:val="22"/>
          <w:szCs w:val="22"/>
        </w:rPr>
        <w:t xml:space="preserve"> </w:t>
      </w:r>
      <w:commentRangeEnd w:id="72"/>
      <w:r w:rsidR="00B95868">
        <w:rPr>
          <w:rStyle w:val="CommentReference"/>
        </w:rPr>
        <w:commentReference w:id="72"/>
      </w:r>
      <w:r w:rsidR="00F2329B">
        <w:rPr>
          <w:rFonts w:asciiTheme="majorHAnsi" w:hAnsiTheme="majorHAnsi" w:cstheme="majorHAnsi"/>
          <w:bCs/>
          <w:sz w:val="22"/>
          <w:szCs w:val="22"/>
        </w:rPr>
        <w:t>below</w:t>
      </w:r>
      <w:r w:rsidR="00781446" w:rsidRPr="00637F62">
        <w:rPr>
          <w:rFonts w:asciiTheme="majorHAnsi" w:hAnsiTheme="majorHAnsi" w:cstheme="majorHAnsi"/>
          <w:bCs/>
          <w:sz w:val="22"/>
          <w:szCs w:val="22"/>
        </w:rPr>
        <w:t xml:space="preserve"> provides a comparison of </w:t>
      </w:r>
      <w:del w:id="74" w:author="Simon, Kosali" w:date="2020-10-15T06:24:00Z">
        <w:r w:rsidR="00781446" w:rsidRPr="00637F62" w:rsidDel="009E6BC4">
          <w:rPr>
            <w:rFonts w:asciiTheme="majorHAnsi" w:hAnsiTheme="majorHAnsi" w:cstheme="majorHAnsi"/>
            <w:bCs/>
            <w:sz w:val="22"/>
            <w:szCs w:val="22"/>
          </w:rPr>
          <w:delText xml:space="preserve">various </w:delText>
        </w:r>
      </w:del>
      <w:ins w:id="75" w:author="Simon, Kosali" w:date="2020-10-15T06:24:00Z">
        <w:r w:rsidR="009E6BC4">
          <w:rPr>
            <w:rFonts w:asciiTheme="majorHAnsi" w:hAnsiTheme="majorHAnsi" w:cstheme="majorHAnsi"/>
            <w:bCs/>
            <w:sz w:val="22"/>
            <w:szCs w:val="22"/>
          </w:rPr>
          <w:t>select</w:t>
        </w:r>
        <w:r w:rsidR="009E6BC4" w:rsidRPr="00637F62">
          <w:rPr>
            <w:rFonts w:asciiTheme="majorHAnsi" w:hAnsiTheme="majorHAnsi" w:cstheme="majorHAnsi"/>
            <w:bCs/>
            <w:sz w:val="22"/>
            <w:szCs w:val="22"/>
          </w:rPr>
          <w:t xml:space="preserve"> </w:t>
        </w:r>
      </w:ins>
      <w:r w:rsidR="00781446" w:rsidRPr="00637F62">
        <w:rPr>
          <w:rFonts w:asciiTheme="majorHAnsi" w:hAnsiTheme="majorHAnsi" w:cstheme="majorHAnsi"/>
          <w:bCs/>
          <w:sz w:val="22"/>
          <w:szCs w:val="22"/>
        </w:rPr>
        <w:t>features of the data sources.</w:t>
      </w:r>
      <w:ins w:id="76" w:author="Simon, Kosali" w:date="2020-10-15T06:25:00Z">
        <w:r w:rsidR="009E6BC4">
          <w:rPr>
            <w:rFonts w:asciiTheme="majorHAnsi" w:hAnsiTheme="majorHAnsi" w:cstheme="majorHAnsi"/>
            <w:bCs/>
            <w:sz w:val="22"/>
            <w:szCs w:val="22"/>
          </w:rPr>
          <w:t xml:space="preserve"> We </w:t>
        </w:r>
      </w:ins>
      <w:ins w:id="77" w:author="Simon, Kosali" w:date="2020-10-15T06:47:00Z">
        <w:r w:rsidR="001C6340">
          <w:rPr>
            <w:rFonts w:asciiTheme="majorHAnsi" w:hAnsiTheme="majorHAnsi" w:cstheme="majorHAnsi"/>
            <w:bCs/>
            <w:sz w:val="22"/>
            <w:szCs w:val="22"/>
          </w:rPr>
          <w:t>compare</w:t>
        </w:r>
      </w:ins>
      <w:ins w:id="78" w:author="Simon, Kosali" w:date="2020-10-15T06:48:00Z">
        <w:r w:rsidR="001C6340">
          <w:rPr>
            <w:rFonts w:asciiTheme="majorHAnsi" w:hAnsiTheme="majorHAnsi" w:cstheme="majorHAnsi"/>
            <w:bCs/>
            <w:sz w:val="22"/>
            <w:szCs w:val="22"/>
          </w:rPr>
          <w:t xml:space="preserve"> the years of data available, </w:t>
        </w:r>
      </w:ins>
      <w:ins w:id="79" w:author="Simon, Kosali" w:date="2020-10-15T06:49:00Z">
        <w:r w:rsidR="001C6340">
          <w:rPr>
            <w:rFonts w:asciiTheme="majorHAnsi" w:hAnsiTheme="majorHAnsi" w:cstheme="majorHAnsi"/>
            <w:bCs/>
            <w:sz w:val="22"/>
            <w:szCs w:val="22"/>
          </w:rPr>
          <w:t xml:space="preserve">sample size, </w:t>
        </w:r>
      </w:ins>
      <w:ins w:id="80" w:author="Simon, Kosali" w:date="2020-10-15T06:48:00Z">
        <w:r w:rsidR="001C6340">
          <w:rPr>
            <w:rFonts w:asciiTheme="majorHAnsi" w:hAnsiTheme="majorHAnsi" w:cstheme="majorHAnsi"/>
            <w:bCs/>
            <w:sz w:val="22"/>
            <w:szCs w:val="22"/>
          </w:rPr>
          <w:t xml:space="preserve">the smallest geographic unit in public form (as well as how to obtain smaller geographic detail for approved use), </w:t>
        </w:r>
      </w:ins>
      <w:ins w:id="81" w:author="Simon, Kosali" w:date="2020-10-15T06:50:00Z">
        <w:r w:rsidR="001C6340">
          <w:rPr>
            <w:rFonts w:asciiTheme="majorHAnsi" w:hAnsiTheme="majorHAnsi" w:cstheme="majorHAnsi"/>
            <w:bCs/>
            <w:sz w:val="22"/>
            <w:szCs w:val="22"/>
          </w:rPr>
          <w:t>and details of</w:t>
        </w:r>
      </w:ins>
      <w:ins w:id="82" w:author="Simon, Kosali" w:date="2020-10-15T06:48:00Z">
        <w:r w:rsidR="001C6340">
          <w:rPr>
            <w:rFonts w:asciiTheme="majorHAnsi" w:hAnsiTheme="majorHAnsi" w:cstheme="majorHAnsi"/>
            <w:bCs/>
            <w:sz w:val="22"/>
            <w:szCs w:val="22"/>
          </w:rPr>
          <w:t xml:space="preserve"> race/ethnicity variables included</w:t>
        </w:r>
      </w:ins>
      <w:ins w:id="83" w:author="Simon, Kosali" w:date="2020-10-15T06:50:00Z">
        <w:r w:rsidR="001C6340">
          <w:rPr>
            <w:rFonts w:asciiTheme="majorHAnsi" w:hAnsiTheme="majorHAnsi" w:cstheme="majorHAnsi"/>
            <w:bCs/>
            <w:sz w:val="22"/>
            <w:szCs w:val="22"/>
          </w:rPr>
          <w:t>.</w:t>
        </w:r>
      </w:ins>
      <w:del w:id="84" w:author="Simon, Kosali" w:date="2020-10-15T06:49:00Z">
        <w:r w:rsidR="00781446" w:rsidRPr="00637F62" w:rsidDel="001C6340">
          <w:rPr>
            <w:rFonts w:asciiTheme="majorHAnsi" w:hAnsiTheme="majorHAnsi" w:cstheme="majorHAnsi"/>
            <w:bCs/>
            <w:sz w:val="22"/>
            <w:szCs w:val="22"/>
          </w:rPr>
          <w:delText xml:space="preserve"> </w:delText>
        </w:r>
      </w:del>
      <w:ins w:id="85" w:author="Simon, Kosali" w:date="2020-10-15T06:26:00Z">
        <w:r w:rsidR="009E6BC4">
          <w:rPr>
            <w:rFonts w:asciiTheme="majorHAnsi" w:hAnsiTheme="majorHAnsi" w:cstheme="majorHAnsi"/>
            <w:bCs/>
            <w:sz w:val="22"/>
            <w:szCs w:val="22"/>
          </w:rPr>
          <w:t xml:space="preserve">. We </w:t>
        </w:r>
      </w:ins>
      <w:ins w:id="86" w:author="Simon, Kosali" w:date="2020-10-15T06:50:00Z">
        <w:r w:rsidR="001C6340">
          <w:rPr>
            <w:rFonts w:asciiTheme="majorHAnsi" w:hAnsiTheme="majorHAnsi" w:cstheme="majorHAnsi"/>
            <w:bCs/>
            <w:sz w:val="22"/>
            <w:szCs w:val="22"/>
          </w:rPr>
          <w:t xml:space="preserve">provide a comparison of how health measures are asked/coded; we </w:t>
        </w:r>
      </w:ins>
      <w:ins w:id="87" w:author="Simon, Kosali" w:date="2020-10-15T06:26:00Z">
        <w:r w:rsidR="009E6BC4">
          <w:rPr>
            <w:rFonts w:asciiTheme="majorHAnsi" w:hAnsiTheme="majorHAnsi" w:cstheme="majorHAnsi"/>
            <w:bCs/>
            <w:sz w:val="22"/>
            <w:szCs w:val="22"/>
          </w:rPr>
          <w:t>have started by focusing on chronic diseases.</w:t>
        </w:r>
      </w:ins>
    </w:p>
    <w:p w14:paraId="2619C915" w14:textId="3AC56555" w:rsidR="00781446" w:rsidRDefault="00781446" w:rsidP="00841BB5">
      <w:pPr>
        <w:ind w:firstLine="360"/>
        <w:rPr>
          <w:ins w:id="88" w:author="Marcella Alsan" w:date="2020-10-09T14:23:00Z"/>
          <w:rFonts w:asciiTheme="majorHAnsi" w:hAnsiTheme="majorHAnsi" w:cstheme="majorHAnsi"/>
          <w:bCs/>
          <w:sz w:val="22"/>
          <w:szCs w:val="22"/>
        </w:rPr>
      </w:pPr>
      <w:r w:rsidRPr="00637F62">
        <w:rPr>
          <w:rFonts w:asciiTheme="majorHAnsi" w:hAnsiTheme="majorHAnsi" w:cstheme="majorHAnsi"/>
          <w:bCs/>
          <w:sz w:val="22"/>
          <w:szCs w:val="22"/>
        </w:rPr>
        <w:t xml:space="preserve">This </w:t>
      </w:r>
      <w:ins w:id="89" w:author="Simon, Kosali" w:date="2020-10-15T06:25:00Z">
        <w:r w:rsidR="009E6BC4">
          <w:rPr>
            <w:rFonts w:asciiTheme="majorHAnsi" w:hAnsiTheme="majorHAnsi" w:cstheme="majorHAnsi"/>
            <w:bCs/>
            <w:sz w:val="22"/>
            <w:szCs w:val="22"/>
          </w:rPr>
          <w:t xml:space="preserve">Guide </w:t>
        </w:r>
      </w:ins>
      <w:r w:rsidRPr="00637F62">
        <w:rPr>
          <w:rFonts w:asciiTheme="majorHAnsi" w:hAnsiTheme="majorHAnsi" w:cstheme="majorHAnsi"/>
          <w:bCs/>
          <w:sz w:val="22"/>
          <w:szCs w:val="22"/>
        </w:rPr>
        <w:t>is a “liv</w:t>
      </w:r>
      <w:r w:rsidR="00B95868">
        <w:rPr>
          <w:rFonts w:asciiTheme="majorHAnsi" w:hAnsiTheme="majorHAnsi" w:cstheme="majorHAnsi"/>
          <w:bCs/>
          <w:sz w:val="22"/>
          <w:szCs w:val="22"/>
        </w:rPr>
        <w:t>ing</w:t>
      </w:r>
      <w:r w:rsidRPr="00637F62">
        <w:rPr>
          <w:rFonts w:asciiTheme="majorHAnsi" w:hAnsiTheme="majorHAnsi" w:cstheme="majorHAnsi"/>
          <w:bCs/>
          <w:sz w:val="22"/>
          <w:szCs w:val="22"/>
        </w:rPr>
        <w:t>” document to which we will continue adding more data sources</w:t>
      </w:r>
      <w:r w:rsidR="00843019">
        <w:rPr>
          <w:rFonts w:asciiTheme="majorHAnsi" w:hAnsiTheme="majorHAnsi" w:cstheme="majorHAnsi"/>
          <w:bCs/>
          <w:sz w:val="22"/>
          <w:szCs w:val="22"/>
        </w:rPr>
        <w:t xml:space="preserve"> </w:t>
      </w:r>
      <w:r w:rsidR="004F01A1">
        <w:rPr>
          <w:rFonts w:asciiTheme="majorHAnsi" w:hAnsiTheme="majorHAnsi" w:cstheme="majorHAnsi"/>
          <w:bCs/>
          <w:sz w:val="22"/>
          <w:szCs w:val="22"/>
        </w:rPr>
        <w:t>including ones</w:t>
      </w:r>
      <w:r w:rsidRPr="00637F62">
        <w:rPr>
          <w:rFonts w:asciiTheme="majorHAnsi" w:hAnsiTheme="majorHAnsi" w:cstheme="majorHAnsi"/>
          <w:bCs/>
          <w:sz w:val="22"/>
          <w:szCs w:val="22"/>
        </w:rPr>
        <w:t xml:space="preserve"> that are non-public use but are not prohibitively expensive or administratively difficult to obtain</w:t>
      </w:r>
      <w:r w:rsidR="004F01A1">
        <w:rPr>
          <w:rFonts w:asciiTheme="majorHAnsi" w:hAnsiTheme="majorHAnsi" w:cstheme="majorHAnsi"/>
          <w:bCs/>
          <w:sz w:val="22"/>
          <w:szCs w:val="22"/>
        </w:rPr>
        <w:t>. We will also extend this document to includ</w:t>
      </w:r>
      <w:r w:rsidR="00087D8C">
        <w:rPr>
          <w:rFonts w:asciiTheme="majorHAnsi" w:hAnsiTheme="majorHAnsi" w:cstheme="majorHAnsi"/>
          <w:bCs/>
          <w:sz w:val="22"/>
          <w:szCs w:val="22"/>
        </w:rPr>
        <w:t>e</w:t>
      </w:r>
      <w:r w:rsidRPr="00637F62">
        <w:rPr>
          <w:rFonts w:asciiTheme="majorHAnsi" w:hAnsiTheme="majorHAnsi" w:cstheme="majorHAnsi"/>
          <w:bCs/>
          <w:sz w:val="22"/>
          <w:szCs w:val="22"/>
        </w:rPr>
        <w:t xml:space="preserve"> </w:t>
      </w:r>
      <w:del w:id="90" w:author="Marcella Alsan" w:date="2020-10-09T14:25:00Z">
        <w:r w:rsidRPr="00637F62" w:rsidDel="00B95868">
          <w:rPr>
            <w:rFonts w:asciiTheme="majorHAnsi" w:hAnsiTheme="majorHAnsi" w:cstheme="majorHAnsi"/>
            <w:bCs/>
            <w:sz w:val="22"/>
            <w:szCs w:val="22"/>
          </w:rPr>
          <w:delText xml:space="preserve">ones </w:delText>
        </w:r>
      </w:del>
      <w:ins w:id="91" w:author="Marcella Alsan" w:date="2020-10-09T14:25:00Z">
        <w:r w:rsidR="00B95868">
          <w:rPr>
            <w:rFonts w:asciiTheme="majorHAnsi" w:hAnsiTheme="majorHAnsi" w:cstheme="majorHAnsi"/>
            <w:bCs/>
            <w:sz w:val="22"/>
            <w:szCs w:val="22"/>
          </w:rPr>
          <w:t xml:space="preserve">sources </w:t>
        </w:r>
      </w:ins>
      <w:r w:rsidRPr="00637F62">
        <w:rPr>
          <w:rFonts w:asciiTheme="majorHAnsi" w:hAnsiTheme="majorHAnsi" w:cstheme="majorHAnsi"/>
          <w:bCs/>
          <w:sz w:val="22"/>
          <w:szCs w:val="22"/>
        </w:rPr>
        <w:t>that contain socioeconomic deter</w:t>
      </w:r>
      <w:r w:rsidR="00087D8C">
        <w:rPr>
          <w:rFonts w:asciiTheme="majorHAnsi" w:hAnsiTheme="majorHAnsi" w:cstheme="majorHAnsi"/>
          <w:bCs/>
          <w:sz w:val="22"/>
          <w:szCs w:val="22"/>
        </w:rPr>
        <w:t>minants of health</w:t>
      </w:r>
      <w:r w:rsidRPr="00637F62">
        <w:rPr>
          <w:rFonts w:asciiTheme="majorHAnsi" w:hAnsiTheme="majorHAnsi" w:cstheme="majorHAnsi"/>
          <w:bCs/>
          <w:sz w:val="22"/>
          <w:szCs w:val="22"/>
        </w:rPr>
        <w:t xml:space="preserve"> including education, hou</w:t>
      </w:r>
      <w:r w:rsidR="00087D8C">
        <w:rPr>
          <w:rFonts w:asciiTheme="majorHAnsi" w:hAnsiTheme="majorHAnsi" w:cstheme="majorHAnsi"/>
          <w:bCs/>
          <w:sz w:val="22"/>
          <w:szCs w:val="22"/>
        </w:rPr>
        <w:t>sing, correctional systems, etc</w:t>
      </w:r>
      <w:r w:rsidRPr="00637F62">
        <w:rPr>
          <w:rFonts w:asciiTheme="majorHAnsi" w:hAnsiTheme="majorHAnsi" w:cstheme="majorHAnsi"/>
          <w:bCs/>
          <w:sz w:val="22"/>
          <w:szCs w:val="22"/>
        </w:rPr>
        <w:t>. Please send us any suggestions you have for making this a</w:t>
      </w:r>
      <w:r w:rsidRPr="00381FE5">
        <w:rPr>
          <w:rFonts w:asciiTheme="majorHAnsi" w:hAnsiTheme="majorHAnsi" w:cstheme="majorHAnsi"/>
          <w:sz w:val="22"/>
          <w:szCs w:val="22"/>
        </w:rPr>
        <w:t xml:space="preserve"> </w:t>
      </w:r>
      <w:r w:rsidR="00BA72C8" w:rsidRPr="00381FE5">
        <w:rPr>
          <w:rFonts w:asciiTheme="majorHAnsi" w:hAnsiTheme="majorHAnsi" w:cstheme="majorHAnsi"/>
          <w:sz w:val="22"/>
          <w:szCs w:val="22"/>
        </w:rPr>
        <w:t xml:space="preserve">more </w:t>
      </w:r>
      <w:r w:rsidRPr="00CA6E18">
        <w:rPr>
          <w:rFonts w:asciiTheme="majorHAnsi" w:hAnsiTheme="majorHAnsi" w:cstheme="majorHAnsi"/>
          <w:bCs/>
          <w:sz w:val="22"/>
          <w:szCs w:val="22"/>
        </w:rPr>
        <w:t xml:space="preserve">useful </w:t>
      </w:r>
      <w:commentRangeStart w:id="92"/>
      <w:r w:rsidRPr="00CA6E18">
        <w:rPr>
          <w:rFonts w:asciiTheme="majorHAnsi" w:hAnsiTheme="majorHAnsi" w:cstheme="majorHAnsi"/>
          <w:bCs/>
          <w:sz w:val="22"/>
          <w:szCs w:val="22"/>
        </w:rPr>
        <w:t>resource</w:t>
      </w:r>
      <w:commentRangeEnd w:id="92"/>
      <w:r w:rsidR="00B95868">
        <w:rPr>
          <w:rStyle w:val="CommentReference"/>
        </w:rPr>
        <w:commentReference w:id="92"/>
      </w:r>
      <w:r w:rsidRPr="00CA6E18">
        <w:rPr>
          <w:rFonts w:asciiTheme="majorHAnsi" w:hAnsiTheme="majorHAnsi" w:cstheme="majorHAnsi"/>
          <w:bCs/>
          <w:sz w:val="22"/>
          <w:szCs w:val="22"/>
        </w:rPr>
        <w:t>.</w:t>
      </w:r>
      <w:ins w:id="93" w:author="Simon, Kosali" w:date="2020-10-15T06:25:00Z">
        <w:r w:rsidR="009E6BC4">
          <w:rPr>
            <w:rStyle w:val="FootnoteReference"/>
            <w:rFonts w:asciiTheme="majorHAnsi" w:hAnsiTheme="majorHAnsi" w:cstheme="majorHAnsi"/>
            <w:bCs/>
            <w:sz w:val="22"/>
            <w:szCs w:val="22"/>
          </w:rPr>
          <w:footnoteReference w:id="2"/>
        </w:r>
      </w:ins>
    </w:p>
    <w:p w14:paraId="33A40D81" w14:textId="50F0C930" w:rsidR="00B95868" w:rsidRDefault="00B95868" w:rsidP="00841BB5">
      <w:pPr>
        <w:ind w:firstLine="360"/>
        <w:rPr>
          <w:ins w:id="100" w:author="Marcella Alsan" w:date="2020-10-09T14:23:00Z"/>
          <w:rFonts w:asciiTheme="majorHAnsi" w:hAnsiTheme="majorHAnsi" w:cstheme="majorHAnsi"/>
          <w:bCs/>
          <w:sz w:val="22"/>
          <w:szCs w:val="22"/>
        </w:rPr>
      </w:pPr>
    </w:p>
    <w:p w14:paraId="40632076" w14:textId="49950202" w:rsidR="00B95868" w:rsidDel="009E6BC4" w:rsidRDefault="00B95868" w:rsidP="00841BB5">
      <w:pPr>
        <w:ind w:firstLine="360"/>
        <w:rPr>
          <w:del w:id="101" w:author="Simon, Kosali" w:date="2020-10-15T06:26:00Z"/>
          <w:rFonts w:asciiTheme="majorHAnsi" w:hAnsiTheme="majorHAnsi" w:cstheme="majorHAnsi"/>
          <w:bCs/>
          <w:sz w:val="22"/>
          <w:szCs w:val="22"/>
        </w:rPr>
      </w:pPr>
      <w:ins w:id="102" w:author="Marcella Alsan" w:date="2020-10-09T14:23:00Z">
        <w:del w:id="103" w:author="Simon, Kosali" w:date="2020-10-15T06:26:00Z">
          <w:r w:rsidDel="009E6BC4">
            <w:rPr>
              <w:rFonts w:asciiTheme="majorHAnsi" w:hAnsiTheme="majorHAnsi" w:cstheme="majorHAnsi"/>
              <w:bCs/>
              <w:sz w:val="22"/>
              <w:szCs w:val="22"/>
            </w:rPr>
            <w:delText>ADD SOMETHING ABOUT THE TABLE AT THE END THAT FOCUS</w:delText>
          </w:r>
        </w:del>
      </w:ins>
      <w:ins w:id="104" w:author="Marcella Alsan" w:date="2020-10-09T14:24:00Z">
        <w:del w:id="105" w:author="Simon, Kosali" w:date="2020-10-15T06:26:00Z">
          <w:r w:rsidDel="009E6BC4">
            <w:rPr>
              <w:rFonts w:asciiTheme="majorHAnsi" w:hAnsiTheme="majorHAnsi" w:cstheme="majorHAnsi"/>
              <w:bCs/>
              <w:sz w:val="22"/>
              <w:szCs w:val="22"/>
            </w:rPr>
            <w:delText>ES ON DIFFERENCES IN WAYS QUESTIONS ARE ASKED – I THINK WE SHOU</w:delText>
          </w:r>
        </w:del>
      </w:ins>
      <w:ins w:id="106" w:author="Marcella Alsan" w:date="2020-10-09T14:25:00Z">
        <w:del w:id="107" w:author="Simon, Kosali" w:date="2020-10-15T06:26:00Z">
          <w:r w:rsidDel="009E6BC4">
            <w:rPr>
              <w:rFonts w:asciiTheme="majorHAnsi" w:hAnsiTheme="majorHAnsi" w:cstheme="majorHAnsi"/>
              <w:bCs/>
              <w:sz w:val="22"/>
              <w:szCs w:val="22"/>
            </w:rPr>
            <w:delText xml:space="preserve">LD SAY THAT WE STARTED WITH CHRONIC DISEASES </w:delText>
          </w:r>
        </w:del>
      </w:ins>
    </w:p>
    <w:p w14:paraId="7BE45DF4" w14:textId="747AF58B" w:rsidR="00DE2E9B" w:rsidDel="009E6BC4" w:rsidRDefault="00DE2E9B" w:rsidP="00841BB5">
      <w:pPr>
        <w:ind w:firstLine="360"/>
        <w:rPr>
          <w:del w:id="108" w:author="Simon, Kosali" w:date="2020-10-15T06:26:00Z"/>
          <w:rFonts w:asciiTheme="majorHAnsi" w:hAnsiTheme="majorHAnsi" w:cstheme="majorHAnsi"/>
          <w:bCs/>
          <w:sz w:val="22"/>
          <w:szCs w:val="22"/>
        </w:rPr>
      </w:pPr>
    </w:p>
    <w:p w14:paraId="7F35A3B8" w14:textId="2C2AC823" w:rsidR="00DE2E9B" w:rsidDel="009E6BC4" w:rsidRDefault="00DE2E9B" w:rsidP="00841BB5">
      <w:pPr>
        <w:ind w:firstLine="360"/>
        <w:rPr>
          <w:del w:id="109" w:author="Simon, Kosali" w:date="2020-10-15T06:26:00Z"/>
          <w:rFonts w:asciiTheme="majorHAnsi" w:hAnsiTheme="majorHAnsi" w:cstheme="majorHAnsi"/>
          <w:bCs/>
          <w:sz w:val="22"/>
          <w:szCs w:val="22"/>
        </w:rPr>
      </w:pPr>
    </w:p>
    <w:p w14:paraId="141DD69D" w14:textId="57BEF331" w:rsidR="00DE2E9B" w:rsidRDefault="00DE2E9B" w:rsidP="00841BB5">
      <w:pPr>
        <w:ind w:firstLine="360"/>
        <w:rPr>
          <w:rFonts w:asciiTheme="majorHAnsi" w:hAnsiTheme="majorHAnsi" w:cstheme="majorHAnsi"/>
          <w:bCs/>
          <w:sz w:val="22"/>
          <w:szCs w:val="22"/>
        </w:rPr>
      </w:pPr>
    </w:p>
    <w:p w14:paraId="53847471" w14:textId="1B74047F" w:rsidR="00DE2E9B" w:rsidRDefault="00DE2E9B" w:rsidP="00841BB5">
      <w:pPr>
        <w:ind w:firstLine="360"/>
        <w:rPr>
          <w:rFonts w:asciiTheme="majorHAnsi" w:hAnsiTheme="majorHAnsi" w:cstheme="majorHAnsi"/>
          <w:bCs/>
          <w:sz w:val="22"/>
          <w:szCs w:val="22"/>
        </w:rPr>
      </w:pPr>
    </w:p>
    <w:p w14:paraId="4CDD2FC3" w14:textId="5C7E2B72" w:rsidR="00DE2E9B" w:rsidRDefault="00DE2E9B" w:rsidP="00841BB5">
      <w:pPr>
        <w:ind w:firstLine="360"/>
        <w:rPr>
          <w:rFonts w:asciiTheme="majorHAnsi" w:hAnsiTheme="majorHAnsi" w:cstheme="majorHAnsi"/>
          <w:bCs/>
          <w:sz w:val="22"/>
          <w:szCs w:val="22"/>
        </w:rPr>
      </w:pPr>
    </w:p>
    <w:p w14:paraId="6F55ABEC" w14:textId="44B17212" w:rsidR="00DE2E9B" w:rsidRDefault="00DE2E9B" w:rsidP="00841BB5">
      <w:pPr>
        <w:ind w:firstLine="360"/>
        <w:rPr>
          <w:rFonts w:asciiTheme="majorHAnsi" w:hAnsiTheme="majorHAnsi" w:cstheme="majorHAnsi"/>
          <w:bCs/>
          <w:sz w:val="22"/>
          <w:szCs w:val="22"/>
        </w:rPr>
      </w:pPr>
    </w:p>
    <w:p w14:paraId="667207C2" w14:textId="3FA09AE8" w:rsidR="00DE2E9B" w:rsidRDefault="00DE2E9B" w:rsidP="00841BB5">
      <w:pPr>
        <w:ind w:firstLine="360"/>
        <w:rPr>
          <w:rFonts w:asciiTheme="majorHAnsi" w:hAnsiTheme="majorHAnsi" w:cstheme="majorHAnsi"/>
          <w:bCs/>
          <w:sz w:val="22"/>
          <w:szCs w:val="22"/>
        </w:rPr>
      </w:pPr>
    </w:p>
    <w:p w14:paraId="0F6392AC" w14:textId="79FE8289" w:rsidR="00DE2E9B" w:rsidRDefault="00DE2E9B" w:rsidP="00841BB5">
      <w:pPr>
        <w:ind w:firstLine="360"/>
        <w:rPr>
          <w:rFonts w:asciiTheme="majorHAnsi" w:hAnsiTheme="majorHAnsi" w:cstheme="majorHAnsi"/>
          <w:bCs/>
          <w:sz w:val="22"/>
          <w:szCs w:val="22"/>
        </w:rPr>
      </w:pPr>
    </w:p>
    <w:p w14:paraId="33E2A87F" w14:textId="1966EB2D" w:rsidR="00DE2E9B" w:rsidRDefault="00DE2E9B" w:rsidP="00841BB5">
      <w:pPr>
        <w:ind w:firstLine="360"/>
        <w:rPr>
          <w:rFonts w:asciiTheme="majorHAnsi" w:hAnsiTheme="majorHAnsi" w:cstheme="majorHAnsi"/>
          <w:bCs/>
          <w:sz w:val="22"/>
          <w:szCs w:val="22"/>
        </w:rPr>
      </w:pPr>
    </w:p>
    <w:p w14:paraId="1C58EB6D" w14:textId="1A4C726B" w:rsidR="00DE2E9B" w:rsidRDefault="00DE2E9B" w:rsidP="00841BB5">
      <w:pPr>
        <w:ind w:firstLine="360"/>
        <w:rPr>
          <w:rFonts w:asciiTheme="majorHAnsi" w:hAnsiTheme="majorHAnsi" w:cstheme="majorHAnsi"/>
          <w:bCs/>
          <w:sz w:val="22"/>
          <w:szCs w:val="22"/>
        </w:rPr>
      </w:pPr>
    </w:p>
    <w:p w14:paraId="01CE20BB" w14:textId="5BCA5FB4" w:rsidR="00DE2E9B" w:rsidRDefault="00DE2E9B" w:rsidP="00841BB5">
      <w:pPr>
        <w:ind w:firstLine="360"/>
        <w:rPr>
          <w:rFonts w:asciiTheme="majorHAnsi" w:hAnsiTheme="majorHAnsi" w:cstheme="majorHAnsi"/>
          <w:bCs/>
          <w:sz w:val="22"/>
          <w:szCs w:val="22"/>
        </w:rPr>
      </w:pPr>
    </w:p>
    <w:p w14:paraId="7DC657F4" w14:textId="3D291B22" w:rsidR="00DE2E9B" w:rsidRDefault="00DE2E9B" w:rsidP="00841BB5">
      <w:pPr>
        <w:ind w:firstLine="360"/>
        <w:rPr>
          <w:rFonts w:asciiTheme="majorHAnsi" w:hAnsiTheme="majorHAnsi" w:cstheme="majorHAnsi"/>
          <w:bCs/>
          <w:sz w:val="22"/>
          <w:szCs w:val="22"/>
        </w:rPr>
      </w:pPr>
    </w:p>
    <w:p w14:paraId="6D02CBFA" w14:textId="1F5833DA" w:rsidR="00DE2E9B" w:rsidRDefault="00DE2E9B" w:rsidP="00841BB5">
      <w:pPr>
        <w:ind w:firstLine="360"/>
        <w:rPr>
          <w:rFonts w:asciiTheme="majorHAnsi" w:hAnsiTheme="majorHAnsi" w:cstheme="majorHAnsi"/>
          <w:bCs/>
          <w:sz w:val="22"/>
          <w:szCs w:val="22"/>
        </w:rPr>
      </w:pPr>
    </w:p>
    <w:p w14:paraId="15C9F9C1" w14:textId="007F2680" w:rsidR="00DE2E9B" w:rsidRDefault="00DE2E9B" w:rsidP="00841BB5">
      <w:pPr>
        <w:ind w:firstLine="360"/>
        <w:rPr>
          <w:rFonts w:asciiTheme="majorHAnsi" w:hAnsiTheme="majorHAnsi" w:cstheme="majorHAnsi"/>
          <w:bCs/>
          <w:sz w:val="22"/>
          <w:szCs w:val="22"/>
        </w:rPr>
      </w:pPr>
    </w:p>
    <w:p w14:paraId="28F4B79F" w14:textId="4F350E4D" w:rsidR="00DE2E9B" w:rsidRDefault="00DE2E9B" w:rsidP="00841BB5">
      <w:pPr>
        <w:ind w:firstLine="360"/>
        <w:rPr>
          <w:rFonts w:asciiTheme="majorHAnsi" w:hAnsiTheme="majorHAnsi" w:cstheme="majorHAnsi"/>
          <w:bCs/>
          <w:sz w:val="22"/>
          <w:szCs w:val="22"/>
        </w:rPr>
      </w:pPr>
    </w:p>
    <w:p w14:paraId="41728683" w14:textId="619F2C59" w:rsidR="00DE2E9B" w:rsidRDefault="00DE2E9B" w:rsidP="00841BB5">
      <w:pPr>
        <w:ind w:firstLine="360"/>
        <w:rPr>
          <w:rFonts w:asciiTheme="majorHAnsi" w:hAnsiTheme="majorHAnsi" w:cstheme="majorHAnsi"/>
          <w:bCs/>
          <w:sz w:val="22"/>
          <w:szCs w:val="22"/>
        </w:rPr>
      </w:pPr>
    </w:p>
    <w:p w14:paraId="32754D97" w14:textId="592E6BFA" w:rsidR="00DE2E9B" w:rsidRDefault="00DE2E9B" w:rsidP="00841BB5">
      <w:pPr>
        <w:ind w:firstLine="360"/>
        <w:rPr>
          <w:rFonts w:asciiTheme="majorHAnsi" w:hAnsiTheme="majorHAnsi" w:cstheme="majorHAnsi"/>
          <w:bCs/>
          <w:sz w:val="22"/>
          <w:szCs w:val="22"/>
        </w:rPr>
      </w:pPr>
    </w:p>
    <w:p w14:paraId="64F132A8" w14:textId="143132E5" w:rsidR="00DE2E9B" w:rsidRDefault="00DE2E9B" w:rsidP="00841BB5">
      <w:pPr>
        <w:ind w:firstLine="360"/>
        <w:rPr>
          <w:rFonts w:asciiTheme="majorHAnsi" w:hAnsiTheme="majorHAnsi" w:cstheme="majorHAnsi"/>
          <w:bCs/>
          <w:sz w:val="22"/>
          <w:szCs w:val="22"/>
        </w:rPr>
      </w:pPr>
    </w:p>
    <w:p w14:paraId="3E7A4931" w14:textId="7456BA02" w:rsidR="00DE2E9B" w:rsidRDefault="00DE2E9B" w:rsidP="00841BB5">
      <w:pPr>
        <w:ind w:firstLine="360"/>
        <w:rPr>
          <w:rFonts w:asciiTheme="majorHAnsi" w:hAnsiTheme="majorHAnsi" w:cstheme="majorHAnsi"/>
          <w:bCs/>
          <w:sz w:val="22"/>
          <w:szCs w:val="22"/>
        </w:rPr>
      </w:pPr>
    </w:p>
    <w:p w14:paraId="3E2ADD6E" w14:textId="0D7DA4CC" w:rsidR="00DE2E9B" w:rsidRDefault="00DE2E9B" w:rsidP="00841BB5">
      <w:pPr>
        <w:ind w:firstLine="360"/>
        <w:rPr>
          <w:rFonts w:asciiTheme="majorHAnsi" w:hAnsiTheme="majorHAnsi" w:cstheme="majorHAnsi"/>
          <w:bCs/>
          <w:sz w:val="22"/>
          <w:szCs w:val="22"/>
        </w:rPr>
      </w:pPr>
    </w:p>
    <w:p w14:paraId="2827E5CD" w14:textId="1DA7AC16" w:rsidR="00DE2E9B" w:rsidRDefault="00DE2E9B" w:rsidP="00841BB5">
      <w:pPr>
        <w:ind w:firstLine="360"/>
        <w:rPr>
          <w:rFonts w:asciiTheme="majorHAnsi" w:hAnsiTheme="majorHAnsi" w:cstheme="majorHAnsi"/>
          <w:bCs/>
          <w:sz w:val="22"/>
          <w:szCs w:val="22"/>
        </w:rPr>
      </w:pPr>
    </w:p>
    <w:p w14:paraId="44818DD3" w14:textId="392ABC95" w:rsidR="00DE2E9B" w:rsidRDefault="00DE2E9B" w:rsidP="00841BB5">
      <w:pPr>
        <w:ind w:firstLine="360"/>
        <w:rPr>
          <w:rFonts w:asciiTheme="majorHAnsi" w:hAnsiTheme="majorHAnsi" w:cstheme="majorHAnsi"/>
          <w:bCs/>
          <w:sz w:val="22"/>
          <w:szCs w:val="22"/>
        </w:rPr>
      </w:pPr>
    </w:p>
    <w:p w14:paraId="37916D4E" w14:textId="611B269F" w:rsidR="00DE2E9B" w:rsidRDefault="00DE2E9B" w:rsidP="00841BB5">
      <w:pPr>
        <w:ind w:firstLine="360"/>
        <w:rPr>
          <w:rFonts w:asciiTheme="majorHAnsi" w:hAnsiTheme="majorHAnsi" w:cstheme="majorHAnsi"/>
          <w:bCs/>
          <w:sz w:val="22"/>
          <w:szCs w:val="22"/>
        </w:rPr>
      </w:pPr>
    </w:p>
    <w:p w14:paraId="69A58111" w14:textId="0D556B2E" w:rsidR="00DE2E9B" w:rsidRDefault="00DE2E9B" w:rsidP="00841BB5">
      <w:pPr>
        <w:ind w:firstLine="360"/>
        <w:rPr>
          <w:rFonts w:asciiTheme="majorHAnsi" w:hAnsiTheme="majorHAnsi" w:cstheme="majorHAnsi"/>
          <w:bCs/>
          <w:sz w:val="22"/>
          <w:szCs w:val="22"/>
        </w:rPr>
      </w:pPr>
    </w:p>
    <w:p w14:paraId="20FD7CCF" w14:textId="68AA214D" w:rsidR="00DE2E9B" w:rsidRDefault="00DE2E9B" w:rsidP="00841BB5">
      <w:pPr>
        <w:ind w:firstLine="360"/>
        <w:rPr>
          <w:rFonts w:asciiTheme="majorHAnsi" w:hAnsiTheme="majorHAnsi" w:cstheme="majorHAnsi"/>
          <w:bCs/>
          <w:sz w:val="22"/>
          <w:szCs w:val="22"/>
        </w:rPr>
      </w:pPr>
    </w:p>
    <w:p w14:paraId="61CC769D" w14:textId="35FCCAAB" w:rsidR="00DE2E9B" w:rsidRDefault="00DE2E9B" w:rsidP="00841BB5">
      <w:pPr>
        <w:ind w:firstLine="360"/>
        <w:rPr>
          <w:rFonts w:asciiTheme="majorHAnsi" w:hAnsiTheme="majorHAnsi" w:cstheme="majorHAnsi"/>
          <w:bCs/>
          <w:sz w:val="22"/>
          <w:szCs w:val="22"/>
        </w:rPr>
      </w:pPr>
    </w:p>
    <w:p w14:paraId="3DF7D8E3" w14:textId="68486357" w:rsidR="00DE2E9B" w:rsidRDefault="00DE2E9B" w:rsidP="00841BB5">
      <w:pPr>
        <w:ind w:firstLine="360"/>
        <w:rPr>
          <w:rFonts w:asciiTheme="majorHAnsi" w:hAnsiTheme="majorHAnsi" w:cstheme="majorHAnsi"/>
          <w:bCs/>
          <w:sz w:val="22"/>
          <w:szCs w:val="22"/>
        </w:rPr>
      </w:pPr>
    </w:p>
    <w:p w14:paraId="3C17E981" w14:textId="7C65DF17" w:rsidR="00DE2E9B" w:rsidRDefault="00DE2E9B" w:rsidP="00841BB5">
      <w:pPr>
        <w:ind w:firstLine="360"/>
        <w:rPr>
          <w:rFonts w:asciiTheme="majorHAnsi" w:hAnsiTheme="majorHAnsi" w:cstheme="majorHAnsi"/>
          <w:bCs/>
          <w:sz w:val="22"/>
          <w:szCs w:val="22"/>
        </w:rPr>
      </w:pPr>
    </w:p>
    <w:p w14:paraId="6B2C5E67" w14:textId="77777777" w:rsidR="00DE2E9B" w:rsidRDefault="00DE2E9B" w:rsidP="00841BB5">
      <w:pPr>
        <w:ind w:firstLine="360"/>
        <w:rPr>
          <w:rFonts w:asciiTheme="majorHAnsi" w:hAnsiTheme="majorHAnsi" w:cstheme="majorHAnsi"/>
          <w:bCs/>
          <w:sz w:val="22"/>
          <w:szCs w:val="22"/>
        </w:rPr>
      </w:pPr>
    </w:p>
    <w:p w14:paraId="0946975D" w14:textId="74298EBE" w:rsidR="00DE2E9B" w:rsidRDefault="00DE2E9B" w:rsidP="00841BB5">
      <w:pPr>
        <w:ind w:firstLine="360"/>
        <w:rPr>
          <w:rFonts w:asciiTheme="majorHAnsi" w:hAnsiTheme="majorHAnsi" w:cstheme="majorHAnsi"/>
          <w:bCs/>
          <w:sz w:val="22"/>
          <w:szCs w:val="22"/>
        </w:rPr>
      </w:pPr>
    </w:p>
    <w:p w14:paraId="7956058F" w14:textId="77777777" w:rsidR="00DE2E9B" w:rsidRDefault="00DE2E9B" w:rsidP="00841BB5">
      <w:pPr>
        <w:ind w:firstLine="360"/>
        <w:rPr>
          <w:rFonts w:asciiTheme="majorHAnsi" w:hAnsiTheme="majorHAnsi" w:cstheme="majorHAnsi"/>
          <w:bCs/>
          <w:sz w:val="22"/>
          <w:szCs w:val="22"/>
        </w:rPr>
      </w:pPr>
    </w:p>
    <w:p w14:paraId="63BDDB4A" w14:textId="77777777" w:rsidR="001B28D6" w:rsidRPr="00637F62" w:rsidRDefault="001B28D6" w:rsidP="00841BB5">
      <w:pPr>
        <w:ind w:firstLine="360"/>
        <w:rPr>
          <w:rFonts w:asciiTheme="majorHAnsi" w:hAnsiTheme="majorHAnsi" w:cstheme="majorHAnsi"/>
          <w:b/>
          <w:sz w:val="22"/>
          <w:szCs w:val="22"/>
        </w:rPr>
      </w:pPr>
    </w:p>
    <w:p w14:paraId="7B6A36B9" w14:textId="78BC8673" w:rsidR="00115C0E" w:rsidRPr="00CA6E18" w:rsidRDefault="00115C0E" w:rsidP="00CA6E18">
      <w:pPr>
        <w:pStyle w:val="Heading1"/>
        <w:rPr>
          <w:b/>
          <w:bCs/>
        </w:rPr>
      </w:pPr>
      <w:bookmarkStart w:id="110" w:name="_Toc54031865"/>
      <w:r w:rsidRPr="00CA6E18">
        <w:rPr>
          <w:b/>
          <w:bCs/>
        </w:rPr>
        <w:t>A. Description</w:t>
      </w:r>
      <w:bookmarkEnd w:id="110"/>
    </w:p>
    <w:p w14:paraId="07EF6D84" w14:textId="77777777" w:rsidR="00F34521" w:rsidRPr="00637F62" w:rsidRDefault="00F34521" w:rsidP="005068B2">
      <w:pPr>
        <w:ind w:firstLine="360"/>
        <w:rPr>
          <w:rFonts w:asciiTheme="majorHAnsi" w:hAnsiTheme="majorHAnsi" w:cstheme="majorHAnsi"/>
          <w:b/>
          <w:sz w:val="22"/>
          <w:szCs w:val="22"/>
        </w:rPr>
      </w:pPr>
    </w:p>
    <w:p w14:paraId="34C24AF9" w14:textId="07F9744D" w:rsidR="00115C0E" w:rsidRPr="00CA6E18" w:rsidRDefault="00115C0E" w:rsidP="00CA6E18">
      <w:pPr>
        <w:pStyle w:val="Heading2"/>
        <w:rPr>
          <w:b/>
          <w:bCs/>
        </w:rPr>
      </w:pPr>
      <w:bookmarkStart w:id="111" w:name="_Toc54031866"/>
      <w:r w:rsidRPr="00CA6E18">
        <w:rPr>
          <w:b/>
          <w:bCs/>
        </w:rPr>
        <w:t xml:space="preserve">1. Behavioral Risk Factor Surveillance System </w:t>
      </w:r>
      <w:r w:rsidR="00934A78" w:rsidRPr="00CA6E18">
        <w:rPr>
          <w:b/>
          <w:bCs/>
        </w:rPr>
        <w:t>(BRFSS)</w:t>
      </w:r>
      <w:bookmarkEnd w:id="111"/>
    </w:p>
    <w:p w14:paraId="45D7EF05" w14:textId="77777777" w:rsidR="00F34521" w:rsidRPr="00637F62" w:rsidRDefault="00F34521" w:rsidP="005068B2">
      <w:pPr>
        <w:ind w:firstLine="360"/>
        <w:rPr>
          <w:rFonts w:asciiTheme="majorHAnsi" w:hAnsiTheme="majorHAnsi" w:cstheme="majorHAnsi"/>
          <w:sz w:val="22"/>
          <w:szCs w:val="22"/>
          <w:u w:val="single"/>
        </w:rPr>
      </w:pPr>
    </w:p>
    <w:p w14:paraId="39D226D3" w14:textId="356EC982" w:rsidR="005068B2" w:rsidRPr="00CA6E18" w:rsidRDefault="005068B2" w:rsidP="00CA6E18">
      <w:pPr>
        <w:pStyle w:val="ListParagraph"/>
        <w:numPr>
          <w:ilvl w:val="1"/>
          <w:numId w:val="39"/>
        </w:numPr>
        <w:rPr>
          <w:rFonts w:asciiTheme="majorHAnsi" w:hAnsiTheme="majorHAnsi" w:cstheme="majorHAnsi"/>
          <w:sz w:val="22"/>
          <w:szCs w:val="22"/>
          <w:u w:val="single"/>
        </w:rPr>
      </w:pPr>
      <w:r w:rsidRPr="00CA6E18">
        <w:rPr>
          <w:rFonts w:asciiTheme="majorHAnsi" w:hAnsiTheme="majorHAnsi" w:cstheme="majorHAnsi"/>
          <w:sz w:val="22"/>
          <w:szCs w:val="22"/>
          <w:u w:val="single"/>
        </w:rPr>
        <w:t xml:space="preserve">Dataset Description: </w:t>
      </w:r>
    </w:p>
    <w:p w14:paraId="699D270B" w14:textId="71BECCDE" w:rsidR="00C84AB5" w:rsidRPr="008E79D1" w:rsidRDefault="00C84AB5" w:rsidP="00C84AB5">
      <w:pPr>
        <w:pStyle w:val="ListParagraph"/>
        <w:numPr>
          <w:ilvl w:val="2"/>
          <w:numId w:val="66"/>
        </w:numPr>
        <w:ind w:left="990" w:hanging="270"/>
        <w:rPr>
          <w:ins w:id="112" w:author="Cong" w:date="2020-10-19T20:39:00Z"/>
          <w:rFonts w:asciiTheme="majorHAnsi" w:hAnsiTheme="majorHAnsi" w:cstheme="majorHAnsi"/>
          <w:b/>
          <w:bCs/>
          <w:i/>
          <w:iCs/>
          <w:sz w:val="22"/>
          <w:szCs w:val="22"/>
          <w:rPrChange w:id="113" w:author="Cong" w:date="2020-10-19T21:03:00Z">
            <w:rPr>
              <w:ins w:id="114" w:author="Cong" w:date="2020-10-19T20:39:00Z"/>
            </w:rPr>
          </w:rPrChange>
        </w:rPr>
        <w:pPrChange w:id="115" w:author="Cong" w:date="2020-10-19T20:40:00Z">
          <w:pPr>
            <w:ind w:firstLine="360"/>
          </w:pPr>
        </w:pPrChange>
      </w:pPr>
      <w:ins w:id="116" w:author="Cong" w:date="2020-10-19T20:39:00Z">
        <w:r w:rsidRPr="008E79D1">
          <w:rPr>
            <w:rFonts w:asciiTheme="majorHAnsi" w:hAnsiTheme="majorHAnsi" w:cstheme="majorHAnsi"/>
            <w:b/>
            <w:bCs/>
            <w:i/>
            <w:iCs/>
            <w:sz w:val="22"/>
            <w:szCs w:val="22"/>
            <w:rPrChange w:id="117" w:author="Cong" w:date="2020-10-19T21:03:00Z">
              <w:rPr/>
            </w:rPrChange>
          </w:rPr>
          <w:t>Overall description</w:t>
        </w:r>
      </w:ins>
    </w:p>
    <w:p w14:paraId="3AC5C48F" w14:textId="7EC86A26" w:rsidR="00A51936" w:rsidRPr="00637F62" w:rsidRDefault="00A51936" w:rsidP="00AB10E3">
      <w:pPr>
        <w:ind w:firstLine="360"/>
        <w:rPr>
          <w:rFonts w:asciiTheme="majorHAnsi" w:hAnsiTheme="majorHAnsi" w:cstheme="majorHAnsi"/>
          <w:i/>
          <w:iCs/>
          <w:sz w:val="22"/>
          <w:szCs w:val="22"/>
        </w:rPr>
      </w:pPr>
      <w:r w:rsidRPr="00637F62">
        <w:rPr>
          <w:rFonts w:asciiTheme="majorHAnsi" w:hAnsiTheme="majorHAnsi" w:cstheme="majorHAnsi"/>
          <w:sz w:val="22"/>
          <w:szCs w:val="22"/>
        </w:rPr>
        <w:t>(</w:t>
      </w:r>
      <w:r w:rsidRPr="00637F62">
        <w:rPr>
          <w:rFonts w:asciiTheme="majorHAnsi" w:hAnsiTheme="majorHAnsi" w:cstheme="majorHAnsi"/>
          <w:i/>
          <w:iCs/>
          <w:sz w:val="22"/>
          <w:szCs w:val="22"/>
        </w:rPr>
        <w:t>From BRFSS website</w:t>
      </w:r>
      <w:r w:rsidR="00AB10E3" w:rsidRPr="00637F62">
        <w:rPr>
          <w:rFonts w:asciiTheme="majorHAnsi" w:hAnsiTheme="majorHAnsi" w:cstheme="majorHAnsi"/>
          <w:i/>
          <w:iCs/>
          <w:sz w:val="22"/>
          <w:szCs w:val="22"/>
        </w:rPr>
        <w:t xml:space="preserve"> at </w:t>
      </w:r>
      <w:hyperlink r:id="rId11" w:history="1">
        <w:r w:rsidR="00AB10E3" w:rsidRPr="00637F62">
          <w:rPr>
            <w:rStyle w:val="Hyperlink"/>
            <w:rFonts w:asciiTheme="majorHAnsi" w:hAnsiTheme="majorHAnsi" w:cstheme="majorHAnsi"/>
            <w:i/>
            <w:iCs/>
            <w:sz w:val="22"/>
            <w:szCs w:val="22"/>
          </w:rPr>
          <w:t>https://www.cdc.gov/brfss/index.html</w:t>
        </w:r>
      </w:hyperlink>
      <w:r w:rsidR="00AB10E3" w:rsidRPr="00637F62">
        <w:rPr>
          <w:rFonts w:asciiTheme="majorHAnsi" w:hAnsiTheme="majorHAnsi" w:cstheme="majorHAnsi"/>
          <w:i/>
          <w:iCs/>
          <w:sz w:val="22"/>
          <w:szCs w:val="22"/>
        </w:rPr>
        <w:t xml:space="preserve"> </w:t>
      </w:r>
      <w:r w:rsidRPr="00637F62">
        <w:rPr>
          <w:rFonts w:asciiTheme="majorHAnsi" w:hAnsiTheme="majorHAnsi" w:cstheme="majorHAnsi"/>
          <w:i/>
          <w:iCs/>
          <w:sz w:val="22"/>
          <w:szCs w:val="22"/>
        </w:rPr>
        <w:t>)</w:t>
      </w:r>
    </w:p>
    <w:p w14:paraId="28FDB931" w14:textId="28B64706" w:rsidR="00C84AB5" w:rsidRPr="00C84AB5" w:rsidRDefault="005068B2" w:rsidP="00C84AB5">
      <w:pPr>
        <w:ind w:firstLine="360"/>
        <w:rPr>
          <w:rFonts w:asciiTheme="majorHAnsi" w:hAnsiTheme="majorHAnsi" w:cstheme="majorHAnsi"/>
          <w:sz w:val="22"/>
          <w:szCs w:val="22"/>
          <w:rPrChange w:id="118" w:author="Cong" w:date="2020-10-19T20:38:00Z">
            <w:rPr>
              <w:rFonts w:asciiTheme="majorHAnsi" w:hAnsiTheme="majorHAnsi" w:cstheme="majorHAnsi"/>
              <w:i/>
              <w:iCs/>
              <w:sz w:val="22"/>
              <w:szCs w:val="22"/>
            </w:rPr>
          </w:rPrChange>
        </w:rPr>
        <w:pPrChange w:id="119" w:author="Cong" w:date="2020-10-19T20:39:00Z">
          <w:pPr>
            <w:ind w:firstLine="360"/>
          </w:pPr>
        </w:pPrChange>
      </w:pPr>
      <w:r w:rsidRPr="00637F62">
        <w:rPr>
          <w:rFonts w:asciiTheme="majorHAnsi" w:hAnsiTheme="majorHAnsi" w:cstheme="majorHAnsi"/>
          <w:sz w:val="22"/>
          <w:szCs w:val="22"/>
        </w:rPr>
        <w:t xml:space="preserve">“The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t>
      </w:r>
      <w:commentRangeStart w:id="120"/>
      <w:r w:rsidRPr="00637F62">
        <w:rPr>
          <w:rFonts w:asciiTheme="majorHAnsi" w:hAnsiTheme="majorHAnsi" w:cstheme="majorHAnsi"/>
          <w:sz w:val="22"/>
          <w:szCs w:val="22"/>
        </w:rPr>
        <w:t>world</w:t>
      </w:r>
      <w:commentRangeEnd w:id="120"/>
      <w:r w:rsidR="00B95868">
        <w:rPr>
          <w:rStyle w:val="CommentReference"/>
        </w:rPr>
        <w:commentReference w:id="120"/>
      </w:r>
      <w:r w:rsidRPr="00637F62">
        <w:rPr>
          <w:rFonts w:asciiTheme="majorHAnsi" w:hAnsiTheme="majorHAnsi" w:cstheme="majorHAnsi"/>
          <w:sz w:val="22"/>
          <w:szCs w:val="22"/>
        </w:rPr>
        <w:t xml:space="preserve">” </w:t>
      </w:r>
    </w:p>
    <w:p w14:paraId="46C68330" w14:textId="0F2BFB66" w:rsidR="00F34521" w:rsidRPr="00FA48A1" w:rsidRDefault="00C84AB5" w:rsidP="00C84AB5">
      <w:pPr>
        <w:pStyle w:val="ListParagraph"/>
        <w:numPr>
          <w:ilvl w:val="0"/>
          <w:numId w:val="68"/>
        </w:numPr>
        <w:rPr>
          <w:ins w:id="121" w:author="Cong" w:date="2020-10-19T20:55:00Z"/>
          <w:rFonts w:asciiTheme="majorHAnsi" w:hAnsiTheme="majorHAnsi" w:cstheme="majorHAnsi"/>
          <w:b/>
          <w:bCs/>
          <w:i/>
          <w:iCs/>
          <w:rPrChange w:id="122" w:author="Cong" w:date="2020-10-19T21:03:00Z">
            <w:rPr>
              <w:ins w:id="123" w:author="Cong" w:date="2020-10-19T20:55:00Z"/>
              <w:rFonts w:asciiTheme="majorHAnsi" w:hAnsiTheme="majorHAnsi" w:cstheme="majorHAnsi"/>
            </w:rPr>
          </w:rPrChange>
        </w:rPr>
      </w:pPr>
      <w:ins w:id="124" w:author="Cong" w:date="2020-10-19T20:41:00Z">
        <w:r w:rsidRPr="00FA48A1">
          <w:rPr>
            <w:rFonts w:asciiTheme="majorHAnsi" w:hAnsiTheme="majorHAnsi" w:cstheme="majorHAnsi"/>
            <w:b/>
            <w:bCs/>
            <w:i/>
            <w:iCs/>
            <w:rPrChange w:id="125" w:author="Cong" w:date="2020-10-19T21:03:00Z">
              <w:rPr>
                <w:rFonts w:asciiTheme="majorHAnsi" w:hAnsiTheme="majorHAnsi" w:cstheme="majorHAnsi"/>
                <w:sz w:val="22"/>
                <w:szCs w:val="22"/>
                <w:u w:val="single"/>
              </w:rPr>
            </w:rPrChange>
          </w:rPr>
          <w:t>Demographic informatio</w:t>
        </w:r>
        <w:r w:rsidRPr="00FA48A1">
          <w:rPr>
            <w:rFonts w:asciiTheme="majorHAnsi" w:hAnsiTheme="majorHAnsi" w:cstheme="majorHAnsi"/>
            <w:b/>
            <w:bCs/>
            <w:i/>
            <w:iCs/>
            <w:rPrChange w:id="126" w:author="Cong" w:date="2020-10-19T21:03:00Z">
              <w:rPr>
                <w:rFonts w:asciiTheme="majorHAnsi" w:hAnsiTheme="majorHAnsi" w:cstheme="majorHAnsi"/>
                <w:sz w:val="22"/>
                <w:szCs w:val="22"/>
              </w:rPr>
            </w:rPrChange>
          </w:rPr>
          <w:t>n</w:t>
        </w:r>
      </w:ins>
    </w:p>
    <w:p w14:paraId="255821F1" w14:textId="41136333" w:rsidR="00263DDE" w:rsidRPr="00263DDE" w:rsidRDefault="00263DDE" w:rsidP="008D3707">
      <w:pPr>
        <w:ind w:firstLine="360"/>
        <w:rPr>
          <w:ins w:id="127" w:author="Cong" w:date="2020-10-19T20:41:00Z"/>
          <w:rFonts w:asciiTheme="majorHAnsi" w:hAnsiTheme="majorHAnsi" w:cstheme="majorHAnsi"/>
          <w:rPrChange w:id="128" w:author="Cong" w:date="2020-10-19T20:55:00Z">
            <w:rPr>
              <w:ins w:id="129" w:author="Cong" w:date="2020-10-19T20:41:00Z"/>
              <w:rFonts w:asciiTheme="majorHAnsi" w:hAnsiTheme="majorHAnsi" w:cstheme="majorHAnsi"/>
              <w:sz w:val="22"/>
              <w:szCs w:val="22"/>
            </w:rPr>
          </w:rPrChange>
        </w:rPr>
        <w:pPrChange w:id="130" w:author="Cong" w:date="2020-10-19T21:04:00Z">
          <w:pPr>
            <w:pStyle w:val="ListParagraph"/>
            <w:numPr>
              <w:numId w:val="68"/>
            </w:numPr>
            <w:ind w:left="1080" w:hanging="360"/>
          </w:pPr>
        </w:pPrChange>
      </w:pPr>
      <w:ins w:id="131" w:author="Cong" w:date="2020-10-19T20:55:00Z">
        <w:r>
          <w:rPr>
            <w:rFonts w:asciiTheme="majorHAnsi" w:hAnsiTheme="majorHAnsi" w:cstheme="majorHAnsi"/>
          </w:rPr>
          <w:t xml:space="preserve">Information on race </w:t>
        </w:r>
      </w:ins>
      <w:ins w:id="132" w:author="Cong" w:date="2020-10-19T21:00:00Z">
        <w:r>
          <w:rPr>
            <w:rFonts w:asciiTheme="majorHAnsi" w:hAnsiTheme="majorHAnsi" w:cstheme="majorHAnsi"/>
          </w:rPr>
          <w:t xml:space="preserve">and ethnicity </w:t>
        </w:r>
      </w:ins>
      <w:ins w:id="133" w:author="Cong" w:date="2020-10-19T21:03:00Z">
        <w:r w:rsidR="00FA48A1">
          <w:rPr>
            <w:rFonts w:asciiTheme="majorHAnsi" w:hAnsiTheme="majorHAnsi" w:cstheme="majorHAnsi"/>
          </w:rPr>
          <w:t xml:space="preserve">over the years </w:t>
        </w:r>
      </w:ins>
      <w:ins w:id="134" w:author="Cong" w:date="2020-10-19T20:55:00Z">
        <w:r>
          <w:rPr>
            <w:rFonts w:asciiTheme="majorHAnsi" w:hAnsiTheme="majorHAnsi" w:cstheme="majorHAnsi"/>
          </w:rPr>
          <w:t>is determined by the following question</w:t>
        </w:r>
      </w:ins>
      <w:ins w:id="135" w:author="Cong" w:date="2020-10-19T21:00:00Z">
        <w:r>
          <w:rPr>
            <w:rFonts w:asciiTheme="majorHAnsi" w:hAnsiTheme="majorHAnsi" w:cstheme="majorHAnsi"/>
          </w:rPr>
          <w:t>s</w:t>
        </w:r>
      </w:ins>
      <w:ins w:id="136" w:author="Cong" w:date="2020-10-19T21:03:00Z">
        <w:r w:rsidR="00FA48A1">
          <w:rPr>
            <w:rFonts w:asciiTheme="majorHAnsi" w:hAnsiTheme="majorHAnsi" w:cstheme="majorHAnsi"/>
          </w:rPr>
          <w:t>:</w:t>
        </w:r>
      </w:ins>
    </w:p>
    <w:p w14:paraId="29100216" w14:textId="60D177F7" w:rsidR="00263DDE" w:rsidRDefault="00263DDE" w:rsidP="008D3707">
      <w:pPr>
        <w:ind w:firstLine="360"/>
        <w:rPr>
          <w:ins w:id="137" w:author="Cong" w:date="2020-10-19T21:11:00Z"/>
          <w:i/>
          <w:iCs/>
        </w:rPr>
      </w:pPr>
      <w:ins w:id="138" w:author="Cong" w:date="2020-10-19T21:00:00Z">
        <w:r>
          <w:rPr>
            <w:rFonts w:asciiTheme="majorHAnsi" w:hAnsiTheme="majorHAnsi" w:cstheme="majorHAnsi"/>
            <w:b/>
            <w:bCs/>
          </w:rPr>
          <w:t>Q1.</w:t>
        </w:r>
      </w:ins>
      <w:ins w:id="139" w:author="Cong" w:date="2020-10-19T20:55:00Z">
        <w:r>
          <w:rPr>
            <w:rFonts w:asciiTheme="majorHAnsi" w:hAnsiTheme="majorHAnsi" w:cstheme="majorHAnsi"/>
            <w:b/>
            <w:bCs/>
          </w:rPr>
          <w:t xml:space="preserve"> </w:t>
        </w:r>
        <w:r w:rsidRPr="00263DDE">
          <w:rPr>
            <w:rFonts w:asciiTheme="majorHAnsi" w:hAnsiTheme="majorHAnsi" w:cstheme="majorHAnsi"/>
            <w:b/>
            <w:bCs/>
            <w:rPrChange w:id="140" w:author="Cong" w:date="2020-10-19T20:55:00Z">
              <w:rPr>
                <w:rFonts w:asciiTheme="majorHAnsi" w:hAnsiTheme="majorHAnsi" w:cstheme="majorHAnsi"/>
              </w:rPr>
            </w:rPrChange>
          </w:rPr>
          <w:t xml:space="preserve"> </w:t>
        </w:r>
      </w:ins>
      <w:ins w:id="141" w:author="Cong" w:date="2020-10-19T20:56:00Z">
        <w:r>
          <w:rPr>
            <w:i/>
            <w:iCs/>
          </w:rPr>
          <w:t>“</w:t>
        </w:r>
      </w:ins>
      <w:ins w:id="142" w:author="Cong" w:date="2020-10-19T20:55:00Z">
        <w:r w:rsidRPr="00263DDE">
          <w:rPr>
            <w:i/>
            <w:iCs/>
            <w:rPrChange w:id="143" w:author="Cong" w:date="2020-10-19T20:56:00Z">
              <w:rPr/>
            </w:rPrChange>
          </w:rPr>
          <w:t>Which one or more of the following would you say is your race?</w:t>
        </w:r>
      </w:ins>
      <w:ins w:id="144" w:author="Cong" w:date="2020-10-19T20:56:00Z">
        <w:r>
          <w:rPr>
            <w:i/>
            <w:iCs/>
          </w:rPr>
          <w:t>”</w:t>
        </w:r>
      </w:ins>
      <w:ins w:id="145" w:author="Cong" w:date="2020-10-19T21:11:00Z">
        <w:r w:rsidR="00853B0B">
          <w:rPr>
            <w:i/>
            <w:iCs/>
          </w:rPr>
          <w:t xml:space="preserve"> </w:t>
        </w:r>
      </w:ins>
    </w:p>
    <w:p w14:paraId="5EF41618" w14:textId="0F4C4CF7" w:rsidR="00853B0B" w:rsidRPr="00853B0B" w:rsidRDefault="00853B0B" w:rsidP="008D3707">
      <w:pPr>
        <w:ind w:firstLine="360"/>
        <w:rPr>
          <w:ins w:id="146" w:author="Cong" w:date="2020-10-19T20:55:00Z"/>
          <w:rFonts w:asciiTheme="majorHAnsi" w:hAnsiTheme="majorHAnsi" w:cstheme="majorHAnsi"/>
          <w:rPrChange w:id="147" w:author="Cong" w:date="2020-10-19T21:11:00Z">
            <w:rPr>
              <w:ins w:id="148" w:author="Cong" w:date="2020-10-19T20:55:00Z"/>
            </w:rPr>
          </w:rPrChange>
        </w:rPr>
        <w:pPrChange w:id="149" w:author="Cong" w:date="2020-10-19T21:04:00Z">
          <w:pPr>
            <w:ind w:firstLine="360"/>
          </w:pPr>
        </w:pPrChange>
      </w:pPr>
      <w:ins w:id="150" w:author="Cong" w:date="2020-10-19T21:11:00Z">
        <w:r>
          <w:t>Categories</w:t>
        </w:r>
        <w:r w:rsidR="006E64C5">
          <w:t xml:space="preserve"> until </w:t>
        </w:r>
      </w:ins>
      <w:ins w:id="151" w:author="Cong" w:date="2020-10-19T21:12:00Z">
        <w:r w:rsidR="006E64C5">
          <w:t>2012</w:t>
        </w:r>
      </w:ins>
    </w:p>
    <w:tbl>
      <w:tblPr>
        <w:tblStyle w:val="TableGrid"/>
        <w:tblW w:w="5575"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2" w:author="Cong" w:date="2020-10-19T21:04:00Z">
          <w:tblPr>
            <w:tblStyle w:val="TableGrid"/>
            <w:tblW w:w="5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85"/>
        <w:gridCol w:w="4590"/>
        <w:tblGridChange w:id="153">
          <w:tblGrid>
            <w:gridCol w:w="985"/>
            <w:gridCol w:w="4590"/>
          </w:tblGrid>
        </w:tblGridChange>
      </w:tblGrid>
      <w:tr w:rsidR="00263DDE" w:rsidRPr="00855264" w14:paraId="382B79B6" w14:textId="77777777" w:rsidTr="008D3707">
        <w:trPr>
          <w:ins w:id="154" w:author="Cong" w:date="2020-10-19T20:55:00Z"/>
        </w:trPr>
        <w:tc>
          <w:tcPr>
            <w:tcW w:w="985" w:type="dxa"/>
            <w:tcPrChange w:id="155" w:author="Cong" w:date="2020-10-19T21:04:00Z">
              <w:tcPr>
                <w:tcW w:w="985" w:type="dxa"/>
              </w:tcPr>
            </w:tcPrChange>
          </w:tcPr>
          <w:p w14:paraId="5687F6C9" w14:textId="77777777" w:rsidR="00263DDE" w:rsidRPr="00855264" w:rsidRDefault="00263DDE" w:rsidP="008E79D1">
            <w:pPr>
              <w:rPr>
                <w:ins w:id="156" w:author="Cong" w:date="2020-10-19T20:55:00Z"/>
                <w:rFonts w:asciiTheme="majorHAnsi" w:hAnsiTheme="majorHAnsi" w:cstheme="majorHAnsi"/>
              </w:rPr>
            </w:pPr>
            <w:ins w:id="157" w:author="Cong" w:date="2020-10-19T20:55:00Z">
              <w:r w:rsidRPr="00855264">
                <w:rPr>
                  <w:rFonts w:asciiTheme="majorHAnsi" w:hAnsiTheme="majorHAnsi" w:cstheme="majorHAnsi"/>
                </w:rPr>
                <w:t>1</w:t>
              </w:r>
            </w:ins>
          </w:p>
        </w:tc>
        <w:tc>
          <w:tcPr>
            <w:tcW w:w="4590" w:type="dxa"/>
            <w:tcPrChange w:id="158" w:author="Cong" w:date="2020-10-19T21:04:00Z">
              <w:tcPr>
                <w:tcW w:w="4590" w:type="dxa"/>
              </w:tcPr>
            </w:tcPrChange>
          </w:tcPr>
          <w:p w14:paraId="3913658C" w14:textId="77777777" w:rsidR="00263DDE" w:rsidRPr="00855264" w:rsidRDefault="00263DDE" w:rsidP="008E79D1">
            <w:pPr>
              <w:rPr>
                <w:ins w:id="159" w:author="Cong" w:date="2020-10-19T20:55:00Z"/>
                <w:rFonts w:asciiTheme="majorHAnsi" w:hAnsiTheme="majorHAnsi" w:cstheme="majorHAnsi"/>
              </w:rPr>
            </w:pPr>
            <w:ins w:id="160" w:author="Cong" w:date="2020-10-19T20:55:00Z">
              <w:r w:rsidRPr="00855264">
                <w:rPr>
                  <w:rFonts w:asciiTheme="majorHAnsi" w:hAnsiTheme="majorHAnsi" w:cstheme="majorHAnsi"/>
                </w:rPr>
                <w:t>White</w:t>
              </w:r>
            </w:ins>
          </w:p>
        </w:tc>
      </w:tr>
      <w:tr w:rsidR="00263DDE" w:rsidRPr="00855264" w14:paraId="76518FBA" w14:textId="77777777" w:rsidTr="008D3707">
        <w:trPr>
          <w:ins w:id="161" w:author="Cong" w:date="2020-10-19T20:55:00Z"/>
        </w:trPr>
        <w:tc>
          <w:tcPr>
            <w:tcW w:w="985" w:type="dxa"/>
            <w:tcPrChange w:id="162" w:author="Cong" w:date="2020-10-19T21:04:00Z">
              <w:tcPr>
                <w:tcW w:w="985" w:type="dxa"/>
              </w:tcPr>
            </w:tcPrChange>
          </w:tcPr>
          <w:p w14:paraId="76E90A63" w14:textId="77777777" w:rsidR="00263DDE" w:rsidRPr="00855264" w:rsidRDefault="00263DDE" w:rsidP="008E79D1">
            <w:pPr>
              <w:rPr>
                <w:ins w:id="163" w:author="Cong" w:date="2020-10-19T20:55:00Z"/>
                <w:rFonts w:asciiTheme="majorHAnsi" w:hAnsiTheme="majorHAnsi" w:cstheme="majorHAnsi"/>
              </w:rPr>
            </w:pPr>
            <w:ins w:id="164" w:author="Cong" w:date="2020-10-19T20:55:00Z">
              <w:r w:rsidRPr="00855264">
                <w:rPr>
                  <w:rFonts w:asciiTheme="majorHAnsi" w:hAnsiTheme="majorHAnsi" w:cstheme="majorHAnsi"/>
                </w:rPr>
                <w:t>2</w:t>
              </w:r>
            </w:ins>
          </w:p>
        </w:tc>
        <w:tc>
          <w:tcPr>
            <w:tcW w:w="4590" w:type="dxa"/>
            <w:tcPrChange w:id="165" w:author="Cong" w:date="2020-10-19T21:04:00Z">
              <w:tcPr>
                <w:tcW w:w="4590" w:type="dxa"/>
              </w:tcPr>
            </w:tcPrChange>
          </w:tcPr>
          <w:p w14:paraId="65407EE9" w14:textId="77777777" w:rsidR="00263DDE" w:rsidRPr="00855264" w:rsidRDefault="00263DDE" w:rsidP="008E79D1">
            <w:pPr>
              <w:rPr>
                <w:ins w:id="166" w:author="Cong" w:date="2020-10-19T20:55:00Z"/>
                <w:rFonts w:asciiTheme="majorHAnsi" w:hAnsiTheme="majorHAnsi" w:cstheme="majorHAnsi"/>
              </w:rPr>
            </w:pPr>
            <w:ins w:id="167" w:author="Cong" w:date="2020-10-19T20:55:00Z">
              <w:r w:rsidRPr="00855264">
                <w:rPr>
                  <w:rFonts w:asciiTheme="majorHAnsi" w:hAnsiTheme="majorHAnsi" w:cstheme="majorHAnsi"/>
                </w:rPr>
                <w:t>Black or African American</w:t>
              </w:r>
            </w:ins>
          </w:p>
        </w:tc>
      </w:tr>
      <w:tr w:rsidR="00263DDE" w:rsidRPr="00855264" w14:paraId="3507BE37" w14:textId="77777777" w:rsidTr="008D3707">
        <w:trPr>
          <w:ins w:id="168" w:author="Cong" w:date="2020-10-19T20:55:00Z"/>
        </w:trPr>
        <w:tc>
          <w:tcPr>
            <w:tcW w:w="985" w:type="dxa"/>
            <w:tcPrChange w:id="169" w:author="Cong" w:date="2020-10-19T21:04:00Z">
              <w:tcPr>
                <w:tcW w:w="985" w:type="dxa"/>
              </w:tcPr>
            </w:tcPrChange>
          </w:tcPr>
          <w:p w14:paraId="3203BFAB" w14:textId="77777777" w:rsidR="00263DDE" w:rsidRPr="00855264" w:rsidRDefault="00263DDE" w:rsidP="008E79D1">
            <w:pPr>
              <w:rPr>
                <w:ins w:id="170" w:author="Cong" w:date="2020-10-19T20:55:00Z"/>
                <w:rFonts w:asciiTheme="majorHAnsi" w:hAnsiTheme="majorHAnsi" w:cstheme="majorHAnsi"/>
              </w:rPr>
            </w:pPr>
            <w:ins w:id="171" w:author="Cong" w:date="2020-10-19T20:55:00Z">
              <w:r w:rsidRPr="00855264">
                <w:rPr>
                  <w:rFonts w:asciiTheme="majorHAnsi" w:hAnsiTheme="majorHAnsi" w:cstheme="majorHAnsi"/>
                </w:rPr>
                <w:t>3</w:t>
              </w:r>
            </w:ins>
          </w:p>
        </w:tc>
        <w:tc>
          <w:tcPr>
            <w:tcW w:w="4590" w:type="dxa"/>
            <w:tcPrChange w:id="172" w:author="Cong" w:date="2020-10-19T21:04:00Z">
              <w:tcPr>
                <w:tcW w:w="4590" w:type="dxa"/>
              </w:tcPr>
            </w:tcPrChange>
          </w:tcPr>
          <w:p w14:paraId="54DCC894" w14:textId="77777777" w:rsidR="00263DDE" w:rsidRPr="00855264" w:rsidRDefault="00263DDE" w:rsidP="008E79D1">
            <w:pPr>
              <w:rPr>
                <w:ins w:id="173" w:author="Cong" w:date="2020-10-19T20:55:00Z"/>
                <w:rFonts w:asciiTheme="majorHAnsi" w:hAnsiTheme="majorHAnsi" w:cstheme="majorHAnsi"/>
              </w:rPr>
            </w:pPr>
            <w:ins w:id="174" w:author="Cong" w:date="2020-10-19T20:55:00Z">
              <w:r w:rsidRPr="00855264">
                <w:rPr>
                  <w:rFonts w:asciiTheme="majorHAnsi" w:hAnsiTheme="majorHAnsi" w:cstheme="majorHAnsi"/>
                </w:rPr>
                <w:t>Asian</w:t>
              </w:r>
            </w:ins>
          </w:p>
        </w:tc>
      </w:tr>
      <w:tr w:rsidR="00263DDE" w:rsidRPr="00855264" w14:paraId="6466D92A" w14:textId="77777777" w:rsidTr="008D3707">
        <w:trPr>
          <w:ins w:id="175" w:author="Cong" w:date="2020-10-19T20:55:00Z"/>
        </w:trPr>
        <w:tc>
          <w:tcPr>
            <w:tcW w:w="985" w:type="dxa"/>
            <w:tcPrChange w:id="176" w:author="Cong" w:date="2020-10-19T21:04:00Z">
              <w:tcPr>
                <w:tcW w:w="985" w:type="dxa"/>
              </w:tcPr>
            </w:tcPrChange>
          </w:tcPr>
          <w:p w14:paraId="051925C4" w14:textId="77777777" w:rsidR="00263DDE" w:rsidRPr="00855264" w:rsidRDefault="00263DDE" w:rsidP="008E79D1">
            <w:pPr>
              <w:rPr>
                <w:ins w:id="177" w:author="Cong" w:date="2020-10-19T20:55:00Z"/>
                <w:rFonts w:asciiTheme="majorHAnsi" w:hAnsiTheme="majorHAnsi" w:cstheme="majorHAnsi"/>
              </w:rPr>
            </w:pPr>
            <w:ins w:id="178" w:author="Cong" w:date="2020-10-19T20:55:00Z">
              <w:r w:rsidRPr="00855264">
                <w:rPr>
                  <w:rFonts w:asciiTheme="majorHAnsi" w:hAnsiTheme="majorHAnsi" w:cstheme="majorHAnsi"/>
                </w:rPr>
                <w:t>4</w:t>
              </w:r>
            </w:ins>
          </w:p>
        </w:tc>
        <w:tc>
          <w:tcPr>
            <w:tcW w:w="4590" w:type="dxa"/>
            <w:tcPrChange w:id="179" w:author="Cong" w:date="2020-10-19T21:04:00Z">
              <w:tcPr>
                <w:tcW w:w="4590" w:type="dxa"/>
              </w:tcPr>
            </w:tcPrChange>
          </w:tcPr>
          <w:p w14:paraId="30CA8541" w14:textId="77777777" w:rsidR="00263DDE" w:rsidRPr="00855264" w:rsidRDefault="00263DDE" w:rsidP="008E79D1">
            <w:pPr>
              <w:rPr>
                <w:ins w:id="180" w:author="Cong" w:date="2020-10-19T20:55:00Z"/>
                <w:rFonts w:asciiTheme="majorHAnsi" w:hAnsiTheme="majorHAnsi" w:cstheme="majorHAnsi"/>
              </w:rPr>
            </w:pPr>
            <w:ins w:id="181" w:author="Cong" w:date="2020-10-19T20:55:00Z">
              <w:r w:rsidRPr="00855264">
                <w:rPr>
                  <w:rFonts w:asciiTheme="majorHAnsi" w:hAnsiTheme="majorHAnsi" w:cstheme="majorHAnsi"/>
                </w:rPr>
                <w:t>Native Hawaiian or Other Pacific Islander</w:t>
              </w:r>
            </w:ins>
          </w:p>
        </w:tc>
      </w:tr>
      <w:tr w:rsidR="00263DDE" w:rsidRPr="00855264" w14:paraId="18967C81" w14:textId="77777777" w:rsidTr="008D3707">
        <w:trPr>
          <w:ins w:id="182" w:author="Cong" w:date="2020-10-19T20:55:00Z"/>
        </w:trPr>
        <w:tc>
          <w:tcPr>
            <w:tcW w:w="985" w:type="dxa"/>
            <w:tcPrChange w:id="183" w:author="Cong" w:date="2020-10-19T21:04:00Z">
              <w:tcPr>
                <w:tcW w:w="985" w:type="dxa"/>
              </w:tcPr>
            </w:tcPrChange>
          </w:tcPr>
          <w:p w14:paraId="58A61632" w14:textId="77777777" w:rsidR="00263DDE" w:rsidRPr="00855264" w:rsidRDefault="00263DDE" w:rsidP="008E79D1">
            <w:pPr>
              <w:rPr>
                <w:ins w:id="184" w:author="Cong" w:date="2020-10-19T20:55:00Z"/>
                <w:rFonts w:asciiTheme="majorHAnsi" w:hAnsiTheme="majorHAnsi" w:cstheme="majorHAnsi"/>
              </w:rPr>
            </w:pPr>
            <w:ins w:id="185" w:author="Cong" w:date="2020-10-19T20:55:00Z">
              <w:r w:rsidRPr="00855264">
                <w:rPr>
                  <w:rFonts w:asciiTheme="majorHAnsi" w:hAnsiTheme="majorHAnsi" w:cstheme="majorHAnsi"/>
                </w:rPr>
                <w:t>5</w:t>
              </w:r>
            </w:ins>
          </w:p>
        </w:tc>
        <w:tc>
          <w:tcPr>
            <w:tcW w:w="4590" w:type="dxa"/>
            <w:tcPrChange w:id="186" w:author="Cong" w:date="2020-10-19T21:04:00Z">
              <w:tcPr>
                <w:tcW w:w="4590" w:type="dxa"/>
              </w:tcPr>
            </w:tcPrChange>
          </w:tcPr>
          <w:p w14:paraId="76AE5241" w14:textId="77777777" w:rsidR="00263DDE" w:rsidRPr="00855264" w:rsidRDefault="00263DDE" w:rsidP="008E79D1">
            <w:pPr>
              <w:rPr>
                <w:ins w:id="187" w:author="Cong" w:date="2020-10-19T20:55:00Z"/>
                <w:rFonts w:asciiTheme="majorHAnsi" w:hAnsiTheme="majorHAnsi" w:cstheme="majorHAnsi"/>
              </w:rPr>
            </w:pPr>
            <w:ins w:id="188" w:author="Cong" w:date="2020-10-19T20:55:00Z">
              <w:r w:rsidRPr="00855264">
                <w:rPr>
                  <w:rFonts w:asciiTheme="majorHAnsi" w:hAnsiTheme="majorHAnsi" w:cstheme="majorHAnsi"/>
                </w:rPr>
                <w:t>American Indian or Alaska Native</w:t>
              </w:r>
            </w:ins>
          </w:p>
        </w:tc>
      </w:tr>
      <w:tr w:rsidR="00263DDE" w:rsidRPr="00855264" w14:paraId="3678DC11" w14:textId="77777777" w:rsidTr="008D3707">
        <w:trPr>
          <w:ins w:id="189" w:author="Cong" w:date="2020-10-19T20:55:00Z"/>
        </w:trPr>
        <w:tc>
          <w:tcPr>
            <w:tcW w:w="985" w:type="dxa"/>
            <w:tcPrChange w:id="190" w:author="Cong" w:date="2020-10-19T21:04:00Z">
              <w:tcPr>
                <w:tcW w:w="985" w:type="dxa"/>
              </w:tcPr>
            </w:tcPrChange>
          </w:tcPr>
          <w:p w14:paraId="60332220" w14:textId="77777777" w:rsidR="00263DDE" w:rsidRPr="00855264" w:rsidRDefault="00263DDE" w:rsidP="008E79D1">
            <w:pPr>
              <w:rPr>
                <w:ins w:id="191" w:author="Cong" w:date="2020-10-19T20:55:00Z"/>
                <w:rFonts w:asciiTheme="majorHAnsi" w:hAnsiTheme="majorHAnsi" w:cstheme="majorHAnsi"/>
              </w:rPr>
            </w:pPr>
            <w:ins w:id="192" w:author="Cong" w:date="2020-10-19T20:55:00Z">
              <w:r w:rsidRPr="00855264">
                <w:rPr>
                  <w:rFonts w:asciiTheme="majorHAnsi" w:hAnsiTheme="majorHAnsi" w:cstheme="majorHAnsi"/>
                </w:rPr>
                <w:t>6</w:t>
              </w:r>
            </w:ins>
          </w:p>
        </w:tc>
        <w:tc>
          <w:tcPr>
            <w:tcW w:w="4590" w:type="dxa"/>
            <w:tcPrChange w:id="193" w:author="Cong" w:date="2020-10-19T21:04:00Z">
              <w:tcPr>
                <w:tcW w:w="4590" w:type="dxa"/>
              </w:tcPr>
            </w:tcPrChange>
          </w:tcPr>
          <w:p w14:paraId="24B1077C" w14:textId="77777777" w:rsidR="00263DDE" w:rsidRPr="00855264" w:rsidRDefault="00263DDE" w:rsidP="008E79D1">
            <w:pPr>
              <w:rPr>
                <w:ins w:id="194" w:author="Cong" w:date="2020-10-19T20:55:00Z"/>
                <w:rFonts w:asciiTheme="majorHAnsi" w:hAnsiTheme="majorHAnsi" w:cstheme="majorHAnsi"/>
              </w:rPr>
            </w:pPr>
            <w:ins w:id="195" w:author="Cong" w:date="2020-10-19T20:55:00Z">
              <w:r w:rsidRPr="00855264">
                <w:rPr>
                  <w:rFonts w:asciiTheme="majorHAnsi" w:hAnsiTheme="majorHAnsi" w:cstheme="majorHAnsi"/>
                </w:rPr>
                <w:t>Other (Specify)</w:t>
              </w:r>
            </w:ins>
          </w:p>
        </w:tc>
      </w:tr>
    </w:tbl>
    <w:p w14:paraId="0E0294B3" w14:textId="5A6AD59E" w:rsidR="006E64C5" w:rsidRPr="00855264" w:rsidRDefault="006E64C5" w:rsidP="006E64C5">
      <w:pPr>
        <w:ind w:firstLine="360"/>
        <w:rPr>
          <w:ins w:id="196" w:author="Cong" w:date="2020-10-19T21:12:00Z"/>
          <w:rFonts w:asciiTheme="majorHAnsi" w:hAnsiTheme="majorHAnsi" w:cstheme="majorHAnsi"/>
        </w:rPr>
      </w:pPr>
      <w:ins w:id="197" w:author="Cong" w:date="2020-10-19T21:12:00Z">
        <w:r>
          <w:t xml:space="preserve">Categories </w:t>
        </w:r>
        <w:r>
          <w:t>after</w:t>
        </w:r>
        <w:r>
          <w:t xml:space="preserve"> 2012</w:t>
        </w:r>
      </w:ins>
    </w:p>
    <w:tbl>
      <w:tblPr>
        <w:tblStyle w:val="TableGrid"/>
        <w:tblW w:w="5575"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6E64C5" w:rsidRPr="00855264" w14:paraId="4A374A67" w14:textId="77777777" w:rsidTr="00855264">
        <w:trPr>
          <w:ins w:id="198" w:author="Cong" w:date="2020-10-19T21:12:00Z"/>
        </w:trPr>
        <w:tc>
          <w:tcPr>
            <w:tcW w:w="985" w:type="dxa"/>
          </w:tcPr>
          <w:p w14:paraId="3D6E1ECA" w14:textId="77777777" w:rsidR="006E64C5" w:rsidRPr="00855264" w:rsidRDefault="006E64C5" w:rsidP="00855264">
            <w:pPr>
              <w:rPr>
                <w:ins w:id="199" w:author="Cong" w:date="2020-10-19T21:12:00Z"/>
                <w:rFonts w:asciiTheme="majorHAnsi" w:hAnsiTheme="majorHAnsi" w:cstheme="majorHAnsi"/>
              </w:rPr>
            </w:pPr>
            <w:ins w:id="200" w:author="Cong" w:date="2020-10-19T21:12:00Z">
              <w:r w:rsidRPr="00855264">
                <w:rPr>
                  <w:rFonts w:asciiTheme="majorHAnsi" w:hAnsiTheme="majorHAnsi" w:cstheme="majorHAnsi"/>
                </w:rPr>
                <w:t>1</w:t>
              </w:r>
            </w:ins>
          </w:p>
        </w:tc>
        <w:tc>
          <w:tcPr>
            <w:tcW w:w="4590" w:type="dxa"/>
          </w:tcPr>
          <w:p w14:paraId="44A006F2" w14:textId="77777777" w:rsidR="006E64C5" w:rsidRPr="00855264" w:rsidRDefault="006E64C5" w:rsidP="00855264">
            <w:pPr>
              <w:rPr>
                <w:ins w:id="201" w:author="Cong" w:date="2020-10-19T21:12:00Z"/>
                <w:rFonts w:asciiTheme="majorHAnsi" w:hAnsiTheme="majorHAnsi" w:cstheme="majorHAnsi"/>
              </w:rPr>
            </w:pPr>
            <w:ins w:id="202" w:author="Cong" w:date="2020-10-19T21:12:00Z">
              <w:r w:rsidRPr="00855264">
                <w:rPr>
                  <w:rFonts w:asciiTheme="majorHAnsi" w:hAnsiTheme="majorHAnsi" w:cstheme="majorHAnsi"/>
                </w:rPr>
                <w:t>White</w:t>
              </w:r>
            </w:ins>
          </w:p>
        </w:tc>
      </w:tr>
      <w:tr w:rsidR="006E64C5" w:rsidRPr="00855264" w14:paraId="3D25DAB8" w14:textId="77777777" w:rsidTr="00855264">
        <w:trPr>
          <w:ins w:id="203" w:author="Cong" w:date="2020-10-19T21:12:00Z"/>
        </w:trPr>
        <w:tc>
          <w:tcPr>
            <w:tcW w:w="985" w:type="dxa"/>
          </w:tcPr>
          <w:p w14:paraId="462E3F1D" w14:textId="77777777" w:rsidR="006E64C5" w:rsidRPr="00855264" w:rsidRDefault="006E64C5" w:rsidP="00855264">
            <w:pPr>
              <w:rPr>
                <w:ins w:id="204" w:author="Cong" w:date="2020-10-19T21:12:00Z"/>
                <w:rFonts w:asciiTheme="majorHAnsi" w:hAnsiTheme="majorHAnsi" w:cstheme="majorHAnsi"/>
              </w:rPr>
            </w:pPr>
            <w:ins w:id="205" w:author="Cong" w:date="2020-10-19T21:12:00Z">
              <w:r w:rsidRPr="00855264">
                <w:rPr>
                  <w:rFonts w:asciiTheme="majorHAnsi" w:hAnsiTheme="majorHAnsi" w:cstheme="majorHAnsi"/>
                </w:rPr>
                <w:t>2</w:t>
              </w:r>
            </w:ins>
          </w:p>
        </w:tc>
        <w:tc>
          <w:tcPr>
            <w:tcW w:w="4590" w:type="dxa"/>
          </w:tcPr>
          <w:p w14:paraId="77381260" w14:textId="77777777" w:rsidR="006E64C5" w:rsidRPr="00855264" w:rsidRDefault="006E64C5" w:rsidP="00855264">
            <w:pPr>
              <w:rPr>
                <w:ins w:id="206" w:author="Cong" w:date="2020-10-19T21:12:00Z"/>
                <w:rFonts w:asciiTheme="majorHAnsi" w:hAnsiTheme="majorHAnsi" w:cstheme="majorHAnsi"/>
              </w:rPr>
            </w:pPr>
            <w:ins w:id="207" w:author="Cong" w:date="2020-10-19T21:12:00Z">
              <w:r w:rsidRPr="00855264">
                <w:rPr>
                  <w:rFonts w:asciiTheme="majorHAnsi" w:hAnsiTheme="majorHAnsi" w:cstheme="majorHAnsi"/>
                </w:rPr>
                <w:t>Black or African American</w:t>
              </w:r>
            </w:ins>
          </w:p>
        </w:tc>
      </w:tr>
      <w:tr w:rsidR="006E64C5" w:rsidRPr="00855264" w14:paraId="35228F3F" w14:textId="77777777" w:rsidTr="00855264">
        <w:trPr>
          <w:ins w:id="208" w:author="Cong" w:date="2020-10-19T21:12:00Z"/>
        </w:trPr>
        <w:tc>
          <w:tcPr>
            <w:tcW w:w="985" w:type="dxa"/>
          </w:tcPr>
          <w:p w14:paraId="7044A9C5" w14:textId="77777777" w:rsidR="006E64C5" w:rsidRPr="00855264" w:rsidRDefault="006E64C5" w:rsidP="00855264">
            <w:pPr>
              <w:rPr>
                <w:ins w:id="209" w:author="Cong" w:date="2020-10-19T21:12:00Z"/>
                <w:rFonts w:asciiTheme="majorHAnsi" w:hAnsiTheme="majorHAnsi" w:cstheme="majorHAnsi"/>
              </w:rPr>
            </w:pPr>
            <w:ins w:id="210" w:author="Cong" w:date="2020-10-19T21:12:00Z">
              <w:r w:rsidRPr="00855264">
                <w:rPr>
                  <w:rFonts w:asciiTheme="majorHAnsi" w:hAnsiTheme="majorHAnsi" w:cstheme="majorHAnsi"/>
                </w:rPr>
                <w:t>3</w:t>
              </w:r>
            </w:ins>
          </w:p>
        </w:tc>
        <w:tc>
          <w:tcPr>
            <w:tcW w:w="4590" w:type="dxa"/>
          </w:tcPr>
          <w:p w14:paraId="1531DE1C" w14:textId="77777777" w:rsidR="006E64C5" w:rsidRPr="00855264" w:rsidRDefault="006E64C5" w:rsidP="00855264">
            <w:pPr>
              <w:rPr>
                <w:ins w:id="211" w:author="Cong" w:date="2020-10-19T21:12:00Z"/>
                <w:rFonts w:asciiTheme="majorHAnsi" w:hAnsiTheme="majorHAnsi" w:cstheme="majorHAnsi"/>
              </w:rPr>
            </w:pPr>
            <w:ins w:id="212" w:author="Cong" w:date="2020-10-19T21:12:00Z">
              <w:r w:rsidRPr="00855264">
                <w:rPr>
                  <w:rFonts w:asciiTheme="majorHAnsi" w:hAnsiTheme="majorHAnsi" w:cstheme="majorHAnsi"/>
                </w:rPr>
                <w:t>Asian</w:t>
              </w:r>
            </w:ins>
          </w:p>
        </w:tc>
      </w:tr>
      <w:tr w:rsidR="006E64C5" w:rsidRPr="00855264" w14:paraId="5D14AF93" w14:textId="77777777" w:rsidTr="00855264">
        <w:trPr>
          <w:ins w:id="213" w:author="Cong" w:date="2020-10-19T21:12:00Z"/>
        </w:trPr>
        <w:tc>
          <w:tcPr>
            <w:tcW w:w="985" w:type="dxa"/>
          </w:tcPr>
          <w:p w14:paraId="09DE2AC6" w14:textId="77777777" w:rsidR="006E64C5" w:rsidRPr="00855264" w:rsidRDefault="006E64C5" w:rsidP="00855264">
            <w:pPr>
              <w:rPr>
                <w:ins w:id="214" w:author="Cong" w:date="2020-10-19T21:12:00Z"/>
                <w:rFonts w:asciiTheme="majorHAnsi" w:hAnsiTheme="majorHAnsi" w:cstheme="majorHAnsi"/>
              </w:rPr>
            </w:pPr>
            <w:bookmarkStart w:id="215" w:name="_GoBack" w:colFirst="1" w:colLast="1"/>
            <w:ins w:id="216" w:author="Cong" w:date="2020-10-19T21:12:00Z">
              <w:r w:rsidRPr="00855264">
                <w:rPr>
                  <w:rFonts w:asciiTheme="majorHAnsi" w:hAnsiTheme="majorHAnsi" w:cstheme="majorHAnsi"/>
                </w:rPr>
                <w:t>4</w:t>
              </w:r>
            </w:ins>
          </w:p>
        </w:tc>
        <w:tc>
          <w:tcPr>
            <w:tcW w:w="4590" w:type="dxa"/>
          </w:tcPr>
          <w:p w14:paraId="2B1B9AF7" w14:textId="77777777" w:rsidR="006E64C5" w:rsidRPr="00855264" w:rsidRDefault="006E64C5" w:rsidP="00855264">
            <w:pPr>
              <w:rPr>
                <w:ins w:id="217" w:author="Cong" w:date="2020-10-19T21:12:00Z"/>
                <w:rFonts w:asciiTheme="majorHAnsi" w:hAnsiTheme="majorHAnsi" w:cstheme="majorHAnsi"/>
              </w:rPr>
            </w:pPr>
            <w:ins w:id="218" w:author="Cong" w:date="2020-10-19T21:12:00Z">
              <w:r w:rsidRPr="00855264">
                <w:rPr>
                  <w:rFonts w:asciiTheme="majorHAnsi" w:hAnsiTheme="majorHAnsi" w:cstheme="majorHAnsi"/>
                </w:rPr>
                <w:t>Native Hawaiian or Other Pacific Islander</w:t>
              </w:r>
            </w:ins>
          </w:p>
        </w:tc>
      </w:tr>
      <w:tr w:rsidR="006E64C5" w:rsidRPr="00855264" w14:paraId="56CB9305" w14:textId="77777777" w:rsidTr="00855264">
        <w:trPr>
          <w:ins w:id="219" w:author="Cong" w:date="2020-10-19T21:12:00Z"/>
        </w:trPr>
        <w:tc>
          <w:tcPr>
            <w:tcW w:w="985" w:type="dxa"/>
          </w:tcPr>
          <w:p w14:paraId="7DA07CEE" w14:textId="77777777" w:rsidR="006E64C5" w:rsidRPr="00855264" w:rsidRDefault="006E64C5" w:rsidP="00855264">
            <w:pPr>
              <w:rPr>
                <w:ins w:id="220" w:author="Cong" w:date="2020-10-19T21:12:00Z"/>
                <w:rFonts w:asciiTheme="majorHAnsi" w:hAnsiTheme="majorHAnsi" w:cstheme="majorHAnsi"/>
              </w:rPr>
            </w:pPr>
            <w:ins w:id="221" w:author="Cong" w:date="2020-10-19T21:12:00Z">
              <w:r w:rsidRPr="00855264">
                <w:rPr>
                  <w:rFonts w:asciiTheme="majorHAnsi" w:hAnsiTheme="majorHAnsi" w:cstheme="majorHAnsi"/>
                </w:rPr>
                <w:t>5</w:t>
              </w:r>
            </w:ins>
          </w:p>
        </w:tc>
        <w:tc>
          <w:tcPr>
            <w:tcW w:w="4590" w:type="dxa"/>
          </w:tcPr>
          <w:p w14:paraId="10E5B132" w14:textId="77777777" w:rsidR="006E64C5" w:rsidRPr="00855264" w:rsidRDefault="006E64C5" w:rsidP="00855264">
            <w:pPr>
              <w:rPr>
                <w:ins w:id="222" w:author="Cong" w:date="2020-10-19T21:12:00Z"/>
                <w:rFonts w:asciiTheme="majorHAnsi" w:hAnsiTheme="majorHAnsi" w:cstheme="majorHAnsi"/>
              </w:rPr>
            </w:pPr>
            <w:ins w:id="223" w:author="Cong" w:date="2020-10-19T21:12:00Z">
              <w:r w:rsidRPr="00855264">
                <w:rPr>
                  <w:rFonts w:asciiTheme="majorHAnsi" w:hAnsiTheme="majorHAnsi" w:cstheme="majorHAnsi"/>
                </w:rPr>
                <w:t>American Indian or Alaska Native</w:t>
              </w:r>
            </w:ins>
          </w:p>
        </w:tc>
      </w:tr>
      <w:tr w:rsidR="006E64C5" w:rsidRPr="00855264" w14:paraId="15580BF5" w14:textId="77777777" w:rsidTr="00855264">
        <w:trPr>
          <w:ins w:id="224" w:author="Cong" w:date="2020-10-19T21:12:00Z"/>
        </w:trPr>
        <w:tc>
          <w:tcPr>
            <w:tcW w:w="985" w:type="dxa"/>
          </w:tcPr>
          <w:p w14:paraId="5AD40812" w14:textId="77777777" w:rsidR="006E64C5" w:rsidRPr="00855264" w:rsidRDefault="006E64C5" w:rsidP="00855264">
            <w:pPr>
              <w:rPr>
                <w:ins w:id="225" w:author="Cong" w:date="2020-10-19T21:12:00Z"/>
                <w:rFonts w:asciiTheme="majorHAnsi" w:hAnsiTheme="majorHAnsi" w:cstheme="majorHAnsi"/>
              </w:rPr>
            </w:pPr>
            <w:ins w:id="226" w:author="Cong" w:date="2020-10-19T21:12:00Z">
              <w:r w:rsidRPr="00855264">
                <w:rPr>
                  <w:rFonts w:asciiTheme="majorHAnsi" w:hAnsiTheme="majorHAnsi" w:cstheme="majorHAnsi"/>
                </w:rPr>
                <w:t>6</w:t>
              </w:r>
            </w:ins>
          </w:p>
        </w:tc>
        <w:tc>
          <w:tcPr>
            <w:tcW w:w="4590" w:type="dxa"/>
          </w:tcPr>
          <w:p w14:paraId="134691E7" w14:textId="77777777" w:rsidR="006E64C5" w:rsidRPr="00855264" w:rsidRDefault="006E64C5" w:rsidP="00855264">
            <w:pPr>
              <w:rPr>
                <w:ins w:id="227" w:author="Cong" w:date="2020-10-19T21:12:00Z"/>
                <w:rFonts w:asciiTheme="majorHAnsi" w:hAnsiTheme="majorHAnsi" w:cstheme="majorHAnsi"/>
              </w:rPr>
            </w:pPr>
            <w:ins w:id="228" w:author="Cong" w:date="2020-10-19T21:12:00Z">
              <w:r w:rsidRPr="00855264">
                <w:rPr>
                  <w:rFonts w:asciiTheme="majorHAnsi" w:hAnsiTheme="majorHAnsi" w:cstheme="majorHAnsi"/>
                </w:rPr>
                <w:t>Other (Specify)</w:t>
              </w:r>
            </w:ins>
          </w:p>
        </w:tc>
      </w:tr>
      <w:bookmarkEnd w:id="215"/>
    </w:tbl>
    <w:p w14:paraId="1281861C" w14:textId="77777777" w:rsidR="006E64C5" w:rsidRDefault="006E64C5" w:rsidP="008D3707">
      <w:pPr>
        <w:ind w:firstLine="360"/>
        <w:rPr>
          <w:ins w:id="229" w:author="Cong" w:date="2020-10-19T21:12:00Z"/>
          <w:rFonts w:asciiTheme="majorHAnsi" w:hAnsiTheme="majorHAnsi" w:cstheme="majorHAnsi"/>
          <w:b/>
          <w:bCs/>
        </w:rPr>
      </w:pPr>
    </w:p>
    <w:p w14:paraId="294CFDF8" w14:textId="644A53E6" w:rsidR="00071446" w:rsidRPr="008D3707" w:rsidRDefault="00263DDE" w:rsidP="008D3707">
      <w:pPr>
        <w:ind w:firstLine="360"/>
        <w:rPr>
          <w:ins w:id="230" w:author="Cong" w:date="2020-10-19T20:59:00Z"/>
          <w:rFonts w:asciiTheme="majorHAnsi" w:hAnsiTheme="majorHAnsi" w:cstheme="majorHAnsi"/>
          <w:rPrChange w:id="231" w:author="Cong" w:date="2020-10-19T21:04:00Z">
            <w:rPr>
              <w:ins w:id="232" w:author="Cong" w:date="2020-10-19T20:59:00Z"/>
              <w:i/>
              <w:iCs/>
            </w:rPr>
          </w:rPrChange>
        </w:rPr>
        <w:pPrChange w:id="233" w:author="Cong" w:date="2020-10-19T21:04:00Z">
          <w:pPr>
            <w:ind w:firstLine="360"/>
          </w:pPr>
        </w:pPrChange>
      </w:pPr>
      <w:ins w:id="234" w:author="Cong" w:date="2020-10-19T21:01:00Z">
        <w:r w:rsidRPr="00B52002">
          <w:rPr>
            <w:rFonts w:asciiTheme="majorHAnsi" w:hAnsiTheme="majorHAnsi" w:cstheme="majorHAnsi"/>
            <w:b/>
            <w:bCs/>
            <w:rPrChange w:id="235" w:author="Cong" w:date="2020-10-19T21:02:00Z">
              <w:rPr/>
            </w:rPrChange>
          </w:rPr>
          <w:t>Q</w:t>
        </w:r>
      </w:ins>
      <w:ins w:id="236" w:author="Cong" w:date="2020-10-19T21:02:00Z">
        <w:r w:rsidRPr="00B52002">
          <w:rPr>
            <w:rFonts w:asciiTheme="majorHAnsi" w:hAnsiTheme="majorHAnsi" w:cstheme="majorHAnsi"/>
            <w:b/>
            <w:bCs/>
            <w:rPrChange w:id="237" w:author="Cong" w:date="2020-10-19T21:02:00Z">
              <w:rPr>
                <w:b/>
                <w:bCs/>
              </w:rPr>
            </w:rPrChange>
          </w:rPr>
          <w:t>2</w:t>
        </w:r>
      </w:ins>
      <w:ins w:id="238" w:author="Cong" w:date="2020-10-19T21:01:00Z">
        <w:r w:rsidRPr="00B52002">
          <w:rPr>
            <w:rFonts w:asciiTheme="majorHAnsi" w:hAnsiTheme="majorHAnsi" w:cstheme="majorHAnsi"/>
            <w:rPrChange w:id="239" w:author="Cong" w:date="2020-10-19T21:02:00Z">
              <w:rPr/>
            </w:rPrChange>
          </w:rPr>
          <w:t xml:space="preserve">. </w:t>
        </w:r>
      </w:ins>
      <w:ins w:id="240" w:author="Cong" w:date="2020-10-19T20:58:00Z">
        <w:r w:rsidRPr="00263DDE">
          <w:rPr>
            <w:i/>
            <w:iCs/>
            <w:rPrChange w:id="241" w:author="Cong" w:date="2020-10-19T20:58:00Z">
              <w:rPr/>
            </w:rPrChange>
          </w:rPr>
          <w:t>“Are you Hispanic or Latino?”</w:t>
        </w:r>
        <w:r w:rsidRPr="00263DDE">
          <w:rPr>
            <w:i/>
            <w:iCs/>
            <w:rPrChange w:id="242" w:author="Cong" w:date="2020-10-19T20:58:00Z">
              <w:rPr/>
            </w:rPrChange>
          </w:rPr>
          <w:br/>
        </w:r>
      </w:ins>
    </w:p>
    <w:p w14:paraId="210012ED" w14:textId="15DD0B55" w:rsidR="00071446" w:rsidRPr="00C84AB5" w:rsidDel="00071446" w:rsidRDefault="00071446" w:rsidP="00071446">
      <w:pPr>
        <w:ind w:firstLine="360"/>
        <w:rPr>
          <w:del w:id="243" w:author="Cong" w:date="2020-10-19T20:47:00Z"/>
          <w:rFonts w:asciiTheme="majorHAnsi" w:hAnsiTheme="majorHAnsi" w:cstheme="majorHAnsi"/>
          <w:sz w:val="22"/>
          <w:szCs w:val="22"/>
          <w:rPrChange w:id="244" w:author="Cong" w:date="2020-10-19T20:41:00Z">
            <w:rPr>
              <w:del w:id="245" w:author="Cong" w:date="2020-10-19T20:47:00Z"/>
            </w:rPr>
          </w:rPrChange>
        </w:rPr>
        <w:pPrChange w:id="246" w:author="Cong" w:date="2020-10-19T20:46:00Z">
          <w:pPr>
            <w:ind w:firstLine="360"/>
          </w:pPr>
        </w:pPrChange>
      </w:pPr>
    </w:p>
    <w:p w14:paraId="6C61F54B" w14:textId="496FAFE4" w:rsidR="00637F62" w:rsidRPr="00637F62" w:rsidRDefault="00115C0E" w:rsidP="00006262">
      <w:pPr>
        <w:pStyle w:val="ListParagraph"/>
        <w:numPr>
          <w:ilvl w:val="1"/>
          <w:numId w:val="39"/>
        </w:numPr>
        <w:rPr>
          <w:rFonts w:asciiTheme="majorHAnsi" w:hAnsiTheme="majorHAnsi" w:cstheme="majorHAnsi"/>
          <w:sz w:val="22"/>
          <w:szCs w:val="22"/>
        </w:rPr>
      </w:pPr>
      <w:r w:rsidRPr="002C42AB">
        <w:rPr>
          <w:rFonts w:asciiTheme="majorHAnsi" w:hAnsiTheme="majorHAnsi" w:cstheme="majorHAnsi"/>
          <w:sz w:val="22"/>
          <w:szCs w:val="22"/>
          <w:u w:val="single"/>
        </w:rPr>
        <w:t>Years Available</w:t>
      </w:r>
      <w:r w:rsidRPr="00CA6E18">
        <w:rPr>
          <w:rFonts w:asciiTheme="majorHAnsi" w:hAnsiTheme="majorHAnsi" w:cstheme="majorHAnsi"/>
          <w:sz w:val="22"/>
          <w:szCs w:val="22"/>
        </w:rPr>
        <w:t>:</w:t>
      </w:r>
      <w:r w:rsidRPr="00637F62">
        <w:rPr>
          <w:rFonts w:asciiTheme="majorHAnsi" w:hAnsiTheme="majorHAnsi" w:cstheme="majorHAnsi"/>
          <w:sz w:val="22"/>
          <w:szCs w:val="22"/>
        </w:rPr>
        <w:t xml:space="preserve"> 2007-2018</w:t>
      </w:r>
    </w:p>
    <w:p w14:paraId="39CC61E4" w14:textId="77777777" w:rsidR="00006262" w:rsidRPr="00CA6E18" w:rsidRDefault="00006262" w:rsidP="00CA6E18">
      <w:pPr>
        <w:pStyle w:val="ListParagraph"/>
        <w:rPr>
          <w:rFonts w:asciiTheme="majorHAnsi" w:hAnsiTheme="majorHAnsi" w:cstheme="majorHAnsi"/>
          <w:sz w:val="22"/>
          <w:szCs w:val="22"/>
        </w:rPr>
      </w:pPr>
    </w:p>
    <w:p w14:paraId="2AF2FDB5" w14:textId="53253A86" w:rsidR="00F34521" w:rsidRPr="00CA6E18" w:rsidRDefault="00006262" w:rsidP="00CA6E18">
      <w:pPr>
        <w:pStyle w:val="ListParagraph"/>
        <w:numPr>
          <w:ilvl w:val="1"/>
          <w:numId w:val="39"/>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Download instructions</w:t>
      </w:r>
    </w:p>
    <w:p w14:paraId="30197C0C" w14:textId="77777777" w:rsidR="00115C0E" w:rsidRPr="00CA6E18" w:rsidRDefault="00115C0E" w:rsidP="00CA6E18"/>
    <w:p w14:paraId="26F22823" w14:textId="0CB543B1" w:rsidR="00FE6766" w:rsidRPr="00637F62" w:rsidRDefault="00115C0E" w:rsidP="005068B2">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Go to </w:t>
      </w:r>
      <w:hyperlink r:id="rId12" w:history="1">
        <w:r w:rsidRPr="00637F62">
          <w:rPr>
            <w:rStyle w:val="Hyperlink"/>
            <w:rFonts w:asciiTheme="majorHAnsi" w:hAnsiTheme="majorHAnsi" w:cstheme="majorHAnsi"/>
            <w:sz w:val="22"/>
            <w:szCs w:val="22"/>
          </w:rPr>
          <w:t>https://www.cdc.gov/brfss/annual_data/annual_data.htm</w:t>
        </w:r>
      </w:hyperlink>
    </w:p>
    <w:p w14:paraId="3E923A67" w14:textId="5E4EEA61" w:rsidR="00FE6766" w:rsidRPr="00CA6E18" w:rsidRDefault="00115C0E" w:rsidP="00CA6E18">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lastRenderedPageBreak/>
        <w:t>Click “</w:t>
      </w:r>
      <w:r w:rsidRPr="00CA6E18">
        <w:rPr>
          <w:rFonts w:asciiTheme="majorHAnsi" w:hAnsiTheme="majorHAnsi" w:cstheme="majorHAnsi"/>
          <w:i/>
          <w:sz w:val="22"/>
          <w:szCs w:val="22"/>
        </w:rPr>
        <w:t xml:space="preserve">Year </w:t>
      </w:r>
      <w:r w:rsidRPr="00CA6E18">
        <w:rPr>
          <w:rFonts w:asciiTheme="majorHAnsi" w:hAnsiTheme="majorHAnsi" w:cstheme="majorHAnsi"/>
          <w:sz w:val="22"/>
          <w:szCs w:val="22"/>
        </w:rPr>
        <w:t>Annual Survey Data.” You will then see a page like this.</w:t>
      </w:r>
      <w:r w:rsidR="00FE6766" w:rsidRPr="00CA6E18">
        <w:rPr>
          <w:rFonts w:asciiTheme="majorHAnsi" w:hAnsiTheme="majorHAnsi" w:cstheme="majorHAnsi"/>
          <w:noProof/>
          <w:sz w:val="22"/>
          <w:szCs w:val="22"/>
        </w:rPr>
        <w:t xml:space="preserve"> </w:t>
      </w:r>
      <w:r w:rsidR="00FE6766" w:rsidRPr="00CA6E18">
        <w:rPr>
          <w:rFonts w:asciiTheme="majorHAnsi" w:hAnsiTheme="majorHAnsi" w:cstheme="majorHAnsi"/>
          <w:noProof/>
          <w:sz w:val="22"/>
          <w:szCs w:val="22"/>
        </w:rPr>
        <w:drawing>
          <wp:inline distT="0" distB="0" distL="0" distR="0" wp14:anchorId="646E8F29" wp14:editId="1D120C26">
            <wp:extent cx="54864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71800"/>
                    </a:xfrm>
                    <a:prstGeom prst="rect">
                      <a:avLst/>
                    </a:prstGeom>
                  </pic:spPr>
                </pic:pic>
              </a:graphicData>
            </a:graphic>
          </wp:inline>
        </w:drawing>
      </w:r>
    </w:p>
    <w:p w14:paraId="428DADAB" w14:textId="5B64E677" w:rsidR="00FE6766" w:rsidRPr="00CA6E18" w:rsidRDefault="00FE6766" w:rsidP="00BC509A">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For each year, under </w:t>
      </w:r>
      <w:r w:rsidR="00115C0E" w:rsidRPr="00CA6E18">
        <w:rPr>
          <w:rFonts w:asciiTheme="majorHAnsi" w:hAnsiTheme="majorHAnsi" w:cstheme="majorHAnsi"/>
          <w:sz w:val="22"/>
          <w:szCs w:val="22"/>
        </w:rPr>
        <w:t>the “Data Files” section, select the appropriate “</w:t>
      </w:r>
      <w:r w:rsidR="00115C0E" w:rsidRPr="00CA6E18">
        <w:rPr>
          <w:rFonts w:asciiTheme="majorHAnsi" w:hAnsiTheme="majorHAnsi" w:cstheme="majorHAnsi"/>
          <w:i/>
          <w:sz w:val="22"/>
          <w:szCs w:val="22"/>
        </w:rPr>
        <w:t xml:space="preserve">Year </w:t>
      </w:r>
      <w:r w:rsidR="00115C0E" w:rsidRPr="00CA6E18">
        <w:rPr>
          <w:rFonts w:asciiTheme="majorHAnsi" w:hAnsiTheme="majorHAnsi" w:cstheme="majorHAnsi"/>
          <w:sz w:val="22"/>
          <w:szCs w:val="22"/>
        </w:rPr>
        <w:t xml:space="preserve">BRFSS Data (SAS Transport Format)” Zip File. The correct download will look </w:t>
      </w:r>
      <w:r w:rsidR="005068B2" w:rsidRPr="00CA6E18">
        <w:rPr>
          <w:rFonts w:asciiTheme="majorHAnsi" w:hAnsiTheme="majorHAnsi" w:cstheme="majorHAnsi"/>
          <w:sz w:val="22"/>
          <w:szCs w:val="22"/>
        </w:rPr>
        <w:t>like below</w:t>
      </w:r>
      <w:r w:rsidRPr="00637F62">
        <w:rPr>
          <w:rFonts w:asciiTheme="majorHAnsi" w:hAnsiTheme="majorHAnsi" w:cstheme="majorHAnsi"/>
          <w:sz w:val="22"/>
          <w:szCs w:val="22"/>
        </w:rPr>
        <w:t xml:space="preserve"> (for the year 20007)</w:t>
      </w:r>
    </w:p>
    <w:p w14:paraId="36A0F509" w14:textId="6DA66250" w:rsidR="00FE6766" w:rsidRPr="00CA6E18" w:rsidRDefault="00FE6766" w:rsidP="00CA6E18">
      <w:pPr>
        <w:pStyle w:val="ListParagraph"/>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93568" behindDoc="0" locked="0" layoutInCell="1" allowOverlap="1" wp14:anchorId="7A4194E2" wp14:editId="61C3662B">
                <wp:simplePos x="0" y="0"/>
                <wp:positionH relativeFrom="margin">
                  <wp:align>center</wp:align>
                </wp:positionH>
                <wp:positionV relativeFrom="paragraph">
                  <wp:posOffset>285750</wp:posOffset>
                </wp:positionV>
                <wp:extent cx="390525" cy="3810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390525" cy="3810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5CC7441E" id="_x0000_t32" coordsize="21600,21600" o:spt="32" o:oned="t" path="m,l21600,21600e" filled="f">
                <v:path arrowok="t" fillok="f" o:connecttype="none"/>
                <o:lock v:ext="edit" shapetype="t"/>
              </v:shapetype>
              <v:shape id="Straight Arrow Connector 16" o:spid="_x0000_s1026" type="#_x0000_t32" style="position:absolute;margin-left:0;margin-top:22.5pt;width:30.75pt;height:30pt;flip:x y;z-index:25169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" strokecolor="#bc4542 [3045]" strokeweight="3pt">
                <v:stroke endarrow="block"/>
                <w10:wrap anchorx="margin"/>
              </v:shape>
            </w:pict>
          </mc:Fallback>
        </mc:AlternateContent>
      </w:r>
      <w:r w:rsidRPr="00CA6E18">
        <w:rPr>
          <w:rFonts w:asciiTheme="majorHAnsi" w:hAnsiTheme="majorHAnsi" w:cstheme="majorHAnsi"/>
          <w:noProof/>
          <w:sz w:val="22"/>
          <w:szCs w:val="22"/>
        </w:rPr>
        <w:drawing>
          <wp:inline distT="0" distB="0" distL="0" distR="0" wp14:anchorId="53E02302" wp14:editId="58ABE9DA">
            <wp:extent cx="325755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257550" cy="1419225"/>
                    </a:xfrm>
                    <a:prstGeom prst="rect">
                      <a:avLst/>
                    </a:prstGeom>
                    <a:ln w="19050">
                      <a:noFill/>
                    </a:ln>
                  </pic:spPr>
                </pic:pic>
              </a:graphicData>
            </a:graphic>
          </wp:inline>
        </w:drawing>
      </w:r>
    </w:p>
    <w:p w14:paraId="65A7D0D7" w14:textId="4F668AEF" w:rsidR="00FE6766" w:rsidRPr="00CA6E18" w:rsidRDefault="004A48D8" w:rsidP="00BC509A">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The Zip file should download automatically. Once it is finished, extract </w:t>
      </w:r>
      <w:proofErr w:type="gramStart"/>
      <w:r w:rsidRPr="00CA6E18">
        <w:rPr>
          <w:rFonts w:asciiTheme="majorHAnsi" w:hAnsiTheme="majorHAnsi" w:cstheme="majorHAnsi"/>
          <w:sz w:val="22"/>
          <w:szCs w:val="22"/>
        </w:rPr>
        <w:t>the</w:t>
      </w:r>
      <w:r w:rsidR="00841BB5" w:rsidRPr="00CA6E18">
        <w:rPr>
          <w:rFonts w:asciiTheme="majorHAnsi" w:hAnsiTheme="majorHAnsi" w:cstheme="majorHAnsi"/>
          <w:sz w:val="22"/>
          <w:szCs w:val="22"/>
        </w:rPr>
        <w:t xml:space="preserve"> </w:t>
      </w:r>
      <w:r w:rsidRPr="00CA6E18">
        <w:rPr>
          <w:rFonts w:asciiTheme="majorHAnsi" w:hAnsiTheme="majorHAnsi" w:cstheme="majorHAnsi"/>
          <w:sz w:val="22"/>
          <w:szCs w:val="22"/>
        </w:rPr>
        <w:t xml:space="preserve"> .</w:t>
      </w:r>
      <w:proofErr w:type="gramEnd"/>
      <w:r w:rsidRPr="00CA6E18">
        <w:rPr>
          <w:rFonts w:asciiTheme="majorHAnsi" w:hAnsiTheme="majorHAnsi" w:cstheme="majorHAnsi"/>
          <w:sz w:val="22"/>
          <w:szCs w:val="22"/>
        </w:rPr>
        <w:t xml:space="preserve">XTP data file and add it to the folder that contains raw data. Rename the raw files as needed to be consistent and to clearly denote the file year. An XPT file looks something like this </w:t>
      </w:r>
    </w:p>
    <w:p w14:paraId="393CF1B1" w14:textId="66E33D63" w:rsidR="00FE6766" w:rsidRPr="00637F62" w:rsidRDefault="00FE6766" w:rsidP="00FE6766">
      <w:pPr>
        <w:rPr>
          <w:rFonts w:asciiTheme="majorHAnsi" w:hAnsiTheme="majorHAnsi" w:cstheme="majorHAnsi"/>
          <w:sz w:val="22"/>
          <w:szCs w:val="22"/>
        </w:rPr>
      </w:pPr>
    </w:p>
    <w:p w14:paraId="0AA63AF3" w14:textId="56DC7C45" w:rsidR="00FE6766" w:rsidRPr="00637F62" w:rsidRDefault="00FE6766" w:rsidP="00FE6766">
      <w:pPr>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83328" behindDoc="0" locked="0" layoutInCell="1" allowOverlap="1" wp14:anchorId="74235606" wp14:editId="1885A492">
                <wp:simplePos x="0" y="0"/>
                <wp:positionH relativeFrom="column">
                  <wp:posOffset>3066415</wp:posOffset>
                </wp:positionH>
                <wp:positionV relativeFrom="paragraph">
                  <wp:posOffset>10795</wp:posOffset>
                </wp:positionV>
                <wp:extent cx="361950" cy="219075"/>
                <wp:effectExtent l="38100" t="1905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361950" cy="2190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5A17B8" id="Straight Arrow Connector 9" o:spid="_x0000_s1026" type="#_x0000_t32" style="position:absolute;margin-left:241.45pt;margin-top:.85pt;width:28.5pt;height:17.2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" strokecolor="#bc4542 [3045]" strokeweight="3pt">
                <v:stroke endarrow="block"/>
              </v:shape>
            </w:pict>
          </mc:Fallback>
        </mc:AlternateContent>
      </w:r>
      <w:r w:rsidRPr="00CA6E18">
        <w:rPr>
          <w:rFonts w:asciiTheme="majorHAnsi" w:hAnsiTheme="majorHAnsi" w:cstheme="majorHAnsi"/>
          <w:noProof/>
          <w:sz w:val="22"/>
          <w:szCs w:val="22"/>
        </w:rPr>
        <w:drawing>
          <wp:anchor distT="0" distB="0" distL="114300" distR="114300" simplePos="0" relativeHeight="251677184" behindDoc="1" locked="0" layoutInCell="1" allowOverlap="1" wp14:anchorId="233702DF" wp14:editId="229B365F">
            <wp:simplePos x="0" y="0"/>
            <wp:positionH relativeFrom="margin">
              <wp:posOffset>1219200</wp:posOffset>
            </wp:positionH>
            <wp:positionV relativeFrom="paragraph">
              <wp:posOffset>6350</wp:posOffset>
            </wp:positionV>
            <wp:extent cx="2374265" cy="819150"/>
            <wp:effectExtent l="0" t="0" r="6985" b="0"/>
            <wp:wrapTight wrapText="bothSides">
              <wp:wrapPolygon edited="0">
                <wp:start x="0" y="0"/>
                <wp:lineTo x="0" y="21098"/>
                <wp:lineTo x="21490" y="21098"/>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374265" cy="819150"/>
                    </a:xfrm>
                    <a:prstGeom prst="rect">
                      <a:avLst/>
                    </a:prstGeom>
                  </pic:spPr>
                </pic:pic>
              </a:graphicData>
            </a:graphic>
          </wp:anchor>
        </w:drawing>
      </w:r>
    </w:p>
    <w:p w14:paraId="20E15995" w14:textId="77777777" w:rsidR="00FE6766" w:rsidRPr="00637F62" w:rsidRDefault="00FE6766" w:rsidP="00FE6766">
      <w:pPr>
        <w:rPr>
          <w:rFonts w:asciiTheme="majorHAnsi" w:hAnsiTheme="majorHAnsi" w:cstheme="majorHAnsi"/>
          <w:sz w:val="22"/>
          <w:szCs w:val="22"/>
        </w:rPr>
      </w:pPr>
    </w:p>
    <w:p w14:paraId="423AA495" w14:textId="470C6180" w:rsidR="00FE6766" w:rsidRPr="00637F62" w:rsidRDefault="00FE6766" w:rsidP="00FE6766">
      <w:pPr>
        <w:rPr>
          <w:rFonts w:asciiTheme="majorHAnsi" w:hAnsiTheme="majorHAnsi" w:cstheme="majorHAnsi"/>
          <w:sz w:val="22"/>
          <w:szCs w:val="22"/>
        </w:rPr>
      </w:pPr>
    </w:p>
    <w:p w14:paraId="741ECDC8" w14:textId="04F15A43" w:rsidR="004A48D8" w:rsidRPr="00637F62" w:rsidRDefault="004A48D8" w:rsidP="005068B2">
      <w:pPr>
        <w:ind w:firstLine="360"/>
        <w:rPr>
          <w:rFonts w:asciiTheme="majorHAnsi" w:hAnsiTheme="majorHAnsi" w:cstheme="majorHAnsi"/>
          <w:sz w:val="22"/>
          <w:szCs w:val="22"/>
        </w:rPr>
      </w:pPr>
    </w:p>
    <w:p w14:paraId="3A205DD5" w14:textId="06BC95A4" w:rsidR="00FE6766" w:rsidRPr="00637F62" w:rsidRDefault="00FE6766" w:rsidP="005068B2">
      <w:pPr>
        <w:ind w:firstLine="360"/>
        <w:rPr>
          <w:rFonts w:asciiTheme="majorHAnsi" w:hAnsiTheme="majorHAnsi" w:cstheme="majorHAnsi"/>
          <w:sz w:val="22"/>
          <w:szCs w:val="22"/>
        </w:rPr>
      </w:pPr>
    </w:p>
    <w:p w14:paraId="296F5269" w14:textId="77777777" w:rsidR="00042105" w:rsidRPr="00CA6E18" w:rsidRDefault="00FE6766" w:rsidP="00042105">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Repeat steps c) and d) for other years</w:t>
      </w:r>
    </w:p>
    <w:p w14:paraId="167452A9" w14:textId="680FE931" w:rsidR="00042105" w:rsidRPr="00637F62" w:rsidRDefault="00FE6766" w:rsidP="00042105">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 xml:space="preserve">Refer to the code in the Appendix to convert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xpt</w:t>
      </w:r>
      <w:proofErr w:type="spellEnd"/>
      <w:r w:rsidRPr="00CA6E18">
        <w:rPr>
          <w:rFonts w:asciiTheme="majorHAnsi" w:hAnsiTheme="majorHAnsi" w:cstheme="majorHAnsi"/>
          <w:sz w:val="22"/>
          <w:szCs w:val="22"/>
        </w:rPr>
        <w:t xml:space="preserve"> file to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CA6E18">
        <w:rPr>
          <w:rFonts w:asciiTheme="majorHAnsi" w:hAnsiTheme="majorHAnsi" w:cstheme="majorHAnsi"/>
          <w:sz w:val="22"/>
          <w:szCs w:val="22"/>
        </w:rPr>
        <w:t xml:space="preserve"> file </w:t>
      </w:r>
    </w:p>
    <w:p w14:paraId="1B3EE645" w14:textId="086A2DA6" w:rsidR="00FE6766" w:rsidRPr="00CA6E18" w:rsidRDefault="00FE6766" w:rsidP="00CA6E18">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 xml:space="preserve">Save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CA6E18">
        <w:rPr>
          <w:rFonts w:asciiTheme="majorHAnsi" w:hAnsiTheme="majorHAnsi" w:cstheme="majorHAnsi"/>
          <w:sz w:val="22"/>
          <w:szCs w:val="22"/>
        </w:rPr>
        <w:t xml:space="preserve"> files to a raw data folder</w:t>
      </w:r>
    </w:p>
    <w:p w14:paraId="65A2C6C4" w14:textId="77777777" w:rsidR="00FE6766" w:rsidRPr="00637F62" w:rsidRDefault="00FE6766" w:rsidP="00CA6E18">
      <w:pPr>
        <w:rPr>
          <w:rFonts w:asciiTheme="majorHAnsi" w:hAnsiTheme="majorHAnsi" w:cstheme="majorHAnsi"/>
          <w:sz w:val="22"/>
          <w:szCs w:val="22"/>
        </w:rPr>
      </w:pPr>
    </w:p>
    <w:p w14:paraId="67691B66" w14:textId="3DD8C3E3" w:rsidR="00115C0E" w:rsidRPr="009154DB" w:rsidRDefault="00115C0E" w:rsidP="00CA6E18">
      <w:pPr>
        <w:pStyle w:val="ListParagraph"/>
        <w:numPr>
          <w:ilvl w:val="1"/>
          <w:numId w:val="39"/>
        </w:numPr>
        <w:rPr>
          <w:rFonts w:asciiTheme="majorHAnsi" w:hAnsiTheme="majorHAnsi" w:cstheme="majorHAnsi"/>
          <w:iCs/>
          <w:sz w:val="22"/>
          <w:szCs w:val="22"/>
          <w:u w:val="single"/>
          <w:rPrChange w:id="247" w:author="Cong" w:date="2020-10-19T20:12:00Z">
            <w:rPr>
              <w:rFonts w:asciiTheme="majorHAnsi" w:hAnsiTheme="majorHAnsi" w:cstheme="majorHAnsi"/>
              <w:iCs/>
              <w:sz w:val="22"/>
              <w:szCs w:val="22"/>
              <w:u w:val="single"/>
            </w:rPr>
          </w:rPrChange>
        </w:rPr>
      </w:pPr>
      <w:r w:rsidRPr="009154DB">
        <w:rPr>
          <w:rFonts w:asciiTheme="majorHAnsi" w:hAnsiTheme="majorHAnsi" w:cstheme="majorHAnsi"/>
          <w:iCs/>
          <w:sz w:val="22"/>
          <w:szCs w:val="22"/>
          <w:u w:val="single"/>
          <w:rPrChange w:id="248" w:author="Cong" w:date="2020-10-19T20:12:00Z">
            <w:rPr>
              <w:rFonts w:asciiTheme="majorHAnsi" w:hAnsiTheme="majorHAnsi" w:cstheme="majorHAnsi"/>
              <w:iCs/>
              <w:sz w:val="22"/>
              <w:szCs w:val="22"/>
              <w:u w:val="single"/>
            </w:rPr>
          </w:rPrChange>
        </w:rPr>
        <w:t>Notes for users of this dataset</w:t>
      </w:r>
    </w:p>
    <w:p w14:paraId="1463C7C6" w14:textId="687E8E03" w:rsidR="00115C0E" w:rsidRPr="00637F62" w:rsidRDefault="00C17AF3" w:rsidP="00BC509A">
      <w:pPr>
        <w:pStyle w:val="ListParagraph"/>
        <w:ind w:left="0"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w:t>
      </w:r>
      <w:hyperlink r:id="rId16" w:history="1">
        <w:r w:rsidR="00115C0E" w:rsidRPr="00637F62">
          <w:rPr>
            <w:rStyle w:val="Hyperlink"/>
            <w:rFonts w:asciiTheme="majorHAnsi" w:hAnsiTheme="majorHAnsi" w:cstheme="majorHAnsi"/>
            <w:sz w:val="22"/>
            <w:szCs w:val="22"/>
          </w:rPr>
          <w:t>BRFSS Data User Guide</w:t>
        </w:r>
      </w:hyperlink>
      <w:r w:rsidR="00115C0E" w:rsidRPr="00637F62">
        <w:rPr>
          <w:rFonts w:asciiTheme="majorHAnsi" w:hAnsiTheme="majorHAnsi" w:cstheme="majorHAnsi"/>
          <w:sz w:val="22"/>
          <w:szCs w:val="22"/>
        </w:rPr>
        <w:t xml:space="preserve"> is intended to provide a brief overview of BRFSS to data users. Specific information regarding data quality, response and/or cooperation rates, or calling outcome can be found in the Summary Data Quality Report produced each year in conjunction with the annual data release. Data users needing more information about comparability across </w:t>
      </w:r>
      <w:r w:rsidR="00115C0E" w:rsidRPr="00637F62">
        <w:rPr>
          <w:rFonts w:asciiTheme="majorHAnsi" w:hAnsiTheme="majorHAnsi" w:cstheme="majorHAnsi"/>
          <w:sz w:val="22"/>
          <w:szCs w:val="22"/>
        </w:rPr>
        <w:lastRenderedPageBreak/>
        <w:t>years should refer to the annual Comparability of Data document, particularly before using the data to conduct trend analyses</w:t>
      </w:r>
      <w:r w:rsidRPr="00637F62">
        <w:rPr>
          <w:rFonts w:asciiTheme="majorHAnsi" w:hAnsiTheme="majorHAnsi" w:cstheme="majorHAnsi"/>
          <w:sz w:val="22"/>
          <w:szCs w:val="22"/>
        </w:rPr>
        <w:t>”</w:t>
      </w:r>
    </w:p>
    <w:p w14:paraId="1750B712" w14:textId="77777777" w:rsidR="00F34521" w:rsidRPr="00637F62" w:rsidRDefault="00F34521" w:rsidP="00DB52CA">
      <w:pPr>
        <w:ind w:firstLine="360"/>
        <w:rPr>
          <w:rFonts w:asciiTheme="majorHAnsi" w:hAnsiTheme="majorHAnsi" w:cstheme="majorHAnsi"/>
          <w:sz w:val="22"/>
          <w:szCs w:val="22"/>
          <w:u w:val="single"/>
        </w:rPr>
      </w:pPr>
    </w:p>
    <w:p w14:paraId="6CD0FBEE" w14:textId="0B9CC7EF" w:rsidR="00115C0E" w:rsidRPr="009154DB" w:rsidRDefault="00637F62" w:rsidP="00CA6E18">
      <w:pPr>
        <w:pStyle w:val="ListParagraph"/>
        <w:numPr>
          <w:ilvl w:val="1"/>
          <w:numId w:val="39"/>
        </w:numPr>
        <w:ind w:left="810" w:hanging="450"/>
        <w:rPr>
          <w:u w:val="single"/>
          <w:rPrChange w:id="249" w:author="Cong" w:date="2020-10-19T20:12:00Z">
            <w:rPr/>
          </w:rPrChange>
        </w:rPr>
      </w:pPr>
      <w:r w:rsidRPr="009154DB">
        <w:rPr>
          <w:rFonts w:asciiTheme="majorHAnsi" w:hAnsiTheme="majorHAnsi" w:cstheme="majorHAnsi"/>
          <w:sz w:val="22"/>
          <w:szCs w:val="22"/>
          <w:u w:val="single"/>
          <w:rPrChange w:id="250" w:author="Cong" w:date="2020-10-19T20:12:00Z">
            <w:rPr>
              <w:rFonts w:asciiTheme="majorHAnsi" w:hAnsiTheme="majorHAnsi" w:cstheme="majorHAnsi"/>
              <w:sz w:val="22"/>
              <w:szCs w:val="22"/>
            </w:rPr>
          </w:rPrChange>
        </w:rPr>
        <w:t>References and papers</w:t>
      </w:r>
    </w:p>
    <w:p w14:paraId="2EB71715" w14:textId="6C10EA71" w:rsidR="00115C0E" w:rsidRPr="00637F62" w:rsidRDefault="00115C0E" w:rsidP="003A44F0">
      <w:pPr>
        <w:ind w:firstLine="360"/>
        <w:rPr>
          <w:rFonts w:asciiTheme="majorHAnsi" w:hAnsiTheme="majorHAnsi" w:cstheme="majorHAnsi"/>
          <w:iCs/>
          <w:sz w:val="22"/>
          <w:szCs w:val="22"/>
        </w:rPr>
      </w:pPr>
      <w:r w:rsidRPr="00637F62">
        <w:rPr>
          <w:rFonts w:asciiTheme="majorHAnsi" w:hAnsiTheme="majorHAnsi" w:cstheme="majorHAnsi"/>
          <w:iCs/>
          <w:sz w:val="22"/>
          <w:szCs w:val="22"/>
        </w:rPr>
        <w:t>Disability, gender, and intimate partner violence: Relationships from the behavioral risk factor surveillance system (</w:t>
      </w:r>
      <w:hyperlink r:id="rId17" w:history="1">
        <w:r w:rsidRPr="00637F62">
          <w:rPr>
            <w:rStyle w:val="Hyperlink"/>
            <w:rFonts w:asciiTheme="majorHAnsi" w:hAnsiTheme="majorHAnsi" w:cstheme="majorHAnsi"/>
            <w:iCs/>
            <w:sz w:val="22"/>
            <w:szCs w:val="22"/>
          </w:rPr>
          <w:t>Smith 2008</w:t>
        </w:r>
      </w:hyperlink>
      <w:r w:rsidRPr="00637F62">
        <w:rPr>
          <w:rFonts w:asciiTheme="majorHAnsi" w:hAnsiTheme="majorHAnsi" w:cstheme="majorHAnsi"/>
          <w:iCs/>
          <w:sz w:val="22"/>
          <w:szCs w:val="22"/>
        </w:rPr>
        <w:t>)</w:t>
      </w:r>
    </w:p>
    <w:p w14:paraId="4FA7803E" w14:textId="5FFEECC1" w:rsidR="00115C0E" w:rsidRPr="00637F62" w:rsidRDefault="00115C0E" w:rsidP="003A44F0">
      <w:pPr>
        <w:ind w:firstLine="360"/>
        <w:rPr>
          <w:rFonts w:asciiTheme="majorHAnsi" w:hAnsiTheme="majorHAnsi" w:cstheme="majorHAnsi"/>
          <w:iCs/>
          <w:sz w:val="22"/>
          <w:szCs w:val="22"/>
        </w:rPr>
      </w:pPr>
      <w:r w:rsidRPr="00637F62">
        <w:rPr>
          <w:rFonts w:asciiTheme="majorHAnsi" w:hAnsiTheme="majorHAnsi" w:cstheme="majorHAnsi"/>
          <w:iCs/>
          <w:sz w:val="22"/>
          <w:szCs w:val="22"/>
        </w:rPr>
        <w:t>Demographic characteristics and health status of transgender adults in select US regions: Behavioral Risk Factor Surveillance System, 2014 (</w:t>
      </w:r>
      <w:hyperlink r:id="rId18" w:history="1">
        <w:r w:rsidRPr="00637F62">
          <w:rPr>
            <w:rStyle w:val="Hyperlink"/>
            <w:rFonts w:asciiTheme="majorHAnsi" w:hAnsiTheme="majorHAnsi" w:cstheme="majorHAnsi"/>
            <w:iCs/>
            <w:sz w:val="22"/>
            <w:szCs w:val="22"/>
          </w:rPr>
          <w:t>Meyer et al. 2017</w:t>
        </w:r>
      </w:hyperlink>
      <w:r w:rsidRPr="00637F62">
        <w:rPr>
          <w:rFonts w:asciiTheme="majorHAnsi" w:hAnsiTheme="majorHAnsi" w:cstheme="majorHAnsi"/>
          <w:iCs/>
          <w:sz w:val="22"/>
          <w:szCs w:val="22"/>
        </w:rPr>
        <w:t>)</w:t>
      </w:r>
    </w:p>
    <w:p w14:paraId="583AEB32" w14:textId="18C35B67" w:rsidR="00FA1197" w:rsidRPr="00637F62" w:rsidRDefault="00115C0E">
      <w:pPr>
        <w:ind w:firstLine="360"/>
        <w:rPr>
          <w:rFonts w:asciiTheme="majorHAnsi" w:hAnsiTheme="majorHAnsi" w:cstheme="majorHAnsi"/>
          <w:b/>
          <w:sz w:val="22"/>
          <w:szCs w:val="22"/>
        </w:rPr>
      </w:pPr>
      <w:r w:rsidRPr="00637F62">
        <w:rPr>
          <w:rFonts w:asciiTheme="majorHAnsi" w:hAnsiTheme="majorHAnsi" w:cstheme="majorHAnsi"/>
          <w:iCs/>
          <w:sz w:val="22"/>
          <w:szCs w:val="22"/>
        </w:rPr>
        <w:t>Time trends in racial and ethnic disparities in asthma prevalence in the United States from the Behavioral Risk Factor Surveillance System (BRFSS) Study (1999-2011) (</w:t>
      </w:r>
      <w:proofErr w:type="spellStart"/>
      <w:r w:rsidR="00AB10E3" w:rsidRPr="00CA6E18">
        <w:fldChar w:fldCharType="begin"/>
      </w:r>
      <w:r w:rsidR="00AB10E3" w:rsidRPr="00637F62">
        <w:rPr>
          <w:rFonts w:asciiTheme="majorHAnsi" w:hAnsiTheme="majorHAnsi" w:cstheme="majorHAnsi"/>
          <w:iCs/>
          <w:sz w:val="22"/>
          <w:szCs w:val="22"/>
        </w:rPr>
        <w:instrText xml:space="preserve"> HYPERLINK "https://dx.doi.org/10.2105%2FAJPH.2014.302172" </w:instrText>
      </w:r>
      <w:r w:rsidR="00AB10E3" w:rsidRPr="00CA6E18">
        <w:fldChar w:fldCharType="separate"/>
      </w:r>
      <w:r w:rsidRPr="00637F62">
        <w:rPr>
          <w:rStyle w:val="Hyperlink"/>
          <w:rFonts w:asciiTheme="majorHAnsi" w:hAnsiTheme="majorHAnsi" w:cstheme="majorHAnsi"/>
          <w:iCs/>
          <w:sz w:val="22"/>
          <w:szCs w:val="22"/>
        </w:rPr>
        <w:t>Bhan</w:t>
      </w:r>
      <w:proofErr w:type="spellEnd"/>
      <w:r w:rsidRPr="00637F62">
        <w:rPr>
          <w:rStyle w:val="Hyperlink"/>
          <w:rFonts w:asciiTheme="majorHAnsi" w:hAnsiTheme="majorHAnsi" w:cstheme="majorHAnsi"/>
          <w:iCs/>
          <w:sz w:val="22"/>
          <w:szCs w:val="22"/>
        </w:rPr>
        <w:t xml:space="preserve"> et al. 2015</w:t>
      </w:r>
      <w:r w:rsidR="00AB10E3" w:rsidRPr="00CA6E18">
        <w:rPr>
          <w:rStyle w:val="Hyperlink"/>
          <w:rFonts w:asciiTheme="majorHAnsi" w:hAnsiTheme="majorHAnsi" w:cstheme="majorHAnsi"/>
          <w:iCs/>
          <w:sz w:val="22"/>
          <w:szCs w:val="22"/>
        </w:rPr>
        <w:fldChar w:fldCharType="end"/>
      </w:r>
      <w:r w:rsidRPr="00637F62">
        <w:rPr>
          <w:rFonts w:asciiTheme="majorHAnsi" w:hAnsiTheme="majorHAnsi" w:cstheme="majorHAnsi"/>
          <w:iCs/>
          <w:sz w:val="22"/>
          <w:szCs w:val="22"/>
        </w:rPr>
        <w:t>)</w:t>
      </w:r>
    </w:p>
    <w:p w14:paraId="19CF8F91" w14:textId="77777777" w:rsidR="00F34521" w:rsidRPr="00637F62" w:rsidRDefault="00F34521" w:rsidP="003A44F0">
      <w:pPr>
        <w:ind w:firstLine="360"/>
        <w:rPr>
          <w:rFonts w:asciiTheme="majorHAnsi" w:hAnsiTheme="majorHAnsi" w:cstheme="majorHAnsi"/>
          <w:b/>
          <w:sz w:val="22"/>
          <w:szCs w:val="22"/>
        </w:rPr>
      </w:pPr>
    </w:p>
    <w:p w14:paraId="6E0C30F4" w14:textId="069F7CEC" w:rsidR="00115C0E" w:rsidRPr="00CA6E18" w:rsidRDefault="0080105A" w:rsidP="00CA6E18">
      <w:pPr>
        <w:pStyle w:val="Heading2"/>
        <w:rPr>
          <w:b/>
          <w:bCs/>
        </w:rPr>
      </w:pPr>
      <w:bookmarkStart w:id="251" w:name="_Toc54031867"/>
      <w:r w:rsidRPr="00CA6E18">
        <w:rPr>
          <w:b/>
          <w:bCs/>
        </w:rPr>
        <w:t>2</w:t>
      </w:r>
      <w:r w:rsidR="00115C0E" w:rsidRPr="00CA6E18">
        <w:rPr>
          <w:b/>
          <w:bCs/>
        </w:rPr>
        <w:t xml:space="preserve">. Health </w:t>
      </w:r>
      <w:r w:rsidR="00BA72C8">
        <w:rPr>
          <w:b/>
          <w:bCs/>
        </w:rPr>
        <w:t xml:space="preserve">and </w:t>
      </w:r>
      <w:r w:rsidR="00115C0E" w:rsidRPr="00CA6E18">
        <w:rPr>
          <w:b/>
          <w:bCs/>
        </w:rPr>
        <w:t xml:space="preserve">Retirement Study </w:t>
      </w:r>
      <w:r w:rsidR="00934A78" w:rsidRPr="00CA6E18">
        <w:rPr>
          <w:b/>
          <w:bCs/>
        </w:rPr>
        <w:t>(HRS)</w:t>
      </w:r>
      <w:bookmarkEnd w:id="251"/>
    </w:p>
    <w:p w14:paraId="45FF94FE" w14:textId="77777777" w:rsidR="00F34521" w:rsidRPr="00637F62" w:rsidRDefault="00F34521" w:rsidP="005068B2">
      <w:pPr>
        <w:pStyle w:val="PlainText"/>
        <w:ind w:firstLine="360"/>
        <w:rPr>
          <w:rFonts w:asciiTheme="majorHAnsi" w:hAnsiTheme="majorHAnsi" w:cstheme="majorHAnsi"/>
          <w:sz w:val="22"/>
          <w:szCs w:val="22"/>
          <w:u w:val="single"/>
        </w:rPr>
      </w:pPr>
    </w:p>
    <w:p w14:paraId="76134E10" w14:textId="28A65A6F" w:rsidR="00115C0E" w:rsidRPr="002C42AB" w:rsidRDefault="00115C0E" w:rsidP="00CA6E18">
      <w:pPr>
        <w:pStyle w:val="PlainText"/>
        <w:numPr>
          <w:ilvl w:val="1"/>
          <w:numId w:val="42"/>
        </w:numPr>
        <w:rPr>
          <w:rFonts w:asciiTheme="majorHAnsi" w:hAnsiTheme="majorHAnsi" w:cstheme="majorHAnsi"/>
          <w:sz w:val="22"/>
          <w:szCs w:val="22"/>
          <w:u w:val="single"/>
        </w:rPr>
      </w:pPr>
      <w:r w:rsidRPr="002C42AB">
        <w:rPr>
          <w:rFonts w:asciiTheme="majorHAnsi" w:hAnsiTheme="majorHAnsi" w:cstheme="majorHAnsi"/>
          <w:sz w:val="22"/>
          <w:szCs w:val="22"/>
          <w:u w:val="single"/>
        </w:rPr>
        <w:t>Dataset Description</w:t>
      </w:r>
      <w:r w:rsidR="00A51936" w:rsidRPr="002C42AB">
        <w:rPr>
          <w:rFonts w:asciiTheme="majorHAnsi" w:hAnsiTheme="majorHAnsi" w:cstheme="majorHAnsi"/>
          <w:sz w:val="22"/>
          <w:szCs w:val="22"/>
          <w:u w:val="single"/>
        </w:rPr>
        <w:t xml:space="preserve"> </w:t>
      </w:r>
    </w:p>
    <w:p w14:paraId="71BBCE95" w14:textId="35E89CBE" w:rsidR="00A51936" w:rsidRPr="00637F62" w:rsidRDefault="00A51936" w:rsidP="005068B2">
      <w:pPr>
        <w:pStyle w:val="PlainText"/>
        <w:ind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(From HRS </w:t>
      </w:r>
      <w:r w:rsidR="00AB10E3" w:rsidRPr="00637F62">
        <w:rPr>
          <w:rFonts w:asciiTheme="majorHAnsi" w:hAnsiTheme="majorHAnsi" w:cstheme="majorHAnsi"/>
          <w:i/>
          <w:iCs/>
          <w:sz w:val="22"/>
          <w:szCs w:val="22"/>
        </w:rPr>
        <w:t>documentation</w:t>
      </w:r>
      <w:r w:rsidRPr="00637F62">
        <w:rPr>
          <w:rFonts w:asciiTheme="majorHAnsi" w:hAnsiTheme="majorHAnsi" w:cstheme="majorHAnsi"/>
          <w:i/>
          <w:iCs/>
          <w:sz w:val="22"/>
          <w:szCs w:val="22"/>
        </w:rPr>
        <w:t>)</w:t>
      </w:r>
    </w:p>
    <w:p w14:paraId="5DA6BCD6" w14:textId="594C97FB" w:rsidR="00115C0E" w:rsidRPr="00637F62" w:rsidRDefault="00A51936" w:rsidP="005068B2">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RAND HRS Longitudinal File is a cleaned, easy-to-use, and streamlined version of the Health and Retirement Study (HRS) core interviews, with derived variables covering a very large range of measures (demographics, health, health insurance, out-of-pocket medical expenditures, income, Social Security, pensions, wealth, family structure, retirement plans, expectations, employment history, etc.). Variables are named and derived consistently across waves, and any cross-wave differences are documented</w:t>
      </w:r>
      <w:r w:rsidRPr="00637F62">
        <w:rPr>
          <w:rFonts w:asciiTheme="majorHAnsi" w:hAnsiTheme="majorHAnsi" w:cstheme="majorHAnsi"/>
          <w:sz w:val="22"/>
          <w:szCs w:val="22"/>
        </w:rPr>
        <w:t>”</w:t>
      </w:r>
    </w:p>
    <w:p w14:paraId="0E956C8E" w14:textId="5AFD5B7C" w:rsidR="00115C0E" w:rsidRPr="00637F62" w:rsidRDefault="00A51936" w:rsidP="00A51936">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file includes imputations for income, assets, and medical expenditures developed at RAND. Every individual interviewed by HRS has a record in this file. As such, the RAND HRS Longitudinal File meets essential needs of most if not all research projects. However, we note that only a large subset of the core interview information is included. The file can easily be merged with other RAND HRS data products, as well as those released separately by HRS</w:t>
      </w:r>
      <w:r w:rsidRPr="00637F62">
        <w:rPr>
          <w:rFonts w:asciiTheme="majorHAnsi" w:hAnsiTheme="majorHAnsi" w:cstheme="majorHAnsi"/>
          <w:sz w:val="22"/>
          <w:szCs w:val="22"/>
        </w:rPr>
        <w:t>”</w:t>
      </w:r>
    </w:p>
    <w:p w14:paraId="5D1B4B6D" w14:textId="254831E1" w:rsidR="00115C0E" w:rsidRPr="00637F62" w:rsidRDefault="00A51936" w:rsidP="00A51936">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RAND HRS Longitudinal File 2016 (V1) includes 13 waves (1992-2016; and 1993 and 1995 of AHEAD) and all five entry cohorts: the initial 1992 Health and Retirement Study (HRS) cohort; the 1993 Study of Assets and Health Dynamics (AHEAD) cohort; the Children of Depression and War Baby cohorts entering in 1998; the Early Baby Boomer cohort entering in 2004; and the Mid Baby Boomer cohort entering in 2010)</w:t>
      </w:r>
      <w:r w:rsidRPr="00637F62">
        <w:rPr>
          <w:rFonts w:asciiTheme="majorHAnsi" w:hAnsiTheme="majorHAnsi" w:cstheme="majorHAnsi"/>
          <w:sz w:val="22"/>
          <w:szCs w:val="22"/>
        </w:rPr>
        <w:t>”</w:t>
      </w:r>
      <w:r w:rsidR="00115C0E" w:rsidRPr="00637F62">
        <w:rPr>
          <w:rFonts w:asciiTheme="majorHAnsi" w:hAnsiTheme="majorHAnsi" w:cstheme="majorHAnsi"/>
          <w:sz w:val="22"/>
          <w:szCs w:val="22"/>
        </w:rPr>
        <w:t>.</w:t>
      </w:r>
    </w:p>
    <w:p w14:paraId="1E2CD559" w14:textId="77777777" w:rsidR="00F34521" w:rsidRPr="00637F62" w:rsidRDefault="00F34521" w:rsidP="00A51936">
      <w:pPr>
        <w:pStyle w:val="PlainText"/>
        <w:ind w:firstLine="360"/>
        <w:rPr>
          <w:rFonts w:asciiTheme="majorHAnsi" w:hAnsiTheme="majorHAnsi" w:cstheme="majorHAnsi"/>
          <w:sz w:val="22"/>
          <w:szCs w:val="22"/>
          <w:u w:val="single"/>
        </w:rPr>
      </w:pPr>
    </w:p>
    <w:p w14:paraId="5DAE42B4" w14:textId="5CEE6315" w:rsidR="00077548" w:rsidRPr="00637F62" w:rsidRDefault="00077548" w:rsidP="00006262">
      <w:pPr>
        <w:pStyle w:val="PlainText"/>
        <w:numPr>
          <w:ilvl w:val="1"/>
          <w:numId w:val="42"/>
        </w:numPr>
        <w:rPr>
          <w:rFonts w:asciiTheme="majorHAnsi" w:hAnsiTheme="majorHAnsi" w:cstheme="majorHAnsi"/>
          <w:sz w:val="22"/>
          <w:szCs w:val="22"/>
        </w:rPr>
      </w:pPr>
      <w:r w:rsidRPr="002C42AB">
        <w:rPr>
          <w:rFonts w:asciiTheme="majorHAnsi" w:hAnsiTheme="majorHAnsi" w:cstheme="majorHAnsi"/>
          <w:sz w:val="22"/>
          <w:szCs w:val="22"/>
          <w:u w:val="single"/>
        </w:rPr>
        <w:t>Years available</w:t>
      </w:r>
      <w:r w:rsidR="002C42AB">
        <w:rPr>
          <w:rFonts w:asciiTheme="majorHAnsi" w:hAnsiTheme="majorHAnsi" w:cstheme="majorHAnsi"/>
          <w:sz w:val="22"/>
          <w:szCs w:val="22"/>
        </w:rPr>
        <w:t>:</w:t>
      </w:r>
      <w:r w:rsidRPr="00637F62">
        <w:rPr>
          <w:rFonts w:asciiTheme="majorHAnsi" w:hAnsiTheme="majorHAnsi" w:cstheme="majorHAnsi"/>
          <w:sz w:val="22"/>
          <w:szCs w:val="22"/>
        </w:rPr>
        <w:t xml:space="preserve"> 1992-2016</w:t>
      </w:r>
    </w:p>
    <w:p w14:paraId="00DC1BC0" w14:textId="77777777" w:rsidR="00006262" w:rsidRPr="00637F62" w:rsidRDefault="00006262" w:rsidP="00CA6E18">
      <w:pPr>
        <w:pStyle w:val="PlainText"/>
        <w:ind w:left="720"/>
        <w:rPr>
          <w:rFonts w:asciiTheme="majorHAnsi" w:hAnsiTheme="majorHAnsi" w:cstheme="majorHAnsi"/>
          <w:sz w:val="22"/>
          <w:szCs w:val="22"/>
        </w:rPr>
      </w:pPr>
    </w:p>
    <w:p w14:paraId="24C31C7D" w14:textId="7419A44C" w:rsidR="00006262" w:rsidRPr="00CA6E18" w:rsidRDefault="00006262" w:rsidP="00CA6E18">
      <w:pPr>
        <w:pStyle w:val="PlainText"/>
        <w:numPr>
          <w:ilvl w:val="1"/>
          <w:numId w:val="42"/>
        </w:numPr>
        <w:rPr>
          <w:rFonts w:asciiTheme="majorHAnsi" w:hAnsiTheme="majorHAnsi" w:cstheme="majorHAnsi"/>
          <w:sz w:val="22"/>
          <w:szCs w:val="22"/>
          <w:u w:val="single"/>
        </w:rPr>
      </w:pPr>
      <w:r w:rsidRPr="00CA6E18">
        <w:rPr>
          <w:rFonts w:asciiTheme="majorHAnsi" w:hAnsiTheme="majorHAnsi" w:cstheme="majorHAnsi"/>
          <w:sz w:val="22"/>
          <w:szCs w:val="22"/>
          <w:u w:val="single"/>
        </w:rPr>
        <w:t>Download Instruction</w:t>
      </w:r>
    </w:p>
    <w:p w14:paraId="063D5AF2" w14:textId="77777777" w:rsidR="00F34521" w:rsidRPr="00637F62" w:rsidRDefault="00F34521" w:rsidP="00077548">
      <w:pPr>
        <w:ind w:firstLine="360"/>
        <w:rPr>
          <w:rFonts w:asciiTheme="majorHAnsi" w:hAnsiTheme="majorHAnsi" w:cstheme="majorHAnsi"/>
          <w:iCs/>
          <w:sz w:val="22"/>
          <w:szCs w:val="22"/>
          <w:u w:val="single"/>
        </w:rPr>
      </w:pPr>
    </w:p>
    <w:p w14:paraId="02A36C27" w14:textId="5B0F734A"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9" w:history="1">
        <w:r w:rsidRPr="00637F62">
          <w:rPr>
            <w:rStyle w:val="Hyperlink"/>
            <w:rFonts w:asciiTheme="majorHAnsi" w:hAnsiTheme="majorHAnsi" w:cstheme="majorHAnsi"/>
            <w:sz w:val="22"/>
            <w:szCs w:val="22"/>
          </w:rPr>
          <w:t>https://hrs.isr.umich.edu/data-products</w:t>
        </w:r>
      </w:hyperlink>
      <w:r w:rsidRPr="00637F62">
        <w:rPr>
          <w:rFonts w:asciiTheme="majorHAnsi" w:hAnsiTheme="majorHAnsi" w:cstheme="majorHAnsi"/>
          <w:sz w:val="22"/>
          <w:szCs w:val="22"/>
        </w:rPr>
        <w:t xml:space="preserve"> and scroll down to the bottom left, then click the link to Register and Access Public Data; either log in if an existing user or register if a new user</w:t>
      </w:r>
    </w:p>
    <w:p w14:paraId="5278C459" w14:textId="2120E3C6"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Once logged in, go to the data downloads page which is linked to on the log in page</w:t>
      </w:r>
    </w:p>
    <w:p w14:paraId="7E115C4D" w14:textId="05CEF1FC"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Click “RAND HRS Longitudinal File 2016 (v.1)” under the heading “Rand Contributed Files” on the right side of the page</w:t>
      </w:r>
    </w:p>
    <w:p w14:paraId="7B0F023C" w14:textId="6F25F5DC"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Download randhrs1992_2016v1_STATA.zip</w:t>
      </w:r>
    </w:p>
    <w:p w14:paraId="09D5B934" w14:textId="69C64A85"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Unzip the .zip file and store the resulting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in the “</w:t>
      </w:r>
      <w:proofErr w:type="spellStart"/>
      <w:r w:rsidRPr="00637F62">
        <w:rPr>
          <w:rFonts w:asciiTheme="majorHAnsi" w:hAnsiTheme="majorHAnsi" w:cstheme="majorHAnsi"/>
          <w:sz w:val="22"/>
          <w:szCs w:val="22"/>
        </w:rPr>
        <w:t>input_data</w:t>
      </w:r>
      <w:proofErr w:type="spellEnd"/>
      <w:r w:rsidRPr="00637F62">
        <w:rPr>
          <w:rFonts w:asciiTheme="majorHAnsi" w:hAnsiTheme="majorHAnsi" w:cstheme="majorHAnsi"/>
          <w:sz w:val="22"/>
          <w:szCs w:val="22"/>
        </w:rPr>
        <w:t>” directory</w:t>
      </w:r>
    </w:p>
    <w:p w14:paraId="672EA7AD" w14:textId="7725C068" w:rsidR="00115C0E"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Run panelrandhrs1992_2016.do. This results in a dataset called panelrandhrs1992_2016</w:t>
      </w:r>
      <w:r w:rsidR="002C42AB">
        <w:rPr>
          <w:rFonts w:asciiTheme="majorHAnsi" w:hAnsiTheme="majorHAnsi" w:cstheme="majorHAnsi"/>
          <w:sz w:val="22"/>
          <w:szCs w:val="22"/>
        </w:rPr>
        <w:t>.dta</w:t>
      </w:r>
      <w:r w:rsidRPr="00637F62">
        <w:rPr>
          <w:rFonts w:asciiTheme="majorHAnsi" w:hAnsiTheme="majorHAnsi" w:cstheme="majorHAnsi"/>
          <w:sz w:val="22"/>
          <w:szCs w:val="22"/>
        </w:rPr>
        <w:t xml:space="preserve">. Variables are labeled almost identically to in the raw data, except changes due to data being in long rather than wide form. Variables are, with the exception of the wave variable and the year variable, in the order in which the documentation lists them. A </w:t>
      </w:r>
      <w:r w:rsidRPr="00637F62">
        <w:rPr>
          <w:rFonts w:asciiTheme="majorHAnsi" w:hAnsiTheme="majorHAnsi" w:cstheme="majorHAnsi"/>
          <w:sz w:val="22"/>
          <w:szCs w:val="22"/>
        </w:rPr>
        <w:lastRenderedPageBreak/>
        <w:t>note is attached to each variable describing from which section of the documentation they come, e.g., “Section A Demographics, identifiers, and weights”.</w:t>
      </w:r>
    </w:p>
    <w:p w14:paraId="57EF835D" w14:textId="1D7481EE" w:rsidR="002C42AB" w:rsidRPr="00CA6E18" w:rsidRDefault="002C42AB" w:rsidP="00CA6E18">
      <w:pPr>
        <w:pStyle w:val="PlainText"/>
        <w:numPr>
          <w:ilvl w:val="1"/>
          <w:numId w:val="42"/>
        </w:numPr>
        <w:rPr>
          <w:rFonts w:asciiTheme="majorHAnsi" w:hAnsiTheme="majorHAnsi" w:cstheme="majorHAnsi"/>
          <w:sz w:val="22"/>
          <w:szCs w:val="22"/>
          <w:u w:val="single"/>
        </w:rPr>
      </w:pPr>
      <w:r w:rsidRPr="00CA6E18">
        <w:rPr>
          <w:rFonts w:asciiTheme="majorHAnsi" w:hAnsiTheme="majorHAnsi" w:cstheme="majorHAnsi"/>
          <w:sz w:val="22"/>
          <w:szCs w:val="22"/>
          <w:u w:val="single"/>
        </w:rPr>
        <w:t>References and papers</w:t>
      </w:r>
    </w:p>
    <w:p w14:paraId="03E38300" w14:textId="09722615" w:rsidR="00150D42" w:rsidRPr="00637F62" w:rsidRDefault="00150D42" w:rsidP="005068B2">
      <w:pPr>
        <w:ind w:firstLine="360"/>
        <w:rPr>
          <w:rFonts w:asciiTheme="majorHAnsi" w:hAnsiTheme="majorHAnsi" w:cstheme="majorHAnsi"/>
          <w:b/>
          <w:sz w:val="22"/>
          <w:szCs w:val="22"/>
        </w:rPr>
      </w:pPr>
    </w:p>
    <w:p w14:paraId="4A2540BC" w14:textId="77777777" w:rsidR="00115C0E" w:rsidRPr="00CA6E18" w:rsidRDefault="00115C0E" w:rsidP="00CA6E18">
      <w:pPr>
        <w:pStyle w:val="Heading2"/>
        <w:rPr>
          <w:b/>
          <w:bCs/>
        </w:rPr>
      </w:pPr>
      <w:bookmarkStart w:id="252" w:name="_Toc54031868"/>
      <w:r w:rsidRPr="00CA6E18">
        <w:rPr>
          <w:b/>
          <w:bCs/>
        </w:rPr>
        <w:t>3. National Health and Nutrition Examination Survey (NHANES)</w:t>
      </w:r>
      <w:bookmarkEnd w:id="252"/>
    </w:p>
    <w:p w14:paraId="588721CC" w14:textId="77777777" w:rsidR="00006262" w:rsidRPr="00637F62" w:rsidRDefault="00006262" w:rsidP="00A51936">
      <w:pPr>
        <w:pStyle w:val="ListParagraph"/>
        <w:ind w:left="360"/>
        <w:rPr>
          <w:rFonts w:asciiTheme="majorHAnsi" w:hAnsiTheme="majorHAnsi" w:cstheme="majorHAnsi"/>
          <w:sz w:val="22"/>
          <w:szCs w:val="22"/>
          <w:u w:val="single"/>
        </w:rPr>
      </w:pPr>
    </w:p>
    <w:p w14:paraId="63362B34" w14:textId="564B22FF" w:rsidR="00EC14AE" w:rsidRPr="00CA6E18" w:rsidRDefault="00006262" w:rsidP="00CA6E18">
      <w:pPr>
        <w:pStyle w:val="ListParagraph"/>
        <w:numPr>
          <w:ilvl w:val="1"/>
          <w:numId w:val="44"/>
        </w:numPr>
        <w:rPr>
          <w:rFonts w:asciiTheme="majorHAnsi" w:hAnsiTheme="majorHAnsi" w:cstheme="majorHAnsi"/>
          <w:sz w:val="22"/>
          <w:szCs w:val="22"/>
          <w:u w:val="single"/>
        </w:rPr>
      </w:pPr>
      <w:r w:rsidRPr="00CA6E18">
        <w:rPr>
          <w:rFonts w:asciiTheme="majorHAnsi" w:hAnsiTheme="majorHAnsi" w:cstheme="majorHAnsi"/>
          <w:sz w:val="22"/>
          <w:szCs w:val="22"/>
          <w:u w:val="single"/>
        </w:rPr>
        <w:t xml:space="preserve"> </w:t>
      </w:r>
      <w:r w:rsidR="00EC14AE" w:rsidRPr="002C42AB">
        <w:rPr>
          <w:rFonts w:asciiTheme="majorHAnsi" w:hAnsiTheme="majorHAnsi" w:cstheme="majorHAnsi"/>
          <w:sz w:val="22"/>
          <w:szCs w:val="22"/>
          <w:u w:val="single"/>
        </w:rPr>
        <w:t>Datasets D</w:t>
      </w:r>
      <w:r w:rsidR="00115C0E" w:rsidRPr="002C42AB">
        <w:rPr>
          <w:rFonts w:asciiTheme="majorHAnsi" w:hAnsiTheme="majorHAnsi" w:cstheme="majorHAnsi"/>
          <w:sz w:val="22"/>
          <w:szCs w:val="22"/>
          <w:u w:val="single"/>
        </w:rPr>
        <w:t>escription</w:t>
      </w:r>
      <w:r w:rsidR="00115C0E" w:rsidRPr="00CA6E18">
        <w:rPr>
          <w:rFonts w:asciiTheme="majorHAnsi" w:hAnsiTheme="majorHAnsi" w:cstheme="majorHAnsi"/>
          <w:sz w:val="22"/>
          <w:szCs w:val="22"/>
          <w:u w:val="single"/>
        </w:rPr>
        <w:t xml:space="preserve"> </w:t>
      </w:r>
    </w:p>
    <w:p w14:paraId="00630173" w14:textId="007B3400" w:rsidR="00784693" w:rsidRPr="00637F62" w:rsidRDefault="00EC14AE" w:rsidP="00A51936">
      <w:pPr>
        <w:pStyle w:val="ListParagraph"/>
        <w:ind w:left="360"/>
        <w:rPr>
          <w:rStyle w:val="Hyperlink"/>
          <w:rFonts w:asciiTheme="majorHAnsi" w:hAnsiTheme="majorHAnsi" w:cstheme="majorHAnsi"/>
          <w:color w:val="auto"/>
          <w:sz w:val="22"/>
          <w:szCs w:val="22"/>
          <w:u w:val="none"/>
        </w:rPr>
      </w:pPr>
      <w:r w:rsidRPr="00CA6E18">
        <w:rPr>
          <w:rFonts w:asciiTheme="majorHAnsi" w:hAnsiTheme="majorHAnsi" w:cstheme="majorHAnsi"/>
          <w:i/>
          <w:iCs/>
          <w:sz w:val="22"/>
          <w:szCs w:val="22"/>
        </w:rPr>
        <w:t xml:space="preserve">(From NHANES website </w:t>
      </w:r>
      <w:hyperlink r:id="rId20" w:history="1">
        <w:r w:rsidR="00115C0E" w:rsidRPr="00637F62">
          <w:rPr>
            <w:rStyle w:val="Hyperlink"/>
            <w:rFonts w:asciiTheme="majorHAnsi" w:hAnsiTheme="majorHAnsi" w:cstheme="majorHAnsi"/>
            <w:sz w:val="22"/>
            <w:szCs w:val="22"/>
          </w:rPr>
          <w:t>https://wwwn.cdc.gov/nchs/nhanes/default.aspx</w:t>
        </w:r>
      </w:hyperlink>
      <w:r w:rsidRPr="00637F62">
        <w:rPr>
          <w:rStyle w:val="Hyperlink"/>
          <w:rFonts w:asciiTheme="majorHAnsi" w:hAnsiTheme="majorHAnsi" w:cstheme="majorHAnsi"/>
          <w:sz w:val="22"/>
          <w:szCs w:val="22"/>
        </w:rPr>
        <w:t>)</w:t>
      </w:r>
    </w:p>
    <w:p w14:paraId="234C46A1" w14:textId="2D54E44E" w:rsidR="00784693" w:rsidRPr="00CA6E18" w:rsidRDefault="00EC14AE" w:rsidP="00AB10E3">
      <w:pPr>
        <w:ind w:firstLine="360"/>
        <w:rPr>
          <w:rStyle w:val="Hyperlink"/>
          <w:rFonts w:asciiTheme="majorHAnsi" w:hAnsiTheme="majorHAnsi" w:cstheme="majorHAnsi"/>
          <w:color w:val="auto"/>
          <w:sz w:val="22"/>
          <w:szCs w:val="22"/>
          <w:u w:val="none"/>
        </w:rPr>
      </w:pPr>
      <w:r w:rsidRPr="00637F62">
        <w:rPr>
          <w:rStyle w:val="Hyperlink"/>
          <w:rFonts w:asciiTheme="majorHAnsi" w:hAnsiTheme="majorHAnsi" w:cstheme="majorHAnsi"/>
          <w:color w:val="auto"/>
          <w:sz w:val="22"/>
          <w:szCs w:val="22"/>
          <w:u w:val="none"/>
        </w:rPr>
        <w:t>“</w:t>
      </w:r>
      <w:r w:rsidR="00784693" w:rsidRPr="00637F62">
        <w:rPr>
          <w:rStyle w:val="Hyperlink"/>
          <w:rFonts w:asciiTheme="majorHAnsi" w:hAnsiTheme="majorHAnsi" w:cstheme="majorHAnsi"/>
          <w:color w:val="auto"/>
          <w:sz w:val="22"/>
          <w:szCs w:val="22"/>
          <w:u w:val="none"/>
        </w:rPr>
        <w:t>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is responsible for producing vital and health statistics for the nation.</w:t>
      </w:r>
      <w:r w:rsidR="00784693" w:rsidRPr="00637F62">
        <w:rPr>
          <w:rFonts w:asciiTheme="majorHAnsi" w:hAnsiTheme="majorHAnsi" w:cstheme="majorHAnsi"/>
          <w:sz w:val="22"/>
          <w:szCs w:val="22"/>
        </w:rPr>
        <w:t xml:space="preserve"> </w:t>
      </w:r>
      <w:r w:rsidR="00784693" w:rsidRPr="00637F62">
        <w:rPr>
          <w:rStyle w:val="Hyperlink"/>
          <w:rFonts w:asciiTheme="majorHAnsi" w:hAnsiTheme="majorHAnsi" w:cstheme="majorHAnsi"/>
          <w:color w:val="auto"/>
          <w:sz w:val="22"/>
          <w:szCs w:val="22"/>
          <w:u w:val="none"/>
        </w:rPr>
        <w:t>In 1999, the survey became a continuous program that has a changing focus on a variety of health</w:t>
      </w:r>
      <w:r w:rsidR="00C575CA">
        <w:rPr>
          <w:rStyle w:val="Hyperlink"/>
          <w:rFonts w:asciiTheme="majorHAnsi" w:hAnsiTheme="majorHAnsi" w:cstheme="majorHAnsi"/>
          <w:color w:val="auto"/>
          <w:sz w:val="22"/>
          <w:szCs w:val="22"/>
          <w:u w:val="none"/>
        </w:rPr>
        <w:t xml:space="preserve"> </w:t>
      </w:r>
      <w:r w:rsidR="00784693" w:rsidRPr="00637F62">
        <w:rPr>
          <w:rStyle w:val="Hyperlink"/>
          <w:rFonts w:asciiTheme="majorHAnsi" w:hAnsiTheme="majorHAnsi" w:cstheme="majorHAnsi"/>
          <w:color w:val="auto"/>
          <w:sz w:val="22"/>
          <w:szCs w:val="22"/>
          <w:u w:val="none"/>
        </w:rPr>
        <w:t xml:space="preserve">and nutrition measurements to meet emerging needs. The survey examines a nationally representative sample of about 5,000 people each year. These people </w:t>
      </w:r>
      <w:proofErr w:type="gramStart"/>
      <w:r w:rsidR="00784693" w:rsidRPr="00637F62">
        <w:rPr>
          <w:rStyle w:val="Hyperlink"/>
          <w:rFonts w:asciiTheme="majorHAnsi" w:hAnsiTheme="majorHAnsi" w:cstheme="majorHAnsi"/>
          <w:color w:val="auto"/>
          <w:sz w:val="22"/>
          <w:szCs w:val="22"/>
          <w:u w:val="none"/>
        </w:rPr>
        <w:t>are located in</w:t>
      </w:r>
      <w:proofErr w:type="gramEnd"/>
      <w:r w:rsidR="00784693" w:rsidRPr="00637F62">
        <w:rPr>
          <w:rStyle w:val="Hyperlink"/>
          <w:rFonts w:asciiTheme="majorHAnsi" w:hAnsiTheme="majorHAnsi" w:cstheme="majorHAnsi"/>
          <w:color w:val="auto"/>
          <w:sz w:val="22"/>
          <w:szCs w:val="22"/>
          <w:u w:val="none"/>
        </w:rPr>
        <w:t xml:space="preserve"> counties across the country, 15 of which are visited each year</w:t>
      </w:r>
      <w:r w:rsidR="00AB10E3" w:rsidRPr="00637F62">
        <w:rPr>
          <w:rStyle w:val="Hyperlink"/>
          <w:rFonts w:asciiTheme="majorHAnsi" w:hAnsiTheme="majorHAnsi" w:cstheme="majorHAnsi"/>
          <w:color w:val="auto"/>
          <w:sz w:val="22"/>
          <w:szCs w:val="22"/>
          <w:u w:val="none"/>
        </w:rPr>
        <w:t xml:space="preserve">. </w:t>
      </w:r>
      <w:r w:rsidR="00784693" w:rsidRPr="00637F62">
        <w:rPr>
          <w:rStyle w:val="Hyperlink"/>
          <w:rFonts w:asciiTheme="majorHAnsi" w:hAnsiTheme="majorHAnsi" w:cstheme="majorHAnsi"/>
          <w:color w:val="auto"/>
          <w:sz w:val="22"/>
          <w:szCs w:val="22"/>
          <w:u w:val="none"/>
        </w:rPr>
        <w:t>The NHANES interview includes demographic, socioeconomic, dietary, and health-related questions. The examination component consists of medical, dental, and physiological measurements, as well as laboratory tests administered by highly trained medical personnel</w:t>
      </w:r>
      <w:r w:rsidR="00AB10E3" w:rsidRPr="00637F62">
        <w:rPr>
          <w:rStyle w:val="Hyperlink"/>
          <w:rFonts w:asciiTheme="majorHAnsi" w:hAnsiTheme="majorHAnsi" w:cstheme="majorHAnsi"/>
          <w:color w:val="auto"/>
          <w:sz w:val="22"/>
          <w:szCs w:val="22"/>
          <w:u w:val="none"/>
        </w:rPr>
        <w:t>.</w:t>
      </w:r>
      <w:r w:rsidRPr="00637F62">
        <w:rPr>
          <w:rStyle w:val="Hyperlink"/>
          <w:rFonts w:asciiTheme="majorHAnsi" w:hAnsiTheme="majorHAnsi" w:cstheme="majorHAnsi"/>
          <w:color w:val="auto"/>
          <w:sz w:val="22"/>
          <w:szCs w:val="22"/>
          <w:u w:val="none"/>
        </w:rPr>
        <w:t>”</w:t>
      </w:r>
    </w:p>
    <w:p w14:paraId="167E0667" w14:textId="77777777" w:rsidR="00F34521" w:rsidRPr="00637F62" w:rsidRDefault="00F34521" w:rsidP="00077548">
      <w:pPr>
        <w:pStyle w:val="PlainText"/>
        <w:ind w:firstLine="360"/>
        <w:rPr>
          <w:rFonts w:asciiTheme="majorHAnsi" w:hAnsiTheme="majorHAnsi" w:cstheme="majorHAnsi"/>
          <w:sz w:val="22"/>
          <w:szCs w:val="22"/>
          <w:u w:val="single"/>
        </w:rPr>
      </w:pPr>
    </w:p>
    <w:p w14:paraId="7FFE2CA4" w14:textId="47E3512B" w:rsidR="00077548" w:rsidRPr="00637F62" w:rsidRDefault="00077548" w:rsidP="00CA6E18">
      <w:pPr>
        <w:pStyle w:val="PlainText"/>
        <w:numPr>
          <w:ilvl w:val="1"/>
          <w:numId w:val="44"/>
        </w:numPr>
        <w:rPr>
          <w:rFonts w:asciiTheme="majorHAnsi" w:hAnsiTheme="majorHAnsi" w:cstheme="majorHAnsi"/>
          <w:sz w:val="22"/>
          <w:szCs w:val="22"/>
        </w:rPr>
      </w:pPr>
      <w:r w:rsidRPr="00637F62">
        <w:rPr>
          <w:rFonts w:asciiTheme="majorHAnsi" w:hAnsiTheme="majorHAnsi" w:cstheme="majorHAnsi"/>
          <w:sz w:val="22"/>
          <w:szCs w:val="22"/>
          <w:u w:val="single"/>
        </w:rPr>
        <w:t xml:space="preserve">Years </w:t>
      </w:r>
      <w:r w:rsidR="002C42AB">
        <w:rPr>
          <w:rFonts w:asciiTheme="majorHAnsi" w:hAnsiTheme="majorHAnsi" w:cstheme="majorHAnsi"/>
          <w:sz w:val="22"/>
          <w:szCs w:val="22"/>
          <w:u w:val="single"/>
        </w:rPr>
        <w:t>available:</w:t>
      </w:r>
      <w:r w:rsidRPr="00637F62">
        <w:rPr>
          <w:rFonts w:asciiTheme="majorHAnsi" w:hAnsiTheme="majorHAnsi" w:cstheme="majorHAnsi"/>
          <w:sz w:val="22"/>
          <w:szCs w:val="22"/>
        </w:rPr>
        <w:t xml:space="preserve"> 1999-2018</w:t>
      </w:r>
    </w:p>
    <w:p w14:paraId="4F69AC23" w14:textId="77777777" w:rsidR="00F34521" w:rsidRPr="00637F62" w:rsidRDefault="00F34521" w:rsidP="00077548">
      <w:pPr>
        <w:ind w:left="360"/>
        <w:rPr>
          <w:rFonts w:asciiTheme="majorHAnsi" w:hAnsiTheme="majorHAnsi" w:cstheme="majorHAnsi"/>
          <w:iCs/>
          <w:sz w:val="22"/>
          <w:szCs w:val="22"/>
          <w:u w:val="single"/>
        </w:rPr>
      </w:pPr>
    </w:p>
    <w:p w14:paraId="5CED2711" w14:textId="7BC854C9" w:rsidR="00022205" w:rsidRPr="00CA6E18" w:rsidRDefault="00077548" w:rsidP="00CA6E18">
      <w:pPr>
        <w:pStyle w:val="ListParagraph"/>
        <w:numPr>
          <w:ilvl w:val="1"/>
          <w:numId w:val="44"/>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Download instructions</w:t>
      </w:r>
      <w:r w:rsidR="00AB10E3" w:rsidRPr="00CA6E18">
        <w:rPr>
          <w:rFonts w:asciiTheme="majorHAnsi" w:hAnsiTheme="majorHAnsi" w:cstheme="majorHAnsi"/>
          <w:iCs/>
          <w:sz w:val="22"/>
          <w:szCs w:val="22"/>
          <w:u w:val="single"/>
        </w:rPr>
        <w:t xml:space="preserve"> </w:t>
      </w:r>
      <w:r w:rsidR="00AB10E3" w:rsidRPr="00CA6E18">
        <w:rPr>
          <w:rFonts w:asciiTheme="majorHAnsi" w:hAnsiTheme="majorHAnsi" w:cstheme="majorHAnsi"/>
          <w:iCs/>
          <w:sz w:val="22"/>
          <w:szCs w:val="22"/>
          <w:u w:val="single"/>
        </w:rPr>
        <w:br/>
      </w:r>
      <w:r w:rsidR="00AB10E3" w:rsidRPr="00CA6E18">
        <w:rPr>
          <w:rFonts w:asciiTheme="majorHAnsi" w:hAnsiTheme="majorHAnsi" w:cstheme="majorHAnsi"/>
          <w:i/>
          <w:sz w:val="22"/>
          <w:szCs w:val="22"/>
        </w:rPr>
        <w:t>Health Condition Measures</w:t>
      </w:r>
    </w:p>
    <w:p w14:paraId="356587CC" w14:textId="74181DEE" w:rsidR="00AB10E3" w:rsidRPr="00637F62" w:rsidRDefault="00AB10E3" w:rsidP="00BC509A">
      <w:pPr>
        <w:pStyle w:val="ListParagraph"/>
        <w:numPr>
          <w:ilvl w:val="0"/>
          <w:numId w:val="30"/>
        </w:numPr>
        <w:ind w:left="0" w:firstLine="360"/>
        <w:rPr>
          <w:rStyle w:val="Hyperlink"/>
          <w:rFonts w:asciiTheme="majorHAnsi" w:hAnsiTheme="majorHAnsi" w:cstheme="majorHAnsi"/>
          <w:color w:val="auto"/>
          <w:sz w:val="22"/>
          <w:szCs w:val="22"/>
          <w:u w:val="none"/>
        </w:rPr>
      </w:pPr>
      <w:r w:rsidRPr="00CA6E18">
        <w:rPr>
          <w:rFonts w:asciiTheme="majorHAnsi" w:hAnsiTheme="majorHAnsi" w:cstheme="majorHAnsi"/>
          <w:sz w:val="22"/>
          <w:szCs w:val="22"/>
        </w:rPr>
        <w:t xml:space="preserve">For health condition measures, the data are from the main questionnaire. Go to the link below for 1999-2000 data </w:t>
      </w:r>
      <w:hyperlink r:id="rId21" w:history="1">
        <w:r w:rsidRPr="00637F62">
          <w:rPr>
            <w:rStyle w:val="Hyperlink"/>
            <w:rFonts w:asciiTheme="majorHAnsi" w:hAnsiTheme="majorHAnsi" w:cstheme="majorHAnsi"/>
            <w:sz w:val="22"/>
            <w:szCs w:val="22"/>
          </w:rPr>
          <w:t>https://wwwn.cdc.gov/nchs/nhanes/search/datapage.aspx?Component=Questionnaire&amp;CycleBeginYear=1999</w:t>
        </w:r>
      </w:hyperlink>
    </w:p>
    <w:p w14:paraId="5A7ECECA" w14:textId="7648DCBE" w:rsidR="00AB10E3" w:rsidRPr="00637F62" w:rsidRDefault="00694A13" w:rsidP="00BC509A">
      <w:pPr>
        <w:pStyle w:val="ListParagraph"/>
        <w:numPr>
          <w:ilvl w:val="0"/>
          <w:numId w:val="30"/>
        </w:numPr>
        <w:ind w:left="0" w:firstLine="360"/>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91520" behindDoc="0" locked="0" layoutInCell="1" allowOverlap="1" wp14:anchorId="44823514" wp14:editId="49DDA60F">
                <wp:simplePos x="0" y="0"/>
                <wp:positionH relativeFrom="column">
                  <wp:posOffset>2562225</wp:posOffset>
                </wp:positionH>
                <wp:positionV relativeFrom="paragraph">
                  <wp:posOffset>475615</wp:posOffset>
                </wp:positionV>
                <wp:extent cx="643890" cy="495300"/>
                <wp:effectExtent l="19050" t="19050" r="60960" b="38100"/>
                <wp:wrapNone/>
                <wp:docPr id="13" name="Straight Arrow Connector 13"/>
                <wp:cNvGraphicFramePr/>
                <a:graphic xmlns:a="http://schemas.openxmlformats.org/drawingml/2006/main">
                  <a:graphicData uri="http://schemas.microsoft.com/office/word/2010/wordprocessingShape">
                    <wps:wsp>
                      <wps:cNvCnPr/>
                      <wps:spPr>
                        <a:xfrm>
                          <a:off x="0" y="0"/>
                          <a:ext cx="643890" cy="4953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6DF81E3" id="Straight Arrow Connector 13" o:spid="_x0000_s1026" type="#_x0000_t32" style="position:absolute;margin-left:201.75pt;margin-top:37.45pt;width:50.7pt;height:3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" strokecolor="#4579b8 [3044]" strokeweight="3pt">
                <v:stroke endarrow="block"/>
              </v:shape>
            </w:pict>
          </mc:Fallback>
        </mc:AlternateContent>
      </w:r>
      <w:r w:rsidR="00995917" w:rsidRPr="00CA6E18">
        <w:rPr>
          <w:rFonts w:asciiTheme="majorHAnsi" w:hAnsiTheme="majorHAnsi" w:cstheme="majorHAnsi"/>
          <w:noProof/>
          <w:sz w:val="22"/>
          <w:szCs w:val="22"/>
        </w:rPr>
        <mc:AlternateContent>
          <mc:Choice Requires="wps">
            <w:drawing>
              <wp:anchor distT="0" distB="0" distL="114300" distR="114300" simplePos="0" relativeHeight="251687424" behindDoc="0" locked="0" layoutInCell="1" allowOverlap="1" wp14:anchorId="0D32322F" wp14:editId="51FAE3FA">
                <wp:simplePos x="0" y="0"/>
                <wp:positionH relativeFrom="column">
                  <wp:posOffset>3333751</wp:posOffset>
                </wp:positionH>
                <wp:positionV relativeFrom="paragraph">
                  <wp:posOffset>198119</wp:posOffset>
                </wp:positionV>
                <wp:extent cx="1276350" cy="695325"/>
                <wp:effectExtent l="19050" t="19050" r="38100" b="47625"/>
                <wp:wrapNone/>
                <wp:docPr id="11" name="Straight Arrow Connector 11"/>
                <wp:cNvGraphicFramePr/>
                <a:graphic xmlns:a="http://schemas.openxmlformats.org/drawingml/2006/main">
                  <a:graphicData uri="http://schemas.microsoft.com/office/word/2010/wordprocessingShape">
                    <wps:wsp>
                      <wps:cNvCnPr/>
                      <wps:spPr>
                        <a:xfrm>
                          <a:off x="0" y="0"/>
                          <a:ext cx="1276350" cy="6953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1B789F6" id="Straight Arrow Connector 11" o:spid="_x0000_s1026" type="#_x0000_t32" style="position:absolute;margin-left:262.5pt;margin-top:15.6pt;width:100.5pt;height:54.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" strokecolor="#bc4542 [3045]" strokeweight="3pt">
                <v:stroke endarrow="block"/>
              </v:shape>
            </w:pict>
          </mc:Fallback>
        </mc:AlternateContent>
      </w:r>
      <w:r w:rsidR="00AB10E3" w:rsidRPr="00637F62">
        <w:rPr>
          <w:rFonts w:asciiTheme="majorHAnsi" w:hAnsiTheme="majorHAnsi" w:cstheme="majorHAnsi"/>
          <w:sz w:val="22"/>
          <w:szCs w:val="22"/>
        </w:rPr>
        <w:t xml:space="preserve">Download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xpt</w:t>
      </w:r>
      <w:proofErr w:type="spellEnd"/>
      <w:r w:rsidR="00AB10E3" w:rsidRPr="00637F62">
        <w:rPr>
          <w:rFonts w:asciiTheme="majorHAnsi" w:hAnsiTheme="majorHAnsi" w:cstheme="majorHAnsi"/>
          <w:sz w:val="22"/>
          <w:szCs w:val="22"/>
        </w:rPr>
        <w:t xml:space="preserve"> file (as indicated by the arrow) for each of the section of data that you are interested in</w:t>
      </w:r>
      <w:r w:rsidR="00995917" w:rsidRPr="00637F62">
        <w:rPr>
          <w:rFonts w:asciiTheme="majorHAnsi" w:hAnsiTheme="majorHAnsi" w:cstheme="majorHAnsi"/>
          <w:sz w:val="22"/>
          <w:szCs w:val="22"/>
        </w:rPr>
        <w:t xml:space="preserve">. you can also download the .doc with variables descriptions for each of section </w:t>
      </w:r>
      <w:r w:rsidR="00AB10E3" w:rsidRPr="00637F62">
        <w:rPr>
          <w:rFonts w:asciiTheme="majorHAnsi" w:hAnsiTheme="majorHAnsi" w:cstheme="majorHAnsi"/>
          <w:sz w:val="22"/>
          <w:szCs w:val="22"/>
        </w:rPr>
        <w:t xml:space="preserve"> </w:t>
      </w:r>
    </w:p>
    <w:p w14:paraId="6F7AF34F" w14:textId="29EDB0EC" w:rsidR="00AB10E3" w:rsidRPr="00637F62" w:rsidRDefault="00AB10E3" w:rsidP="00BC509A">
      <w:pPr>
        <w:pStyle w:val="ListParagraph"/>
        <w:numPr>
          <w:ilvl w:val="0"/>
          <w:numId w:val="30"/>
        </w:numPr>
        <w:ind w:left="0" w:firstLine="360"/>
        <w:rPr>
          <w:rFonts w:asciiTheme="majorHAnsi" w:hAnsiTheme="majorHAnsi" w:cstheme="majorHAnsi"/>
          <w:sz w:val="22"/>
          <w:szCs w:val="22"/>
        </w:rPr>
      </w:pPr>
      <w:r w:rsidRPr="00637F62">
        <w:rPr>
          <w:rFonts w:asciiTheme="majorHAnsi" w:hAnsiTheme="majorHAnsi" w:cstheme="majorHAnsi"/>
          <w:sz w:val="22"/>
          <w:szCs w:val="22"/>
        </w:rPr>
        <w:t>Repeat a) and b) for data in other years</w:t>
      </w:r>
    </w:p>
    <w:p w14:paraId="58E4459F" w14:textId="62AD72F0" w:rsidR="00115C0E" w:rsidRPr="00637F62" w:rsidRDefault="00115C0E" w:rsidP="00AB10E3">
      <w:pPr>
        <w:pStyle w:val="ListParagraph"/>
        <w:ind w:left="1170"/>
        <w:rPr>
          <w:rFonts w:asciiTheme="majorHAnsi" w:hAnsiTheme="majorHAnsi" w:cstheme="majorHAnsi"/>
          <w:sz w:val="22"/>
          <w:szCs w:val="22"/>
        </w:rPr>
      </w:pPr>
    </w:p>
    <w:p w14:paraId="3991861D" w14:textId="7624779A" w:rsidR="00115C0E" w:rsidRPr="00637F62" w:rsidRDefault="00115C0E" w:rsidP="005068B2">
      <w:pPr>
        <w:ind w:firstLine="360"/>
        <w:rPr>
          <w:rFonts w:asciiTheme="majorHAnsi" w:hAnsiTheme="majorHAnsi" w:cstheme="majorHAnsi"/>
          <w:sz w:val="22"/>
          <w:szCs w:val="22"/>
        </w:rPr>
      </w:pPr>
      <w:r w:rsidRPr="00637F62">
        <w:rPr>
          <w:rFonts w:asciiTheme="majorHAnsi" w:hAnsiTheme="majorHAnsi" w:cstheme="majorHAnsi"/>
          <w:sz w:val="22"/>
          <w:szCs w:val="22"/>
        </w:rPr>
        <w:t>Details are as follows:</w:t>
      </w:r>
    </w:p>
    <w:tbl>
      <w:tblPr>
        <w:tblW w:w="8801" w:type="dxa"/>
        <w:tblInd w:w="35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1793"/>
        <w:gridCol w:w="3138"/>
      </w:tblGrid>
      <w:tr w:rsidR="00115C0E" w:rsidRPr="00637F62" w14:paraId="09AC4C7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ED2DA15" w14:textId="6E61EE74"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Acculturation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051F6A" w14:textId="58D84A16" w:rsidR="00115C0E" w:rsidRPr="00637F62" w:rsidRDefault="008E79D1" w:rsidP="005068B2">
            <w:pPr>
              <w:ind w:firstLine="360"/>
              <w:jc w:val="center"/>
              <w:rPr>
                <w:rFonts w:asciiTheme="majorHAnsi" w:eastAsia="Times New Roman" w:hAnsiTheme="majorHAnsi" w:cstheme="majorHAnsi"/>
                <w:color w:val="212529"/>
                <w:sz w:val="22"/>
                <w:szCs w:val="22"/>
              </w:rPr>
            </w:pPr>
            <w:hyperlink r:id="rId22" w:history="1">
              <w:r w:rsidR="00115C0E" w:rsidRPr="00637F62">
                <w:rPr>
                  <w:rFonts w:asciiTheme="majorHAnsi" w:eastAsia="Times New Roman" w:hAnsiTheme="majorHAnsi" w:cstheme="majorHAnsi"/>
                  <w:color w:val="075290"/>
                  <w:sz w:val="22"/>
                  <w:szCs w:val="22"/>
                  <w:u w:val="single"/>
                </w:rPr>
                <w:t>ACQ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92D96F" w14:textId="2C566693" w:rsidR="00115C0E" w:rsidRPr="00637F62" w:rsidRDefault="008E79D1" w:rsidP="005068B2">
            <w:pPr>
              <w:ind w:firstLine="360"/>
              <w:jc w:val="center"/>
              <w:rPr>
                <w:rFonts w:asciiTheme="majorHAnsi" w:eastAsia="Times New Roman" w:hAnsiTheme="majorHAnsi" w:cstheme="majorHAnsi"/>
                <w:color w:val="212529"/>
                <w:sz w:val="22"/>
                <w:szCs w:val="22"/>
              </w:rPr>
            </w:pPr>
            <w:hyperlink r:id="rId23" w:history="1">
              <w:r w:rsidR="00115C0E" w:rsidRPr="00637F62">
                <w:rPr>
                  <w:rFonts w:asciiTheme="majorHAnsi" w:eastAsia="Times New Roman" w:hAnsiTheme="majorHAnsi" w:cstheme="majorHAnsi"/>
                  <w:color w:val="075290"/>
                  <w:sz w:val="22"/>
                  <w:szCs w:val="22"/>
                  <w:u w:val="single"/>
                </w:rPr>
                <w:t>ACQ Data [XPT - 629.2 KB]</w:t>
              </w:r>
            </w:hyperlink>
          </w:p>
        </w:tc>
      </w:tr>
      <w:tr w:rsidR="00115C0E" w:rsidRPr="00637F62" w14:paraId="635577B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FD7214"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Alcohol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0E39BD" w14:textId="42C22464" w:rsidR="00115C0E" w:rsidRPr="00637F62" w:rsidRDefault="008E79D1" w:rsidP="005068B2">
            <w:pPr>
              <w:ind w:firstLine="360"/>
              <w:jc w:val="center"/>
              <w:rPr>
                <w:rFonts w:asciiTheme="majorHAnsi" w:eastAsia="Times New Roman" w:hAnsiTheme="majorHAnsi" w:cstheme="majorHAnsi"/>
                <w:color w:val="000000"/>
                <w:sz w:val="22"/>
                <w:szCs w:val="22"/>
              </w:rPr>
            </w:pPr>
            <w:hyperlink r:id="rId24" w:history="1">
              <w:r w:rsidR="00115C0E" w:rsidRPr="00637F62">
                <w:rPr>
                  <w:rFonts w:asciiTheme="majorHAnsi" w:eastAsia="Times New Roman" w:hAnsiTheme="majorHAnsi" w:cstheme="majorHAnsi"/>
                  <w:color w:val="075290"/>
                  <w:sz w:val="22"/>
                  <w:szCs w:val="22"/>
                  <w:u w:val="single"/>
                </w:rPr>
                <w:t>ALQ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C9E4A6" w14:textId="7E4966A9" w:rsidR="00115C0E" w:rsidRPr="00637F62" w:rsidRDefault="008E79D1" w:rsidP="005068B2">
            <w:pPr>
              <w:ind w:firstLine="360"/>
              <w:jc w:val="center"/>
              <w:rPr>
                <w:rFonts w:asciiTheme="majorHAnsi" w:eastAsia="Times New Roman" w:hAnsiTheme="majorHAnsi" w:cstheme="majorHAnsi"/>
                <w:color w:val="000000"/>
                <w:sz w:val="22"/>
                <w:szCs w:val="22"/>
              </w:rPr>
            </w:pPr>
            <w:hyperlink r:id="rId25" w:history="1">
              <w:r w:rsidR="00115C0E" w:rsidRPr="00637F62">
                <w:rPr>
                  <w:rFonts w:asciiTheme="majorHAnsi" w:eastAsia="Times New Roman" w:hAnsiTheme="majorHAnsi" w:cstheme="majorHAnsi"/>
                  <w:color w:val="075290"/>
                  <w:sz w:val="22"/>
                  <w:szCs w:val="22"/>
                  <w:u w:val="single"/>
                </w:rPr>
                <w:t>ALQ Data [XPT - 314.5 KB]</w:t>
              </w:r>
            </w:hyperlink>
          </w:p>
        </w:tc>
      </w:tr>
      <w:tr w:rsidR="00115C0E" w:rsidRPr="00637F62" w14:paraId="36A2B2A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0DF79C8"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Analgesic Pain Relievers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4FCB9D"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26" w:history="1">
              <w:r w:rsidR="00115C0E" w:rsidRPr="00637F62">
                <w:rPr>
                  <w:rFonts w:asciiTheme="majorHAnsi" w:eastAsia="Times New Roman" w:hAnsiTheme="majorHAnsi" w:cstheme="majorHAnsi"/>
                  <w:color w:val="075290"/>
                  <w:sz w:val="22"/>
                  <w:szCs w:val="22"/>
                  <w:u w:val="single"/>
                </w:rPr>
                <w:t>RXQ_ANA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433DB3"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27" w:history="1">
              <w:r w:rsidR="00115C0E" w:rsidRPr="00637F62">
                <w:rPr>
                  <w:rFonts w:asciiTheme="majorHAnsi" w:eastAsia="Times New Roman" w:hAnsiTheme="majorHAnsi" w:cstheme="majorHAnsi"/>
                  <w:color w:val="075290"/>
                  <w:sz w:val="22"/>
                  <w:szCs w:val="22"/>
                  <w:u w:val="single"/>
                </w:rPr>
                <w:t>RXQ_ANA Data [XPT - 279.2 KB]</w:t>
              </w:r>
            </w:hyperlink>
          </w:p>
        </w:tc>
      </w:tr>
      <w:tr w:rsidR="00115C0E" w:rsidRPr="00637F62" w14:paraId="0EC5D38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AAC741B"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Audiometry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EEF591"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28" w:history="1">
              <w:r w:rsidR="00115C0E" w:rsidRPr="00637F62">
                <w:rPr>
                  <w:rFonts w:asciiTheme="majorHAnsi" w:eastAsia="Times New Roman" w:hAnsiTheme="majorHAnsi" w:cstheme="majorHAnsi"/>
                  <w:color w:val="075290"/>
                  <w:sz w:val="22"/>
                  <w:szCs w:val="22"/>
                  <w:u w:val="single"/>
                </w:rPr>
                <w:t>AUQ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4F99A3"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29" w:history="1">
              <w:r w:rsidR="00115C0E" w:rsidRPr="00637F62">
                <w:rPr>
                  <w:rFonts w:asciiTheme="majorHAnsi" w:eastAsia="Times New Roman" w:hAnsiTheme="majorHAnsi" w:cstheme="majorHAnsi"/>
                  <w:color w:val="075290"/>
                  <w:sz w:val="22"/>
                  <w:szCs w:val="22"/>
                  <w:u w:val="single"/>
                </w:rPr>
                <w:t>AUQ Data [XPT - 966.6 KB]</w:t>
              </w:r>
            </w:hyperlink>
          </w:p>
        </w:tc>
      </w:tr>
      <w:tr w:rsidR="00115C0E" w:rsidRPr="00637F62" w14:paraId="3086B010"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650258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Balance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BB8254"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30" w:history="1">
              <w:r w:rsidR="00115C0E" w:rsidRPr="00637F62">
                <w:rPr>
                  <w:rFonts w:asciiTheme="majorHAnsi" w:eastAsia="Times New Roman" w:hAnsiTheme="majorHAnsi" w:cstheme="majorHAnsi"/>
                  <w:color w:val="075290"/>
                  <w:sz w:val="22"/>
                  <w:szCs w:val="22"/>
                  <w:u w:val="single"/>
                </w:rPr>
                <w:t>BAQ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83C0C2"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31" w:history="1">
              <w:r w:rsidR="00115C0E" w:rsidRPr="00637F62">
                <w:rPr>
                  <w:rFonts w:asciiTheme="majorHAnsi" w:eastAsia="Times New Roman" w:hAnsiTheme="majorHAnsi" w:cstheme="majorHAnsi"/>
                  <w:color w:val="075290"/>
                  <w:sz w:val="22"/>
                  <w:szCs w:val="22"/>
                  <w:u w:val="single"/>
                </w:rPr>
                <w:t>BAQ Data [XPT - 601.2 KB]</w:t>
              </w:r>
            </w:hyperlink>
          </w:p>
        </w:tc>
      </w:tr>
      <w:tr w:rsidR="00115C0E" w:rsidRPr="00637F62" w14:paraId="03A5A44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A1D2AA2"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Blood Pressure &amp; Cholesterol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F95402"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32" w:history="1">
              <w:r w:rsidR="00115C0E" w:rsidRPr="00637F62">
                <w:rPr>
                  <w:rFonts w:asciiTheme="majorHAnsi" w:eastAsia="Times New Roman" w:hAnsiTheme="majorHAnsi" w:cstheme="majorHAnsi"/>
                  <w:color w:val="075290"/>
                  <w:sz w:val="22"/>
                  <w:szCs w:val="22"/>
                  <w:u w:val="single"/>
                </w:rPr>
                <w:t>BPQ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188B51"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33" w:history="1">
              <w:r w:rsidR="00115C0E" w:rsidRPr="00637F62">
                <w:rPr>
                  <w:rFonts w:asciiTheme="majorHAnsi" w:eastAsia="Times New Roman" w:hAnsiTheme="majorHAnsi" w:cstheme="majorHAnsi"/>
                  <w:color w:val="075290"/>
                  <w:sz w:val="22"/>
                  <w:szCs w:val="22"/>
                  <w:u w:val="single"/>
                </w:rPr>
                <w:t>BPQ Data [XPT - 1.7 MB]</w:t>
              </w:r>
            </w:hyperlink>
          </w:p>
        </w:tc>
      </w:tr>
      <w:tr w:rsidR="00115C0E" w:rsidRPr="00637F62" w14:paraId="10BBAD8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49C0965"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Cardiovascular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2113BF"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34" w:history="1">
              <w:r w:rsidR="00115C0E" w:rsidRPr="00637F62">
                <w:rPr>
                  <w:rFonts w:asciiTheme="majorHAnsi" w:eastAsia="Times New Roman" w:hAnsiTheme="majorHAnsi" w:cstheme="majorHAnsi"/>
                  <w:color w:val="075290"/>
                  <w:sz w:val="22"/>
                  <w:szCs w:val="22"/>
                  <w:u w:val="single"/>
                </w:rPr>
                <w:t>CDQ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FF7F19"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35" w:history="1">
              <w:r w:rsidR="00115C0E" w:rsidRPr="00637F62">
                <w:rPr>
                  <w:rFonts w:asciiTheme="majorHAnsi" w:eastAsia="Times New Roman" w:hAnsiTheme="majorHAnsi" w:cstheme="majorHAnsi"/>
                  <w:color w:val="075290"/>
                  <w:sz w:val="22"/>
                  <w:szCs w:val="22"/>
                  <w:u w:val="single"/>
                </w:rPr>
                <w:t>CDQ Data [XPT - 250.9 KB]</w:t>
              </w:r>
            </w:hyperlink>
          </w:p>
        </w:tc>
      </w:tr>
      <w:tr w:rsidR="00115C0E" w:rsidRPr="00637F62" w14:paraId="6D132785"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AFD373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Cognitive Functioning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3CEA2A"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36" w:history="1">
              <w:r w:rsidR="00115C0E" w:rsidRPr="00637F62">
                <w:rPr>
                  <w:rFonts w:asciiTheme="majorHAnsi" w:eastAsia="Times New Roman" w:hAnsiTheme="majorHAnsi" w:cstheme="majorHAnsi"/>
                  <w:color w:val="075290"/>
                  <w:sz w:val="22"/>
                  <w:szCs w:val="22"/>
                  <w:u w:val="single"/>
                </w:rPr>
                <w:t>CFQ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F02047"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37" w:history="1">
              <w:r w:rsidR="00115C0E" w:rsidRPr="00637F62">
                <w:rPr>
                  <w:rFonts w:asciiTheme="majorHAnsi" w:eastAsia="Times New Roman" w:hAnsiTheme="majorHAnsi" w:cstheme="majorHAnsi"/>
                  <w:color w:val="075290"/>
                  <w:sz w:val="22"/>
                  <w:szCs w:val="22"/>
                  <w:u w:val="single"/>
                </w:rPr>
                <w:t>CFQ Data [XPT - 116.5 KB]</w:t>
              </w:r>
            </w:hyperlink>
          </w:p>
        </w:tc>
      </w:tr>
      <w:tr w:rsidR="00115C0E" w:rsidRPr="00637F62" w14:paraId="5A978E7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2E01075"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Current Health Status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E404CA"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38" w:history="1">
              <w:r w:rsidR="00115C0E" w:rsidRPr="00637F62">
                <w:rPr>
                  <w:rFonts w:asciiTheme="majorHAnsi" w:eastAsia="Times New Roman" w:hAnsiTheme="majorHAnsi" w:cstheme="majorHAnsi"/>
                  <w:color w:val="075290"/>
                  <w:sz w:val="22"/>
                  <w:szCs w:val="22"/>
                  <w:u w:val="single"/>
                </w:rPr>
                <w:t>HSQ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987A46"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39" w:history="1">
              <w:r w:rsidR="00115C0E" w:rsidRPr="00637F62">
                <w:rPr>
                  <w:rFonts w:asciiTheme="majorHAnsi" w:eastAsia="Times New Roman" w:hAnsiTheme="majorHAnsi" w:cstheme="majorHAnsi"/>
                  <w:color w:val="075290"/>
                  <w:sz w:val="22"/>
                  <w:szCs w:val="22"/>
                  <w:u w:val="single"/>
                </w:rPr>
                <w:t>HSQ Data [XPT - 553.8 KB]</w:t>
              </w:r>
            </w:hyperlink>
          </w:p>
        </w:tc>
      </w:tr>
      <w:tr w:rsidR="00115C0E" w:rsidRPr="00637F62" w14:paraId="19732BE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3407C0A"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Dermatology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E35031"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40" w:history="1">
              <w:r w:rsidR="00115C0E" w:rsidRPr="00637F62">
                <w:rPr>
                  <w:rFonts w:asciiTheme="majorHAnsi" w:eastAsia="Times New Roman" w:hAnsiTheme="majorHAnsi" w:cstheme="majorHAnsi"/>
                  <w:color w:val="075290"/>
                  <w:sz w:val="22"/>
                  <w:szCs w:val="22"/>
                  <w:u w:val="single"/>
                </w:rPr>
                <w:t>DEQ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88495C"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41" w:history="1">
              <w:r w:rsidR="00115C0E" w:rsidRPr="00637F62">
                <w:rPr>
                  <w:rFonts w:asciiTheme="majorHAnsi" w:eastAsia="Times New Roman" w:hAnsiTheme="majorHAnsi" w:cstheme="majorHAnsi"/>
                  <w:color w:val="075290"/>
                  <w:sz w:val="22"/>
                  <w:szCs w:val="22"/>
                  <w:u w:val="single"/>
                </w:rPr>
                <w:t>DEQ Data [XPT - 3.5 MB]</w:t>
              </w:r>
            </w:hyperlink>
          </w:p>
        </w:tc>
      </w:tr>
      <w:tr w:rsidR="00115C0E" w:rsidRPr="00637F62" w14:paraId="733A1B3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2693DA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lastRenderedPageBreak/>
              <w:t>Diabetes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6FE51F"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42" w:history="1">
              <w:r w:rsidR="00115C0E" w:rsidRPr="00637F62">
                <w:rPr>
                  <w:rFonts w:asciiTheme="majorHAnsi" w:eastAsia="Times New Roman" w:hAnsiTheme="majorHAnsi" w:cstheme="majorHAnsi"/>
                  <w:color w:val="075290"/>
                  <w:sz w:val="22"/>
                  <w:szCs w:val="22"/>
                  <w:u w:val="single"/>
                </w:rPr>
                <w:t>DIQ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B5B6FF"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43" w:history="1">
              <w:r w:rsidR="00115C0E" w:rsidRPr="00637F62">
                <w:rPr>
                  <w:rFonts w:asciiTheme="majorHAnsi" w:eastAsia="Times New Roman" w:hAnsiTheme="majorHAnsi" w:cstheme="majorHAnsi"/>
                  <w:color w:val="075290"/>
                  <w:sz w:val="22"/>
                  <w:szCs w:val="22"/>
                  <w:u w:val="single"/>
                </w:rPr>
                <w:t>DIQ Data [XPT - 1.2 MB]</w:t>
              </w:r>
            </w:hyperlink>
          </w:p>
        </w:tc>
      </w:tr>
      <w:tr w:rsidR="00115C0E" w:rsidRPr="00637F62" w14:paraId="5E958A5B"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733113B"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Diet Behavior &amp; Nutrition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28CED7"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44" w:history="1">
              <w:r w:rsidR="00115C0E" w:rsidRPr="00637F62">
                <w:rPr>
                  <w:rFonts w:asciiTheme="majorHAnsi" w:eastAsia="Times New Roman" w:hAnsiTheme="majorHAnsi" w:cstheme="majorHAnsi"/>
                  <w:color w:val="075290"/>
                  <w:sz w:val="22"/>
                  <w:szCs w:val="22"/>
                  <w:u w:val="single"/>
                </w:rPr>
                <w:t>DBQ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93CFBE"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45" w:history="1">
              <w:r w:rsidR="00115C0E" w:rsidRPr="00637F62">
                <w:rPr>
                  <w:rFonts w:asciiTheme="majorHAnsi" w:eastAsia="Times New Roman" w:hAnsiTheme="majorHAnsi" w:cstheme="majorHAnsi"/>
                  <w:color w:val="075290"/>
                  <w:sz w:val="22"/>
                  <w:szCs w:val="22"/>
                  <w:u w:val="single"/>
                </w:rPr>
                <w:t>DBQ Data [XPT - 3.5 MB]</w:t>
              </w:r>
            </w:hyperlink>
          </w:p>
        </w:tc>
      </w:tr>
      <w:tr w:rsidR="00115C0E" w:rsidRPr="00637F62" w14:paraId="7114FD4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9E9B93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Drug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72A1D6"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46" w:history="1">
              <w:r w:rsidR="00115C0E" w:rsidRPr="00637F62">
                <w:rPr>
                  <w:rFonts w:asciiTheme="majorHAnsi" w:eastAsia="Times New Roman" w:hAnsiTheme="majorHAnsi" w:cstheme="majorHAnsi"/>
                  <w:color w:val="075290"/>
                  <w:sz w:val="22"/>
                  <w:szCs w:val="22"/>
                  <w:u w:val="single"/>
                </w:rPr>
                <w:t>DUQ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B74D14"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47" w:history="1">
              <w:r w:rsidR="00115C0E" w:rsidRPr="00637F62">
                <w:rPr>
                  <w:rFonts w:asciiTheme="majorHAnsi" w:eastAsia="Times New Roman" w:hAnsiTheme="majorHAnsi" w:cstheme="majorHAnsi"/>
                  <w:color w:val="075290"/>
                  <w:sz w:val="22"/>
                  <w:szCs w:val="22"/>
                  <w:u w:val="single"/>
                </w:rPr>
                <w:t>DUQ Data [XPT - 112.3 KB]</w:t>
              </w:r>
            </w:hyperlink>
          </w:p>
        </w:tc>
      </w:tr>
      <w:tr w:rsidR="00115C0E" w:rsidRPr="00637F62" w14:paraId="0734026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4D44DD10"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Early Childhood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E1940A"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48" w:history="1">
              <w:r w:rsidR="00115C0E" w:rsidRPr="00637F62">
                <w:rPr>
                  <w:rFonts w:asciiTheme="majorHAnsi" w:eastAsia="Times New Roman" w:hAnsiTheme="majorHAnsi" w:cstheme="majorHAnsi"/>
                  <w:color w:val="075290"/>
                  <w:sz w:val="22"/>
                  <w:szCs w:val="22"/>
                  <w:u w:val="single"/>
                </w:rPr>
                <w:t>ECQ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F92CAF"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49" w:history="1">
              <w:r w:rsidR="00115C0E" w:rsidRPr="00637F62">
                <w:rPr>
                  <w:rFonts w:asciiTheme="majorHAnsi" w:eastAsia="Times New Roman" w:hAnsiTheme="majorHAnsi" w:cstheme="majorHAnsi"/>
                  <w:color w:val="075290"/>
                  <w:sz w:val="22"/>
                  <w:szCs w:val="22"/>
                  <w:u w:val="single"/>
                </w:rPr>
                <w:t>ECQ Data [XPT - 462.3 KB]</w:t>
              </w:r>
            </w:hyperlink>
          </w:p>
        </w:tc>
      </w:tr>
      <w:tr w:rsidR="00115C0E" w:rsidRPr="00637F62" w14:paraId="04F907E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4BFDA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Food Security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4FF021"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50" w:history="1">
              <w:r w:rsidR="00115C0E" w:rsidRPr="00637F62">
                <w:rPr>
                  <w:rFonts w:asciiTheme="majorHAnsi" w:eastAsia="Times New Roman" w:hAnsiTheme="majorHAnsi" w:cstheme="majorHAnsi"/>
                  <w:color w:val="075290"/>
                  <w:sz w:val="22"/>
                  <w:szCs w:val="22"/>
                  <w:u w:val="single"/>
                </w:rPr>
                <w:t>FSQ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BBD578"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51" w:history="1">
              <w:r w:rsidR="00115C0E" w:rsidRPr="00637F62">
                <w:rPr>
                  <w:rFonts w:asciiTheme="majorHAnsi" w:eastAsia="Times New Roman" w:hAnsiTheme="majorHAnsi" w:cstheme="majorHAnsi"/>
                  <w:color w:val="075290"/>
                  <w:sz w:val="22"/>
                  <w:szCs w:val="22"/>
                  <w:u w:val="single"/>
                </w:rPr>
                <w:t>FSQ Data [XPT - 1.2 MB]</w:t>
              </w:r>
            </w:hyperlink>
          </w:p>
        </w:tc>
      </w:tr>
      <w:tr w:rsidR="00115C0E" w:rsidRPr="00637F62" w14:paraId="4DE5F82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0B1024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Health Insurance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B25EEE"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52" w:history="1">
              <w:r w:rsidR="00115C0E" w:rsidRPr="00637F62">
                <w:rPr>
                  <w:rFonts w:asciiTheme="majorHAnsi" w:eastAsia="Times New Roman" w:hAnsiTheme="majorHAnsi" w:cstheme="majorHAnsi"/>
                  <w:color w:val="075290"/>
                  <w:sz w:val="22"/>
                  <w:szCs w:val="22"/>
                  <w:u w:val="single"/>
                </w:rPr>
                <w:t>HIQ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F075DA"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53" w:history="1">
              <w:r w:rsidR="00115C0E" w:rsidRPr="00637F62">
                <w:rPr>
                  <w:rFonts w:asciiTheme="majorHAnsi" w:eastAsia="Times New Roman" w:hAnsiTheme="majorHAnsi" w:cstheme="majorHAnsi"/>
                  <w:color w:val="075290"/>
                  <w:sz w:val="22"/>
                  <w:szCs w:val="22"/>
                  <w:u w:val="single"/>
                </w:rPr>
                <w:t>HIQ Data [XPT - 780.6 KB]</w:t>
              </w:r>
            </w:hyperlink>
          </w:p>
        </w:tc>
      </w:tr>
      <w:tr w:rsidR="00115C0E" w:rsidRPr="00637F62" w14:paraId="0D75660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A6EA7E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Hospital Utilization &amp; Access to Care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2AE177"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54" w:history="1">
              <w:r w:rsidR="00115C0E" w:rsidRPr="00637F62">
                <w:rPr>
                  <w:rFonts w:asciiTheme="majorHAnsi" w:eastAsia="Times New Roman" w:hAnsiTheme="majorHAnsi" w:cstheme="majorHAnsi"/>
                  <w:color w:val="075290"/>
                  <w:sz w:val="22"/>
                  <w:szCs w:val="22"/>
                  <w:u w:val="single"/>
                </w:rPr>
                <w:t>HUQ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1868B2"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55" w:history="1">
              <w:r w:rsidR="00115C0E" w:rsidRPr="00637F62">
                <w:rPr>
                  <w:rFonts w:asciiTheme="majorHAnsi" w:eastAsia="Times New Roman" w:hAnsiTheme="majorHAnsi" w:cstheme="majorHAnsi"/>
                  <w:color w:val="075290"/>
                  <w:sz w:val="22"/>
                  <w:szCs w:val="22"/>
                  <w:u w:val="single"/>
                </w:rPr>
                <w:t>HUQ Data [XPT - 780.6 KB]</w:t>
              </w:r>
            </w:hyperlink>
          </w:p>
        </w:tc>
      </w:tr>
      <w:tr w:rsidR="00115C0E" w:rsidRPr="00637F62" w14:paraId="199A56C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BD813E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Housing Characteristics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814ED3"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56" w:history="1">
              <w:r w:rsidR="00115C0E" w:rsidRPr="00637F62">
                <w:rPr>
                  <w:rFonts w:asciiTheme="majorHAnsi" w:eastAsia="Times New Roman" w:hAnsiTheme="majorHAnsi" w:cstheme="majorHAnsi"/>
                  <w:color w:val="075290"/>
                  <w:sz w:val="22"/>
                  <w:szCs w:val="22"/>
                  <w:u w:val="single"/>
                </w:rPr>
                <w:t>HOQ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B9EBDE"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57" w:history="1">
              <w:r w:rsidR="00115C0E" w:rsidRPr="00637F62">
                <w:rPr>
                  <w:rFonts w:asciiTheme="majorHAnsi" w:eastAsia="Times New Roman" w:hAnsiTheme="majorHAnsi" w:cstheme="majorHAnsi"/>
                  <w:color w:val="075290"/>
                  <w:sz w:val="22"/>
                  <w:szCs w:val="22"/>
                  <w:u w:val="single"/>
                </w:rPr>
                <w:t>HOQ Data [XPT - 1.3 MB]</w:t>
              </w:r>
            </w:hyperlink>
          </w:p>
        </w:tc>
      </w:tr>
      <w:tr w:rsidR="00115C0E" w:rsidRPr="00637F62" w14:paraId="733F1AF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0FED8F1"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Immunization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D5838B"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58" w:history="1">
              <w:r w:rsidR="00115C0E" w:rsidRPr="00637F62">
                <w:rPr>
                  <w:rFonts w:asciiTheme="majorHAnsi" w:eastAsia="Times New Roman" w:hAnsiTheme="majorHAnsi" w:cstheme="majorHAnsi"/>
                  <w:color w:val="075290"/>
                  <w:sz w:val="22"/>
                  <w:szCs w:val="22"/>
                  <w:u w:val="single"/>
                </w:rPr>
                <w:t>IMQ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245E37"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59" w:history="1">
              <w:r w:rsidR="00115C0E" w:rsidRPr="00637F62">
                <w:rPr>
                  <w:rFonts w:asciiTheme="majorHAnsi" w:eastAsia="Times New Roman" w:hAnsiTheme="majorHAnsi" w:cstheme="majorHAnsi"/>
                  <w:color w:val="075290"/>
                  <w:sz w:val="22"/>
                  <w:szCs w:val="22"/>
                  <w:u w:val="single"/>
                </w:rPr>
                <w:t>IMQ Data [XPT - 312.7 KB]</w:t>
              </w:r>
            </w:hyperlink>
          </w:p>
        </w:tc>
      </w:tr>
      <w:tr w:rsidR="00115C0E" w:rsidRPr="00637F62" w14:paraId="60347C7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6FACF19"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Kidney Conditions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E7C9AC"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60" w:history="1">
              <w:r w:rsidR="00115C0E" w:rsidRPr="00637F62">
                <w:rPr>
                  <w:rFonts w:asciiTheme="majorHAnsi" w:eastAsia="Times New Roman" w:hAnsiTheme="majorHAnsi" w:cstheme="majorHAnsi"/>
                  <w:color w:val="075290"/>
                  <w:sz w:val="22"/>
                  <w:szCs w:val="22"/>
                  <w:u w:val="single"/>
                </w:rPr>
                <w:t>KIQ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30B249"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61" w:history="1">
              <w:r w:rsidR="00115C0E" w:rsidRPr="00637F62">
                <w:rPr>
                  <w:rFonts w:asciiTheme="majorHAnsi" w:eastAsia="Times New Roman" w:hAnsiTheme="majorHAnsi" w:cstheme="majorHAnsi"/>
                  <w:color w:val="075290"/>
                  <w:sz w:val="22"/>
                  <w:szCs w:val="22"/>
                  <w:u w:val="single"/>
                </w:rPr>
                <w:t>KIQ Data [XPT - 804.2 KB]</w:t>
              </w:r>
            </w:hyperlink>
          </w:p>
        </w:tc>
      </w:tr>
      <w:tr w:rsidR="00115C0E" w:rsidRPr="00637F62" w14:paraId="6B532DA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897312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Medical Conditions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44814D"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62" w:history="1">
              <w:r w:rsidR="00115C0E" w:rsidRPr="00637F62">
                <w:rPr>
                  <w:rFonts w:asciiTheme="majorHAnsi" w:eastAsia="Times New Roman" w:hAnsiTheme="majorHAnsi" w:cstheme="majorHAnsi"/>
                  <w:color w:val="075290"/>
                  <w:sz w:val="22"/>
                  <w:szCs w:val="22"/>
                  <w:u w:val="single"/>
                </w:rPr>
                <w:t>MCQ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21374C"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63" w:history="1">
              <w:r w:rsidR="00115C0E" w:rsidRPr="00637F62">
                <w:rPr>
                  <w:rFonts w:asciiTheme="majorHAnsi" w:eastAsia="Times New Roman" w:hAnsiTheme="majorHAnsi" w:cstheme="majorHAnsi"/>
                  <w:color w:val="075290"/>
                  <w:sz w:val="22"/>
                  <w:szCs w:val="22"/>
                  <w:u w:val="single"/>
                </w:rPr>
                <w:t>MCQ Data [XPT - 12.1 MB]</w:t>
              </w:r>
            </w:hyperlink>
          </w:p>
        </w:tc>
      </w:tr>
      <w:tr w:rsidR="00115C0E" w:rsidRPr="00637F62" w14:paraId="6CF2381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0B7812"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Mental Health - Depression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0A360F"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64" w:history="1">
              <w:r w:rsidR="00115C0E" w:rsidRPr="00637F62">
                <w:rPr>
                  <w:rFonts w:asciiTheme="majorHAnsi" w:eastAsia="Times New Roman" w:hAnsiTheme="majorHAnsi" w:cstheme="majorHAnsi"/>
                  <w:color w:val="075290"/>
                  <w:sz w:val="22"/>
                  <w:szCs w:val="22"/>
                  <w:u w:val="single"/>
                </w:rPr>
                <w:t>CIQMDEP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C8D078"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65" w:history="1">
              <w:r w:rsidR="00115C0E" w:rsidRPr="00637F62">
                <w:rPr>
                  <w:rFonts w:asciiTheme="majorHAnsi" w:eastAsia="Times New Roman" w:hAnsiTheme="majorHAnsi" w:cstheme="majorHAnsi"/>
                  <w:color w:val="075290"/>
                  <w:sz w:val="22"/>
                  <w:szCs w:val="22"/>
                  <w:u w:val="single"/>
                </w:rPr>
                <w:t>CIQMDEP Data [XPT - 1.1 MB]</w:t>
              </w:r>
            </w:hyperlink>
          </w:p>
        </w:tc>
      </w:tr>
      <w:tr w:rsidR="00115C0E" w:rsidRPr="00637F62" w14:paraId="7ABCC98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35F133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Mental Health - Generalized Anxiety Disorder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71FB2E"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66" w:history="1">
              <w:r w:rsidR="00115C0E" w:rsidRPr="00637F62">
                <w:rPr>
                  <w:rFonts w:asciiTheme="majorHAnsi" w:eastAsia="Times New Roman" w:hAnsiTheme="majorHAnsi" w:cstheme="majorHAnsi"/>
                  <w:color w:val="075290"/>
                  <w:sz w:val="22"/>
                  <w:szCs w:val="22"/>
                  <w:u w:val="single"/>
                </w:rPr>
                <w:t>CIQGAD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BDDC64"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67" w:history="1">
              <w:r w:rsidR="00115C0E" w:rsidRPr="00637F62">
                <w:rPr>
                  <w:rFonts w:asciiTheme="majorHAnsi" w:eastAsia="Times New Roman" w:hAnsiTheme="majorHAnsi" w:cstheme="majorHAnsi"/>
                  <w:color w:val="075290"/>
                  <w:sz w:val="22"/>
                  <w:szCs w:val="22"/>
                  <w:u w:val="single"/>
                </w:rPr>
                <w:t>CIQGAD Data [XPT - 765.2 KB]</w:t>
              </w:r>
            </w:hyperlink>
          </w:p>
        </w:tc>
      </w:tr>
      <w:tr w:rsidR="00115C0E" w:rsidRPr="00637F62" w14:paraId="3300931E"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78B709F"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Mental Health - Panic Disorder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6C48EB"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68" w:history="1">
              <w:r w:rsidR="00115C0E" w:rsidRPr="00637F62">
                <w:rPr>
                  <w:rFonts w:asciiTheme="majorHAnsi" w:eastAsia="Times New Roman" w:hAnsiTheme="majorHAnsi" w:cstheme="majorHAnsi"/>
                  <w:color w:val="075290"/>
                  <w:sz w:val="22"/>
                  <w:szCs w:val="22"/>
                  <w:u w:val="single"/>
                </w:rPr>
                <w:t>CIQPANIC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365251"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69" w:history="1">
              <w:r w:rsidR="00115C0E" w:rsidRPr="00637F62">
                <w:rPr>
                  <w:rFonts w:asciiTheme="majorHAnsi" w:eastAsia="Times New Roman" w:hAnsiTheme="majorHAnsi" w:cstheme="majorHAnsi"/>
                  <w:color w:val="075290"/>
                  <w:sz w:val="22"/>
                  <w:szCs w:val="22"/>
                  <w:u w:val="single"/>
                </w:rPr>
                <w:t>CIQPANIC Data [XPT - 1.2 MB]</w:t>
              </w:r>
            </w:hyperlink>
          </w:p>
        </w:tc>
      </w:tr>
      <w:tr w:rsidR="00115C0E" w:rsidRPr="00637F62" w14:paraId="7959D06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818A76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Miscellaneous Pain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DA515D"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70" w:history="1">
              <w:r w:rsidR="00115C0E" w:rsidRPr="00637F62">
                <w:rPr>
                  <w:rFonts w:asciiTheme="majorHAnsi" w:eastAsia="Times New Roman" w:hAnsiTheme="majorHAnsi" w:cstheme="majorHAnsi"/>
                  <w:color w:val="075290"/>
                  <w:sz w:val="22"/>
                  <w:szCs w:val="22"/>
                  <w:u w:val="single"/>
                </w:rPr>
                <w:t>MPQ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7032CD"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71" w:history="1">
              <w:r w:rsidR="00115C0E" w:rsidRPr="00637F62">
                <w:rPr>
                  <w:rFonts w:asciiTheme="majorHAnsi" w:eastAsia="Times New Roman" w:hAnsiTheme="majorHAnsi" w:cstheme="majorHAnsi"/>
                  <w:color w:val="075290"/>
                  <w:sz w:val="22"/>
                  <w:szCs w:val="22"/>
                  <w:u w:val="single"/>
                </w:rPr>
                <w:t>MPQ Data [XPT - 2.2 MB]</w:t>
              </w:r>
            </w:hyperlink>
          </w:p>
        </w:tc>
      </w:tr>
      <w:tr w:rsidR="00115C0E" w:rsidRPr="00637F62" w14:paraId="4C4986A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59C7814"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Occupation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B75288"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72" w:history="1">
              <w:r w:rsidR="00115C0E" w:rsidRPr="00637F62">
                <w:rPr>
                  <w:rFonts w:asciiTheme="majorHAnsi" w:eastAsia="Times New Roman" w:hAnsiTheme="majorHAnsi" w:cstheme="majorHAnsi"/>
                  <w:color w:val="075290"/>
                  <w:sz w:val="22"/>
                  <w:szCs w:val="22"/>
                  <w:u w:val="single"/>
                </w:rPr>
                <w:t>OCQ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E61F3F"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73" w:history="1">
              <w:r w:rsidR="00115C0E" w:rsidRPr="00637F62">
                <w:rPr>
                  <w:rFonts w:asciiTheme="majorHAnsi" w:eastAsia="Times New Roman" w:hAnsiTheme="majorHAnsi" w:cstheme="majorHAnsi"/>
                  <w:color w:val="075290"/>
                  <w:sz w:val="22"/>
                  <w:szCs w:val="22"/>
                  <w:u w:val="single"/>
                </w:rPr>
                <w:t>OCQ Data [XPT - 2 MB]</w:t>
              </w:r>
            </w:hyperlink>
          </w:p>
        </w:tc>
      </w:tr>
      <w:tr w:rsidR="00115C0E" w:rsidRPr="00637F62" w14:paraId="1597C50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BC0B666"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Oral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224430"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74" w:history="1">
              <w:r w:rsidR="00115C0E" w:rsidRPr="00637F62">
                <w:rPr>
                  <w:rFonts w:asciiTheme="majorHAnsi" w:eastAsia="Times New Roman" w:hAnsiTheme="majorHAnsi" w:cstheme="majorHAnsi"/>
                  <w:color w:val="075290"/>
                  <w:sz w:val="22"/>
                  <w:szCs w:val="22"/>
                  <w:u w:val="single"/>
                </w:rPr>
                <w:t>OHQ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9EDD2D"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75" w:history="1">
              <w:r w:rsidR="00115C0E" w:rsidRPr="00637F62">
                <w:rPr>
                  <w:rFonts w:asciiTheme="majorHAnsi" w:eastAsia="Times New Roman" w:hAnsiTheme="majorHAnsi" w:cstheme="majorHAnsi"/>
                  <w:color w:val="075290"/>
                  <w:sz w:val="22"/>
                  <w:szCs w:val="22"/>
                  <w:u w:val="single"/>
                </w:rPr>
                <w:t>OHQ Data [XPT - 1012.2 KB]</w:t>
              </w:r>
            </w:hyperlink>
          </w:p>
        </w:tc>
      </w:tr>
      <w:tr w:rsidR="00115C0E" w:rsidRPr="00637F62" w14:paraId="5EB4040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A6DF0BC"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Osteoporosis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B944AC"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76" w:history="1">
              <w:r w:rsidR="00115C0E" w:rsidRPr="00637F62">
                <w:rPr>
                  <w:rFonts w:asciiTheme="majorHAnsi" w:eastAsia="Times New Roman" w:hAnsiTheme="majorHAnsi" w:cstheme="majorHAnsi"/>
                  <w:color w:val="075290"/>
                  <w:sz w:val="22"/>
                  <w:szCs w:val="22"/>
                  <w:u w:val="single"/>
                </w:rPr>
                <w:t>OSQ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8C555F"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77" w:history="1">
              <w:r w:rsidR="00115C0E" w:rsidRPr="00637F62">
                <w:rPr>
                  <w:rFonts w:asciiTheme="majorHAnsi" w:eastAsia="Times New Roman" w:hAnsiTheme="majorHAnsi" w:cstheme="majorHAnsi"/>
                  <w:color w:val="075290"/>
                  <w:sz w:val="22"/>
                  <w:szCs w:val="22"/>
                  <w:u w:val="single"/>
                </w:rPr>
                <w:t>OSQ Data [XPT - 2 MB]</w:t>
              </w:r>
            </w:hyperlink>
          </w:p>
        </w:tc>
      </w:tr>
      <w:tr w:rsidR="00115C0E" w:rsidRPr="00637F62" w14:paraId="4234A28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B0AD38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Pesticide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611C10"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78" w:history="1">
              <w:r w:rsidR="00115C0E" w:rsidRPr="00637F62">
                <w:rPr>
                  <w:rFonts w:asciiTheme="majorHAnsi" w:eastAsia="Times New Roman" w:hAnsiTheme="majorHAnsi" w:cstheme="majorHAnsi"/>
                  <w:color w:val="075290"/>
                  <w:sz w:val="22"/>
                  <w:szCs w:val="22"/>
                  <w:u w:val="single"/>
                </w:rPr>
                <w:t>PUQ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7E52A1"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79" w:history="1">
              <w:r w:rsidR="00115C0E" w:rsidRPr="00637F62">
                <w:rPr>
                  <w:rFonts w:asciiTheme="majorHAnsi" w:eastAsia="Times New Roman" w:hAnsiTheme="majorHAnsi" w:cstheme="majorHAnsi"/>
                  <w:color w:val="075290"/>
                  <w:sz w:val="22"/>
                  <w:szCs w:val="22"/>
                  <w:u w:val="single"/>
                </w:rPr>
                <w:t>PUQ Data [XPT - 1.1 MB]</w:t>
              </w:r>
            </w:hyperlink>
          </w:p>
        </w:tc>
      </w:tr>
      <w:tr w:rsidR="00115C0E" w:rsidRPr="00637F62" w14:paraId="4F90B79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84C3683"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Physical Activity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D42A24"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80" w:history="1">
              <w:r w:rsidR="00115C0E" w:rsidRPr="00637F62">
                <w:rPr>
                  <w:rFonts w:asciiTheme="majorHAnsi" w:eastAsia="Times New Roman" w:hAnsiTheme="majorHAnsi" w:cstheme="majorHAnsi"/>
                  <w:color w:val="075290"/>
                  <w:sz w:val="22"/>
                  <w:szCs w:val="22"/>
                  <w:u w:val="single"/>
                </w:rPr>
                <w:t>PAQ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6165F1"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81" w:history="1">
              <w:r w:rsidR="00115C0E" w:rsidRPr="00637F62">
                <w:rPr>
                  <w:rFonts w:asciiTheme="majorHAnsi" w:eastAsia="Times New Roman" w:hAnsiTheme="majorHAnsi" w:cstheme="majorHAnsi"/>
                  <w:color w:val="075290"/>
                  <w:sz w:val="22"/>
                  <w:szCs w:val="22"/>
                  <w:u w:val="single"/>
                </w:rPr>
                <w:t>PAQ Data [XPT - 1.5 MB]</w:t>
              </w:r>
            </w:hyperlink>
          </w:p>
        </w:tc>
      </w:tr>
      <w:tr w:rsidR="00115C0E" w:rsidRPr="00637F62" w14:paraId="2938CC3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DE05BB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Physical Activity - Individual Activities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2C8F32"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82" w:history="1">
              <w:r w:rsidR="00115C0E" w:rsidRPr="00637F62">
                <w:rPr>
                  <w:rFonts w:asciiTheme="majorHAnsi" w:eastAsia="Times New Roman" w:hAnsiTheme="majorHAnsi" w:cstheme="majorHAnsi"/>
                  <w:color w:val="075290"/>
                  <w:sz w:val="22"/>
                  <w:szCs w:val="22"/>
                  <w:u w:val="single"/>
                </w:rPr>
                <w:t>PAQIAF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7E3EB6"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83" w:history="1">
              <w:r w:rsidR="00115C0E" w:rsidRPr="00637F62">
                <w:rPr>
                  <w:rFonts w:asciiTheme="majorHAnsi" w:eastAsia="Times New Roman" w:hAnsiTheme="majorHAnsi" w:cstheme="majorHAnsi"/>
                  <w:color w:val="075290"/>
                  <w:sz w:val="22"/>
                  <w:szCs w:val="22"/>
                  <w:u w:val="single"/>
                </w:rPr>
                <w:t>PAQIAF Data [XPT - 508.5 KB]</w:t>
              </w:r>
            </w:hyperlink>
          </w:p>
        </w:tc>
      </w:tr>
      <w:tr w:rsidR="00115C0E" w:rsidRPr="00637F62" w14:paraId="051FFBB0"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30057B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Physical Functioning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32D91C"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84" w:history="1">
              <w:r w:rsidR="00115C0E" w:rsidRPr="00637F62">
                <w:rPr>
                  <w:rFonts w:asciiTheme="majorHAnsi" w:eastAsia="Times New Roman" w:hAnsiTheme="majorHAnsi" w:cstheme="majorHAnsi"/>
                  <w:color w:val="075290"/>
                  <w:sz w:val="22"/>
                  <w:szCs w:val="22"/>
                  <w:u w:val="single"/>
                </w:rPr>
                <w:t>PFQ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BFCCC9"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85" w:history="1">
              <w:r w:rsidR="00115C0E" w:rsidRPr="00637F62">
                <w:rPr>
                  <w:rFonts w:asciiTheme="majorHAnsi" w:eastAsia="Times New Roman" w:hAnsiTheme="majorHAnsi" w:cstheme="majorHAnsi"/>
                  <w:color w:val="075290"/>
                  <w:sz w:val="22"/>
                  <w:szCs w:val="22"/>
                  <w:u w:val="single"/>
                </w:rPr>
                <w:t>PFQ Data [XPT - 6.7 MB]</w:t>
              </w:r>
            </w:hyperlink>
          </w:p>
        </w:tc>
      </w:tr>
      <w:tr w:rsidR="00115C0E" w:rsidRPr="00637F62" w14:paraId="2E4F2E5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707390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Prescription Medications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245E59"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86" w:history="1">
              <w:r w:rsidR="00115C0E" w:rsidRPr="00637F62">
                <w:rPr>
                  <w:rFonts w:asciiTheme="majorHAnsi" w:eastAsia="Times New Roman" w:hAnsiTheme="majorHAnsi" w:cstheme="majorHAnsi"/>
                  <w:color w:val="075290"/>
                  <w:sz w:val="22"/>
                  <w:szCs w:val="22"/>
                  <w:u w:val="single"/>
                </w:rPr>
                <w:t>RXQ_RX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443FC5"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87" w:history="1">
              <w:r w:rsidR="00115C0E" w:rsidRPr="00637F62">
                <w:rPr>
                  <w:rFonts w:asciiTheme="majorHAnsi" w:eastAsia="Times New Roman" w:hAnsiTheme="majorHAnsi" w:cstheme="majorHAnsi"/>
                  <w:color w:val="075290"/>
                  <w:sz w:val="22"/>
                  <w:szCs w:val="22"/>
                  <w:u w:val="single"/>
                </w:rPr>
                <w:t>RXQ_RX Data [XPT - 3 MB]</w:t>
              </w:r>
            </w:hyperlink>
          </w:p>
        </w:tc>
      </w:tr>
      <w:tr w:rsidR="00115C0E" w:rsidRPr="00637F62" w14:paraId="235FE6B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EB1041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Prescription Medications - Drug Information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F79DD5"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88" w:history="1">
              <w:r w:rsidR="00115C0E" w:rsidRPr="00637F62">
                <w:rPr>
                  <w:rFonts w:asciiTheme="majorHAnsi" w:eastAsia="Times New Roman" w:hAnsiTheme="majorHAnsi" w:cstheme="majorHAnsi"/>
                  <w:color w:val="075290"/>
                  <w:sz w:val="22"/>
                  <w:szCs w:val="22"/>
                  <w:u w:val="single"/>
                </w:rPr>
                <w:t>RXQ_DRUG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6ED14A"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89" w:history="1">
              <w:r w:rsidR="00115C0E" w:rsidRPr="00637F62">
                <w:rPr>
                  <w:rFonts w:asciiTheme="majorHAnsi" w:eastAsia="Times New Roman" w:hAnsiTheme="majorHAnsi" w:cstheme="majorHAnsi"/>
                  <w:color w:val="075290"/>
                  <w:sz w:val="22"/>
                  <w:szCs w:val="22"/>
                  <w:u w:val="single"/>
                </w:rPr>
                <w:t>RXQ_DRUG Data [XPT - 2.6 KB]</w:t>
              </w:r>
            </w:hyperlink>
          </w:p>
        </w:tc>
      </w:tr>
      <w:tr w:rsidR="00115C0E" w:rsidRPr="00637F62" w14:paraId="1AD2B60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22C45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Reproductive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D3DB02"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90" w:history="1">
              <w:r w:rsidR="00115C0E" w:rsidRPr="00637F62">
                <w:rPr>
                  <w:rFonts w:asciiTheme="majorHAnsi" w:eastAsia="Times New Roman" w:hAnsiTheme="majorHAnsi" w:cstheme="majorHAnsi"/>
                  <w:color w:val="075290"/>
                  <w:sz w:val="22"/>
                  <w:szCs w:val="22"/>
                  <w:u w:val="single"/>
                </w:rPr>
                <w:t>RHQ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85B08B"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91" w:history="1">
              <w:r w:rsidR="00115C0E" w:rsidRPr="00637F62">
                <w:rPr>
                  <w:rFonts w:asciiTheme="majorHAnsi" w:eastAsia="Times New Roman" w:hAnsiTheme="majorHAnsi" w:cstheme="majorHAnsi"/>
                  <w:color w:val="075290"/>
                  <w:sz w:val="22"/>
                  <w:szCs w:val="22"/>
                  <w:u w:val="single"/>
                </w:rPr>
                <w:t>RHQ Data [XPT - 2.5 MB]</w:t>
              </w:r>
            </w:hyperlink>
          </w:p>
        </w:tc>
      </w:tr>
      <w:tr w:rsidR="00115C0E" w:rsidRPr="00637F62" w14:paraId="7846058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09D720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Respiratory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2D11D9"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92" w:history="1">
              <w:r w:rsidR="00115C0E" w:rsidRPr="00637F62">
                <w:rPr>
                  <w:rFonts w:asciiTheme="majorHAnsi" w:eastAsia="Times New Roman" w:hAnsiTheme="majorHAnsi" w:cstheme="majorHAnsi"/>
                  <w:color w:val="075290"/>
                  <w:sz w:val="22"/>
                  <w:szCs w:val="22"/>
                  <w:u w:val="single"/>
                </w:rPr>
                <w:t>RDQ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12835C"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93" w:history="1">
              <w:r w:rsidR="00115C0E" w:rsidRPr="00637F62">
                <w:rPr>
                  <w:rFonts w:asciiTheme="majorHAnsi" w:eastAsia="Times New Roman" w:hAnsiTheme="majorHAnsi" w:cstheme="majorHAnsi"/>
                  <w:color w:val="075290"/>
                  <w:sz w:val="22"/>
                  <w:szCs w:val="22"/>
                  <w:u w:val="single"/>
                </w:rPr>
                <w:t>RDQ Data [XPT - 1.4 MB]</w:t>
              </w:r>
            </w:hyperlink>
          </w:p>
        </w:tc>
      </w:tr>
      <w:tr w:rsidR="00115C0E" w:rsidRPr="00637F62" w14:paraId="3761F6F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4E491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Sexual Behavior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55A688"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94" w:history="1">
              <w:r w:rsidR="00115C0E" w:rsidRPr="00637F62">
                <w:rPr>
                  <w:rFonts w:asciiTheme="majorHAnsi" w:eastAsia="Times New Roman" w:hAnsiTheme="majorHAnsi" w:cstheme="majorHAnsi"/>
                  <w:color w:val="075290"/>
                  <w:sz w:val="22"/>
                  <w:szCs w:val="22"/>
                  <w:u w:val="single"/>
                </w:rPr>
                <w:t>SXQ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E28055"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95" w:history="1">
              <w:r w:rsidR="00115C0E" w:rsidRPr="00637F62">
                <w:rPr>
                  <w:rFonts w:asciiTheme="majorHAnsi" w:eastAsia="Times New Roman" w:hAnsiTheme="majorHAnsi" w:cstheme="majorHAnsi"/>
                  <w:color w:val="075290"/>
                  <w:sz w:val="22"/>
                  <w:szCs w:val="22"/>
                  <w:u w:val="single"/>
                </w:rPr>
                <w:t>SXQ Data [XPT - 402.3 KB]</w:t>
              </w:r>
            </w:hyperlink>
          </w:p>
        </w:tc>
      </w:tr>
      <w:tr w:rsidR="00115C0E" w:rsidRPr="00637F62" w14:paraId="47282E76"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444B995A"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Smoking - Adult Recent Tobacco Use &amp; Youth Cigarette/Tobacco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46D9B4"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96" w:history="1">
              <w:r w:rsidR="00115C0E" w:rsidRPr="00637F62">
                <w:rPr>
                  <w:rFonts w:asciiTheme="majorHAnsi" w:eastAsia="Times New Roman" w:hAnsiTheme="majorHAnsi" w:cstheme="majorHAnsi"/>
                  <w:color w:val="075290"/>
                  <w:sz w:val="22"/>
                  <w:szCs w:val="22"/>
                  <w:u w:val="single"/>
                </w:rPr>
                <w:t>SMQMEC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1A9738"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97" w:history="1">
              <w:r w:rsidR="00115C0E" w:rsidRPr="00637F62">
                <w:rPr>
                  <w:rFonts w:asciiTheme="majorHAnsi" w:eastAsia="Times New Roman" w:hAnsiTheme="majorHAnsi" w:cstheme="majorHAnsi"/>
                  <w:color w:val="075290"/>
                  <w:sz w:val="22"/>
                  <w:szCs w:val="22"/>
                  <w:u w:val="single"/>
                </w:rPr>
                <w:t>SMQMEC Data [XPT - 2.2 MB]</w:t>
              </w:r>
            </w:hyperlink>
          </w:p>
        </w:tc>
      </w:tr>
      <w:tr w:rsidR="00115C0E" w:rsidRPr="00637F62" w14:paraId="5D53C3CE"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B8B4D17"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Smoking - Cigarette/Tobacco Use - Adult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195E98"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98" w:history="1">
              <w:r w:rsidR="00115C0E" w:rsidRPr="00637F62">
                <w:rPr>
                  <w:rFonts w:asciiTheme="majorHAnsi" w:eastAsia="Times New Roman" w:hAnsiTheme="majorHAnsi" w:cstheme="majorHAnsi"/>
                  <w:color w:val="075290"/>
                  <w:sz w:val="22"/>
                  <w:szCs w:val="22"/>
                  <w:u w:val="single"/>
                </w:rPr>
                <w:t>SMQ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4ED526"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99" w:history="1">
              <w:r w:rsidR="00115C0E" w:rsidRPr="00637F62">
                <w:rPr>
                  <w:rFonts w:asciiTheme="majorHAnsi" w:eastAsia="Times New Roman" w:hAnsiTheme="majorHAnsi" w:cstheme="majorHAnsi"/>
                  <w:color w:val="075290"/>
                  <w:sz w:val="22"/>
                  <w:szCs w:val="22"/>
                  <w:u w:val="single"/>
                </w:rPr>
                <w:t>SMQ Data [XPT - 1.7 MB]</w:t>
              </w:r>
            </w:hyperlink>
          </w:p>
        </w:tc>
      </w:tr>
      <w:tr w:rsidR="00115C0E" w:rsidRPr="00637F62" w14:paraId="58C4644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8BAE18"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Smoking - Household Smokers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A2BD04"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100" w:history="1">
              <w:r w:rsidR="00115C0E" w:rsidRPr="00637F62">
                <w:rPr>
                  <w:rFonts w:asciiTheme="majorHAnsi" w:eastAsia="Times New Roman" w:hAnsiTheme="majorHAnsi" w:cstheme="majorHAnsi"/>
                  <w:color w:val="075290"/>
                  <w:sz w:val="22"/>
                  <w:szCs w:val="22"/>
                  <w:u w:val="single"/>
                </w:rPr>
                <w:t>SMQFAM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3A0450"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101" w:history="1">
              <w:r w:rsidR="00115C0E" w:rsidRPr="00637F62">
                <w:rPr>
                  <w:rFonts w:asciiTheme="majorHAnsi" w:eastAsia="Times New Roman" w:hAnsiTheme="majorHAnsi" w:cstheme="majorHAnsi"/>
                  <w:color w:val="075290"/>
                  <w:sz w:val="22"/>
                  <w:szCs w:val="22"/>
                  <w:u w:val="single"/>
                </w:rPr>
                <w:t>SMQFAM Data [XPT - 702.7 KB]</w:t>
              </w:r>
            </w:hyperlink>
          </w:p>
        </w:tc>
      </w:tr>
      <w:tr w:rsidR="00115C0E" w:rsidRPr="00637F62" w14:paraId="58AE443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148C5E7"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Social Support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DCDFEB"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102" w:history="1">
              <w:r w:rsidR="00115C0E" w:rsidRPr="00637F62">
                <w:rPr>
                  <w:rFonts w:asciiTheme="majorHAnsi" w:eastAsia="Times New Roman" w:hAnsiTheme="majorHAnsi" w:cstheme="majorHAnsi"/>
                  <w:color w:val="075290"/>
                  <w:sz w:val="22"/>
                  <w:szCs w:val="22"/>
                  <w:u w:val="single"/>
                </w:rPr>
                <w:t>SSQ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8732A2"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103" w:history="1">
              <w:r w:rsidR="00115C0E" w:rsidRPr="00637F62">
                <w:rPr>
                  <w:rFonts w:asciiTheme="majorHAnsi" w:eastAsia="Times New Roman" w:hAnsiTheme="majorHAnsi" w:cstheme="majorHAnsi"/>
                  <w:color w:val="075290"/>
                  <w:sz w:val="22"/>
                  <w:szCs w:val="22"/>
                  <w:u w:val="single"/>
                </w:rPr>
                <w:t>SSQ Data [XPT - 290 KB]</w:t>
              </w:r>
            </w:hyperlink>
          </w:p>
        </w:tc>
      </w:tr>
      <w:tr w:rsidR="00115C0E" w:rsidRPr="00637F62" w14:paraId="3344267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07D0519"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Tuberculosis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394C40"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104" w:history="1">
              <w:r w:rsidR="00115C0E" w:rsidRPr="00637F62">
                <w:rPr>
                  <w:rFonts w:asciiTheme="majorHAnsi" w:eastAsia="Times New Roman" w:hAnsiTheme="majorHAnsi" w:cstheme="majorHAnsi"/>
                  <w:color w:val="075290"/>
                  <w:sz w:val="22"/>
                  <w:szCs w:val="22"/>
                  <w:u w:val="single"/>
                </w:rPr>
                <w:t>TBQ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F079E"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105" w:history="1">
              <w:r w:rsidR="00115C0E" w:rsidRPr="00637F62">
                <w:rPr>
                  <w:rFonts w:asciiTheme="majorHAnsi" w:eastAsia="Times New Roman" w:hAnsiTheme="majorHAnsi" w:cstheme="majorHAnsi"/>
                  <w:color w:val="075290"/>
                  <w:sz w:val="22"/>
                  <w:szCs w:val="22"/>
                  <w:u w:val="single"/>
                </w:rPr>
                <w:t>TBQ Data [XPT - 520.9 KB]</w:t>
              </w:r>
            </w:hyperlink>
          </w:p>
        </w:tc>
      </w:tr>
      <w:tr w:rsidR="00115C0E" w:rsidRPr="00637F62" w14:paraId="7D4D336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8849CFD"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Vision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87761E"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106" w:history="1">
              <w:r w:rsidR="00115C0E" w:rsidRPr="00637F62">
                <w:rPr>
                  <w:rFonts w:asciiTheme="majorHAnsi" w:eastAsia="Times New Roman" w:hAnsiTheme="majorHAnsi" w:cstheme="majorHAnsi"/>
                  <w:color w:val="075290"/>
                  <w:sz w:val="22"/>
                  <w:szCs w:val="22"/>
                  <w:u w:val="single"/>
                </w:rPr>
                <w:t>VIQ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CB3F6E" w14:textId="77777777" w:rsidR="00115C0E" w:rsidRPr="00637F62" w:rsidRDefault="008E79D1" w:rsidP="005068B2">
            <w:pPr>
              <w:ind w:firstLine="360"/>
              <w:jc w:val="center"/>
              <w:rPr>
                <w:rFonts w:asciiTheme="majorHAnsi" w:eastAsia="Times New Roman" w:hAnsiTheme="majorHAnsi" w:cstheme="majorHAnsi"/>
                <w:color w:val="212529"/>
                <w:sz w:val="22"/>
                <w:szCs w:val="22"/>
              </w:rPr>
            </w:pPr>
            <w:hyperlink r:id="rId107" w:history="1">
              <w:r w:rsidR="00115C0E" w:rsidRPr="00637F62">
                <w:rPr>
                  <w:rFonts w:asciiTheme="majorHAnsi" w:eastAsia="Times New Roman" w:hAnsiTheme="majorHAnsi" w:cstheme="majorHAnsi"/>
                  <w:color w:val="075290"/>
                  <w:sz w:val="22"/>
                  <w:szCs w:val="22"/>
                  <w:u w:val="single"/>
                </w:rPr>
                <w:t>VIQ Data [XPT - 229.2 KB]</w:t>
              </w:r>
            </w:hyperlink>
          </w:p>
        </w:tc>
      </w:tr>
      <w:tr w:rsidR="00115C0E" w:rsidRPr="00637F62" w14:paraId="35AA6A4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88C3EA"/>
            <w:hideMark/>
          </w:tcPr>
          <w:p w14:paraId="15B9EB75"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Weight History</w:t>
            </w:r>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188AB6DB"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108" w:history="1">
              <w:r w:rsidR="00115C0E" w:rsidRPr="00637F62">
                <w:rPr>
                  <w:rFonts w:asciiTheme="majorHAnsi" w:eastAsia="Times New Roman" w:hAnsiTheme="majorHAnsi" w:cstheme="majorHAnsi"/>
                  <w:color w:val="075290"/>
                  <w:sz w:val="22"/>
                  <w:szCs w:val="22"/>
                  <w:u w:val="single"/>
                </w:rPr>
                <w:t>WHQ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1C95B0C0" w14:textId="77777777" w:rsidR="00115C0E" w:rsidRPr="00637F62" w:rsidRDefault="008E79D1" w:rsidP="005068B2">
            <w:pPr>
              <w:ind w:firstLine="360"/>
              <w:jc w:val="center"/>
              <w:rPr>
                <w:rFonts w:asciiTheme="majorHAnsi" w:eastAsia="Times New Roman" w:hAnsiTheme="majorHAnsi" w:cstheme="majorHAnsi"/>
                <w:color w:val="000000"/>
                <w:sz w:val="22"/>
                <w:szCs w:val="22"/>
              </w:rPr>
            </w:pPr>
            <w:hyperlink r:id="rId109" w:history="1">
              <w:r w:rsidR="00115C0E" w:rsidRPr="00637F62">
                <w:rPr>
                  <w:rFonts w:asciiTheme="majorHAnsi" w:eastAsia="Times New Roman" w:hAnsiTheme="majorHAnsi" w:cstheme="majorHAnsi"/>
                  <w:color w:val="075290"/>
                  <w:sz w:val="22"/>
                  <w:szCs w:val="22"/>
                  <w:u w:val="single"/>
                </w:rPr>
                <w:t>WHQ Data [XPT - 2 MB]</w:t>
              </w:r>
            </w:hyperlink>
          </w:p>
        </w:tc>
      </w:tr>
    </w:tbl>
    <w:p w14:paraId="0DC644BE" w14:textId="77777777" w:rsidR="00AB10E3" w:rsidRPr="00637F62" w:rsidRDefault="00115C0E" w:rsidP="00CA6E18">
      <w:pPr>
        <w:pStyle w:val="ListParagraph"/>
        <w:spacing w:after="160" w:line="259" w:lineRule="auto"/>
        <w:ind w:left="360"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7470C7E1" w14:textId="2C0BD0D6" w:rsidR="00115C0E" w:rsidRPr="00637F62" w:rsidRDefault="00AB10E3" w:rsidP="00CA6E18">
      <w:pPr>
        <w:pStyle w:val="ListParagraph"/>
        <w:numPr>
          <w:ilvl w:val="0"/>
          <w:numId w:val="31"/>
        </w:numPr>
        <w:spacing w:after="160" w:line="259" w:lineRule="auto"/>
        <w:ind w:left="720"/>
        <w:rPr>
          <w:rFonts w:asciiTheme="majorHAnsi" w:hAnsiTheme="majorHAnsi" w:cstheme="majorHAnsi"/>
          <w:sz w:val="22"/>
          <w:szCs w:val="22"/>
        </w:rPr>
      </w:pPr>
      <w:r w:rsidRPr="00637F62">
        <w:rPr>
          <w:rFonts w:asciiTheme="majorHAnsi" w:hAnsiTheme="majorHAnsi" w:cstheme="majorHAnsi"/>
          <w:sz w:val="22"/>
          <w:szCs w:val="22"/>
        </w:rPr>
        <w:t xml:space="preserve">Demographic information </w:t>
      </w:r>
      <w:r w:rsidR="00115C0E" w:rsidRPr="00637F62">
        <w:rPr>
          <w:rFonts w:asciiTheme="majorHAnsi" w:hAnsiTheme="majorHAnsi" w:cstheme="majorHAnsi"/>
          <w:sz w:val="22"/>
          <w:szCs w:val="22"/>
        </w:rPr>
        <w:t xml:space="preserve">is from a different </w:t>
      </w:r>
      <w:r w:rsidRPr="00637F62">
        <w:rPr>
          <w:rFonts w:asciiTheme="majorHAnsi" w:hAnsiTheme="majorHAnsi" w:cstheme="majorHAnsi"/>
          <w:sz w:val="22"/>
          <w:szCs w:val="22"/>
        </w:rPr>
        <w:t>questionnaire</w:t>
      </w:r>
      <w:r w:rsidR="00115C0E" w:rsidRPr="00637F62">
        <w:rPr>
          <w:rFonts w:asciiTheme="majorHAnsi" w:hAnsiTheme="majorHAnsi" w:cstheme="majorHAnsi"/>
          <w:sz w:val="22"/>
          <w:szCs w:val="22"/>
        </w:rPr>
        <w:t xml:space="preserve">. </w:t>
      </w:r>
      <w:r w:rsidRPr="00637F62">
        <w:rPr>
          <w:rFonts w:asciiTheme="majorHAnsi" w:hAnsiTheme="majorHAnsi" w:cstheme="majorHAnsi"/>
          <w:sz w:val="22"/>
          <w:szCs w:val="22"/>
        </w:rPr>
        <w:t xml:space="preserve">In order to retrieve information of age, gender, race, </w:t>
      </w:r>
      <w:proofErr w:type="spellStart"/>
      <w:r w:rsidRPr="00637F62">
        <w:rPr>
          <w:rFonts w:asciiTheme="majorHAnsi" w:hAnsiTheme="majorHAnsi" w:cstheme="majorHAnsi"/>
          <w:sz w:val="22"/>
          <w:szCs w:val="22"/>
        </w:rPr>
        <w:t>ect</w:t>
      </w:r>
      <w:proofErr w:type="spellEnd"/>
      <w:r w:rsidR="00FA1197" w:rsidRPr="00637F62">
        <w:rPr>
          <w:rFonts w:asciiTheme="majorHAnsi" w:hAnsiTheme="majorHAnsi" w:cstheme="majorHAnsi"/>
          <w:sz w:val="22"/>
          <w:szCs w:val="22"/>
        </w:rPr>
        <w:t>.</w:t>
      </w:r>
      <w:r w:rsidRPr="00637F62">
        <w:rPr>
          <w:rFonts w:asciiTheme="majorHAnsi" w:hAnsiTheme="majorHAnsi" w:cstheme="majorHAnsi"/>
          <w:sz w:val="22"/>
          <w:szCs w:val="22"/>
        </w:rPr>
        <w:t>,go to the link below</w:t>
      </w:r>
      <w:r w:rsidR="00115C0E" w:rsidRPr="00637F62">
        <w:rPr>
          <w:rFonts w:asciiTheme="majorHAnsi" w:hAnsiTheme="majorHAnsi" w:cstheme="majorHAnsi"/>
          <w:sz w:val="22"/>
          <w:szCs w:val="22"/>
        </w:rPr>
        <w:t xml:space="preserve"> </w:t>
      </w:r>
      <w:hyperlink r:id="rId110" w:history="1">
        <w:r w:rsidRPr="00637F62">
          <w:rPr>
            <w:rStyle w:val="Hyperlink"/>
            <w:rFonts w:asciiTheme="majorHAnsi" w:hAnsiTheme="majorHAnsi" w:cstheme="majorHAnsi"/>
            <w:sz w:val="22"/>
            <w:szCs w:val="22"/>
          </w:rPr>
          <w:t>https://wwwn.cdc.gov/nchs/nhanes/Search/DataPage.aspx?Component=Demographics&amp;CycleBeginYear=1999</w:t>
        </w:r>
      </w:hyperlink>
    </w:p>
    <w:p w14:paraId="1E919776" w14:textId="0CDA781A" w:rsidR="00AB10E3" w:rsidRPr="00637F62" w:rsidRDefault="00694A13" w:rsidP="00CA6E18">
      <w:pPr>
        <w:pStyle w:val="ListParagraph"/>
        <w:numPr>
          <w:ilvl w:val="0"/>
          <w:numId w:val="31"/>
        </w:numPr>
        <w:spacing w:after="160" w:line="259" w:lineRule="auto"/>
        <w:ind w:left="720"/>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89472" behindDoc="0" locked="0" layoutInCell="1" allowOverlap="1" wp14:anchorId="258A69E2" wp14:editId="6868B664">
                <wp:simplePos x="0" y="0"/>
                <wp:positionH relativeFrom="column">
                  <wp:posOffset>3495675</wp:posOffset>
                </wp:positionH>
                <wp:positionV relativeFrom="paragraph">
                  <wp:posOffset>155575</wp:posOffset>
                </wp:positionV>
                <wp:extent cx="276225" cy="495300"/>
                <wp:effectExtent l="19050" t="19050" r="66675" b="38100"/>
                <wp:wrapNone/>
                <wp:docPr id="12" name="Straight Arrow Connector 12"/>
                <wp:cNvGraphicFramePr/>
                <a:graphic xmlns:a="http://schemas.openxmlformats.org/drawingml/2006/main">
                  <a:graphicData uri="http://schemas.microsoft.com/office/word/2010/wordprocessingShape">
                    <wps:wsp>
                      <wps:cNvCnPr/>
                      <wps:spPr>
                        <a:xfrm>
                          <a:off x="0" y="0"/>
                          <a:ext cx="276225" cy="4953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315FB46" id="Straight Arrow Connector 12" o:spid="_x0000_s1026" type="#_x0000_t32" style="position:absolute;margin-left:275.25pt;margin-top:12.25pt;width:21.75pt;height:3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" strokecolor="#bc4542 [3045]" strokeweight="3pt">
                <v:stroke endarrow="block"/>
              </v:shape>
            </w:pict>
          </mc:Fallback>
        </mc:AlternateContent>
      </w:r>
      <w:r w:rsidR="00AB10E3" w:rsidRPr="00637F62">
        <w:rPr>
          <w:rFonts w:asciiTheme="majorHAnsi" w:hAnsiTheme="majorHAnsi" w:cstheme="majorHAnsi"/>
          <w:sz w:val="22"/>
          <w:szCs w:val="22"/>
        </w:rPr>
        <w:t xml:space="preserve">Download the </w:t>
      </w:r>
      <w:r w:rsidR="0060057E" w:rsidRPr="00637F62">
        <w:rPr>
          <w:rFonts w:asciiTheme="majorHAnsi" w:hAnsiTheme="majorHAnsi" w:cstheme="majorHAnsi"/>
          <w:sz w:val="22"/>
          <w:szCs w:val="22"/>
        </w:rPr>
        <w:t>XPT file</w:t>
      </w:r>
      <w:r w:rsidR="00FA1197" w:rsidRPr="00637F62">
        <w:rPr>
          <w:rFonts w:asciiTheme="majorHAnsi" w:hAnsiTheme="majorHAnsi" w:cstheme="majorHAnsi"/>
          <w:sz w:val="22"/>
          <w:szCs w:val="22"/>
        </w:rPr>
        <w:t xml:space="preserve"> (as indicated by the arrow)</w:t>
      </w:r>
    </w:p>
    <w:p w14:paraId="0D0317EB" w14:textId="1075A8D4" w:rsidR="0060057E" w:rsidRPr="00637F62" w:rsidRDefault="0060057E" w:rsidP="00CA6E18">
      <w:pPr>
        <w:pStyle w:val="ListParagraph"/>
        <w:numPr>
          <w:ilvl w:val="0"/>
          <w:numId w:val="31"/>
        </w:numPr>
        <w:spacing w:after="160" w:line="259" w:lineRule="auto"/>
        <w:ind w:left="720"/>
        <w:rPr>
          <w:rFonts w:asciiTheme="majorHAnsi" w:hAnsiTheme="majorHAnsi" w:cstheme="majorHAnsi"/>
          <w:sz w:val="22"/>
          <w:szCs w:val="22"/>
        </w:rPr>
      </w:pPr>
      <w:r w:rsidRPr="00637F62">
        <w:rPr>
          <w:rFonts w:asciiTheme="majorHAnsi" w:hAnsiTheme="majorHAnsi" w:cstheme="majorHAnsi"/>
          <w:sz w:val="22"/>
          <w:szCs w:val="22"/>
        </w:rPr>
        <w:t>Repeat a) and (b) for data in other years</w:t>
      </w:r>
    </w:p>
    <w:tbl>
      <w:tblPr>
        <w:tblW w:w="998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1558"/>
        <w:gridCol w:w="1498"/>
        <w:gridCol w:w="3244"/>
      </w:tblGrid>
      <w:tr w:rsidR="0060057E" w:rsidRPr="00637F62" w14:paraId="0880B49B" w14:textId="77777777" w:rsidTr="0060057E">
        <w:trPr>
          <w:tblHeader/>
        </w:trPr>
        <w:tc>
          <w:tcPr>
            <w:tcW w:w="3682"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7A2A8B01" w14:textId="77777777" w:rsidR="0060057E" w:rsidRPr="00637F62" w:rsidRDefault="0060057E">
            <w:pP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Data File Name</w:t>
            </w:r>
          </w:p>
        </w:tc>
        <w:tc>
          <w:tcPr>
            <w:tcW w:w="0" w:type="auto"/>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4D239215" w14:textId="7777777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Doc File</w:t>
            </w:r>
          </w:p>
        </w:tc>
        <w:tc>
          <w:tcPr>
            <w:tcW w:w="1498"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68A81F0C" w14:textId="70B808F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Data File</w:t>
            </w:r>
          </w:p>
        </w:tc>
        <w:tc>
          <w:tcPr>
            <w:tcW w:w="3244"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14BBED06" w14:textId="7777777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Date Published</w:t>
            </w:r>
          </w:p>
        </w:tc>
      </w:tr>
      <w:tr w:rsidR="0060057E" w:rsidRPr="00637F62" w14:paraId="3047861B" w14:textId="77777777" w:rsidTr="0060057E">
        <w:tc>
          <w:tcPr>
            <w:tcW w:w="3682" w:type="dxa"/>
            <w:tcBorders>
              <w:top w:val="single" w:sz="6" w:space="0" w:color="DEE2E6"/>
              <w:left w:val="single" w:sz="6" w:space="0" w:color="DEE2E6"/>
              <w:bottom w:val="single" w:sz="6" w:space="0" w:color="DEE2E6"/>
              <w:right w:val="single" w:sz="6" w:space="0" w:color="DEE2E6"/>
            </w:tcBorders>
            <w:shd w:val="clear" w:color="auto" w:fill="88C3EA"/>
            <w:hideMark/>
          </w:tcPr>
          <w:p w14:paraId="4C9D6557" w14:textId="77777777" w:rsidR="0060057E" w:rsidRPr="00637F62" w:rsidRDefault="0060057E">
            <w:pPr>
              <w:rPr>
                <w:rFonts w:asciiTheme="majorHAnsi" w:hAnsiTheme="majorHAnsi" w:cstheme="majorHAnsi"/>
                <w:color w:val="000000"/>
                <w:sz w:val="22"/>
                <w:szCs w:val="22"/>
              </w:rPr>
            </w:pPr>
            <w:r w:rsidRPr="00637F62">
              <w:rPr>
                <w:rFonts w:asciiTheme="majorHAnsi" w:hAnsiTheme="majorHAnsi" w:cstheme="majorHAnsi"/>
                <w:color w:val="000000"/>
                <w:sz w:val="22"/>
                <w:szCs w:val="22"/>
              </w:rPr>
              <w:t>Demographic Variables &amp; Sample Weights</w:t>
            </w:r>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4D459BF0" w14:textId="77777777" w:rsidR="0060057E" w:rsidRPr="00637F62" w:rsidRDefault="008E79D1">
            <w:pPr>
              <w:jc w:val="center"/>
              <w:rPr>
                <w:rFonts w:asciiTheme="majorHAnsi" w:hAnsiTheme="majorHAnsi" w:cstheme="majorHAnsi"/>
                <w:color w:val="000000"/>
                <w:sz w:val="22"/>
                <w:szCs w:val="22"/>
              </w:rPr>
            </w:pPr>
            <w:hyperlink r:id="rId111" w:history="1">
              <w:r w:rsidR="0060057E" w:rsidRPr="00637F62">
                <w:rPr>
                  <w:rStyle w:val="Hyperlink"/>
                  <w:rFonts w:asciiTheme="majorHAnsi" w:hAnsiTheme="majorHAnsi" w:cstheme="majorHAnsi"/>
                  <w:color w:val="075290"/>
                  <w:sz w:val="22"/>
                  <w:szCs w:val="22"/>
                </w:rPr>
                <w:t>DEMO Doc</w:t>
              </w:r>
            </w:hyperlink>
          </w:p>
        </w:tc>
        <w:tc>
          <w:tcPr>
            <w:tcW w:w="1498" w:type="dxa"/>
            <w:tcBorders>
              <w:top w:val="single" w:sz="6" w:space="0" w:color="DEE2E6"/>
              <w:left w:val="single" w:sz="6" w:space="0" w:color="DEE2E6"/>
              <w:bottom w:val="single" w:sz="6" w:space="0" w:color="DEE2E6"/>
              <w:right w:val="single" w:sz="6" w:space="0" w:color="DEE2E6"/>
            </w:tcBorders>
            <w:shd w:val="clear" w:color="auto" w:fill="88C3EA"/>
            <w:hideMark/>
          </w:tcPr>
          <w:p w14:paraId="027C1E28" w14:textId="136F55D3" w:rsidR="0060057E" w:rsidRPr="00637F62" w:rsidRDefault="008E79D1">
            <w:pPr>
              <w:jc w:val="center"/>
              <w:rPr>
                <w:rFonts w:asciiTheme="majorHAnsi" w:hAnsiTheme="majorHAnsi" w:cstheme="majorHAnsi"/>
                <w:color w:val="000000"/>
                <w:sz w:val="22"/>
                <w:szCs w:val="22"/>
              </w:rPr>
            </w:pPr>
            <w:hyperlink r:id="rId112" w:history="1">
              <w:r w:rsidR="0060057E" w:rsidRPr="00637F62">
                <w:rPr>
                  <w:rStyle w:val="Hyperlink"/>
                  <w:rFonts w:asciiTheme="majorHAnsi" w:hAnsiTheme="majorHAnsi" w:cstheme="majorHAnsi"/>
                  <w:color w:val="075290"/>
                  <w:sz w:val="22"/>
                  <w:szCs w:val="22"/>
                </w:rPr>
                <w:t>DEMO Data [XPT - 11 MB]</w:t>
              </w:r>
            </w:hyperlink>
          </w:p>
        </w:tc>
        <w:tc>
          <w:tcPr>
            <w:tcW w:w="3244" w:type="dxa"/>
            <w:tcBorders>
              <w:top w:val="single" w:sz="6" w:space="0" w:color="DEE2E6"/>
              <w:left w:val="single" w:sz="6" w:space="0" w:color="DEE2E6"/>
              <w:bottom w:val="single" w:sz="6" w:space="0" w:color="DEE2E6"/>
              <w:right w:val="single" w:sz="6" w:space="0" w:color="DEE2E6"/>
            </w:tcBorders>
            <w:shd w:val="clear" w:color="auto" w:fill="88C3EA"/>
            <w:hideMark/>
          </w:tcPr>
          <w:p w14:paraId="6E9DA172" w14:textId="77777777" w:rsidR="0060057E" w:rsidRPr="00637F62" w:rsidRDefault="0060057E">
            <w:pPr>
              <w:jc w:val="center"/>
              <w:rPr>
                <w:rFonts w:asciiTheme="majorHAnsi" w:hAnsiTheme="majorHAnsi" w:cstheme="majorHAnsi"/>
                <w:color w:val="000000"/>
                <w:sz w:val="22"/>
                <w:szCs w:val="22"/>
              </w:rPr>
            </w:pPr>
            <w:r w:rsidRPr="00637F62">
              <w:rPr>
                <w:rFonts w:asciiTheme="majorHAnsi" w:hAnsiTheme="majorHAnsi" w:cstheme="majorHAnsi"/>
                <w:color w:val="000000"/>
                <w:sz w:val="22"/>
                <w:szCs w:val="22"/>
              </w:rPr>
              <w:t>Updated September 2009</w:t>
            </w:r>
          </w:p>
        </w:tc>
      </w:tr>
    </w:tbl>
    <w:p w14:paraId="29188C26" w14:textId="1064A574" w:rsidR="00C47A82" w:rsidRPr="00CA6E18" w:rsidRDefault="00F34521" w:rsidP="00CA6E18">
      <w:pPr>
        <w:spacing w:after="160" w:line="259" w:lineRule="auto"/>
        <w:rPr>
          <w:rFonts w:asciiTheme="majorHAnsi" w:hAnsiTheme="majorHAnsi" w:cstheme="majorHAnsi"/>
          <w:sz w:val="22"/>
          <w:szCs w:val="22"/>
        </w:rPr>
      </w:pPr>
      <w:r w:rsidRPr="00637F62">
        <w:rPr>
          <w:rFonts w:asciiTheme="majorHAnsi" w:hAnsiTheme="majorHAnsi" w:cstheme="majorHAnsi"/>
          <w:i/>
          <w:iCs/>
          <w:sz w:val="22"/>
          <w:szCs w:val="22"/>
        </w:rPr>
        <w:tab/>
      </w:r>
      <w:r w:rsidR="00115C0E" w:rsidRPr="00CA6E18">
        <w:rPr>
          <w:rFonts w:asciiTheme="majorHAnsi" w:hAnsiTheme="majorHAnsi" w:cstheme="majorHAnsi"/>
          <w:i/>
          <w:iCs/>
          <w:sz w:val="22"/>
          <w:szCs w:val="22"/>
        </w:rPr>
        <w:t xml:space="preserve">Other </w:t>
      </w:r>
      <w:r w:rsidRPr="00CA6E18">
        <w:rPr>
          <w:rFonts w:asciiTheme="majorHAnsi" w:hAnsiTheme="majorHAnsi" w:cstheme="majorHAnsi"/>
          <w:i/>
          <w:iCs/>
          <w:sz w:val="22"/>
          <w:szCs w:val="22"/>
        </w:rPr>
        <w:t>health related information</w:t>
      </w:r>
    </w:p>
    <w:p w14:paraId="0BBA0133" w14:textId="77777777" w:rsidR="002C42AB" w:rsidRDefault="00C47A82" w:rsidP="00BC509A">
      <w:pPr>
        <w:pStyle w:val="ListParagraph"/>
        <w:spacing w:after="160" w:line="259" w:lineRule="auto"/>
        <w:ind w:left="0" w:firstLine="360"/>
        <w:rPr>
          <w:rFonts w:asciiTheme="majorHAnsi" w:hAnsiTheme="majorHAnsi" w:cstheme="majorHAnsi"/>
          <w:sz w:val="22"/>
          <w:szCs w:val="22"/>
        </w:rPr>
      </w:pPr>
      <w:r w:rsidRPr="00637F62">
        <w:rPr>
          <w:rFonts w:asciiTheme="majorHAnsi" w:hAnsiTheme="majorHAnsi" w:cstheme="majorHAnsi"/>
          <w:sz w:val="22"/>
          <w:szCs w:val="22"/>
        </w:rPr>
        <w:t>NHANES also provide data from other modules including</w:t>
      </w:r>
      <w:r w:rsidR="00115C0E" w:rsidRPr="00637F62">
        <w:rPr>
          <w:rFonts w:asciiTheme="majorHAnsi" w:hAnsiTheme="majorHAnsi" w:cstheme="majorHAnsi"/>
          <w:sz w:val="22"/>
          <w:szCs w:val="22"/>
        </w:rPr>
        <w:t xml:space="preserve"> Dietary, Examination, Laboratory, and Other Limited Access data</w:t>
      </w:r>
      <w:r w:rsidR="00694A13" w:rsidRPr="00637F62">
        <w:rPr>
          <w:rFonts w:asciiTheme="majorHAnsi" w:hAnsiTheme="majorHAnsi" w:cstheme="majorHAnsi"/>
          <w:sz w:val="22"/>
          <w:szCs w:val="22"/>
        </w:rPr>
        <w:t>. Each module has a corresponding data sets for all the years NHANES was conducted</w:t>
      </w:r>
    </w:p>
    <w:p w14:paraId="25B0FC93" w14:textId="002BFF47" w:rsidR="00115C0E" w:rsidRPr="00CA6E18" w:rsidRDefault="002C42AB" w:rsidP="00CA6E18">
      <w:pPr>
        <w:pStyle w:val="ListParagraph"/>
        <w:numPr>
          <w:ilvl w:val="1"/>
          <w:numId w:val="44"/>
        </w:numPr>
        <w:spacing w:after="160" w:line="259" w:lineRule="auto"/>
        <w:rPr>
          <w:rFonts w:asciiTheme="majorHAnsi" w:hAnsiTheme="majorHAnsi" w:cstheme="majorHAnsi"/>
          <w:sz w:val="22"/>
          <w:szCs w:val="22"/>
          <w:u w:val="single"/>
        </w:rPr>
      </w:pPr>
      <w:r w:rsidRPr="00CA6E18">
        <w:rPr>
          <w:rFonts w:asciiTheme="majorHAnsi" w:hAnsiTheme="majorHAnsi" w:cstheme="majorHAnsi"/>
          <w:sz w:val="22"/>
          <w:szCs w:val="22"/>
          <w:u w:val="single"/>
        </w:rPr>
        <w:t>References and Papers</w:t>
      </w:r>
    </w:p>
    <w:p w14:paraId="75B61586" w14:textId="77777777" w:rsidR="004A52A7" w:rsidRDefault="004A52A7" w:rsidP="005068B2">
      <w:pPr>
        <w:ind w:firstLine="360"/>
        <w:rPr>
          <w:rFonts w:asciiTheme="majorHAnsi" w:hAnsiTheme="majorHAnsi" w:cstheme="majorHAnsi"/>
          <w:b/>
          <w:sz w:val="22"/>
          <w:szCs w:val="22"/>
        </w:rPr>
      </w:pPr>
    </w:p>
    <w:p w14:paraId="6A3AD47F" w14:textId="138879D1" w:rsidR="00DC5924" w:rsidRPr="00CA6E18" w:rsidRDefault="00DC5924" w:rsidP="00CA6E18">
      <w:pPr>
        <w:pStyle w:val="Heading2"/>
        <w:rPr>
          <w:b/>
          <w:bCs/>
        </w:rPr>
      </w:pPr>
      <w:bookmarkStart w:id="253" w:name="_Toc54031869"/>
      <w:r w:rsidRPr="00CA6E18">
        <w:rPr>
          <w:b/>
          <w:bCs/>
        </w:rPr>
        <w:t>4. National Health Interview Survey</w:t>
      </w:r>
      <w:r w:rsidR="00934A78" w:rsidRPr="00CA6E18">
        <w:rPr>
          <w:b/>
          <w:bCs/>
        </w:rPr>
        <w:t xml:space="preserve"> (NHIS)</w:t>
      </w:r>
      <w:bookmarkEnd w:id="253"/>
    </w:p>
    <w:p w14:paraId="6DF70C7D" w14:textId="14293729" w:rsidR="00DC5924" w:rsidRPr="00637F62" w:rsidRDefault="005F4B33" w:rsidP="00CA6E18">
      <w:pPr>
        <w:pStyle w:val="ListParagraph"/>
        <w:numPr>
          <w:ilvl w:val="1"/>
          <w:numId w:val="46"/>
        </w:numPr>
        <w:rPr>
          <w:rFonts w:asciiTheme="majorHAnsi" w:hAnsiTheme="majorHAnsi" w:cstheme="majorHAnsi"/>
          <w:sz w:val="22"/>
          <w:szCs w:val="22"/>
          <w:u w:val="single"/>
        </w:rPr>
      </w:pPr>
      <w:r w:rsidRPr="00637F62">
        <w:rPr>
          <w:rFonts w:asciiTheme="majorHAnsi" w:hAnsiTheme="majorHAnsi" w:cstheme="majorHAnsi"/>
          <w:sz w:val="22"/>
          <w:szCs w:val="22"/>
          <w:u w:val="single"/>
        </w:rPr>
        <w:t xml:space="preserve">Dataset </w:t>
      </w:r>
      <w:r w:rsidR="00BF056A" w:rsidRPr="00637F62">
        <w:rPr>
          <w:rFonts w:asciiTheme="majorHAnsi" w:hAnsiTheme="majorHAnsi" w:cstheme="majorHAnsi"/>
          <w:sz w:val="22"/>
          <w:szCs w:val="22"/>
          <w:u w:val="single"/>
        </w:rPr>
        <w:t>Description</w:t>
      </w:r>
      <w:r w:rsidR="00006262" w:rsidRPr="00637F62">
        <w:rPr>
          <w:rFonts w:asciiTheme="majorHAnsi" w:hAnsiTheme="majorHAnsi" w:cstheme="majorHAnsi"/>
          <w:sz w:val="22"/>
          <w:szCs w:val="22"/>
          <w:u w:val="single"/>
        </w:rPr>
        <w:t xml:space="preserve"> </w:t>
      </w:r>
    </w:p>
    <w:p w14:paraId="0DDD3546" w14:textId="13A512D7" w:rsidR="00BF056A" w:rsidRPr="00637F62" w:rsidRDefault="005F4B33" w:rsidP="005068B2">
      <w:pPr>
        <w:ind w:firstLine="360"/>
        <w:rPr>
          <w:rFonts w:asciiTheme="majorHAnsi" w:hAnsiTheme="majorHAnsi" w:cstheme="majorHAnsi"/>
          <w:sz w:val="22"/>
          <w:szCs w:val="22"/>
        </w:rPr>
      </w:pPr>
      <w:r w:rsidRPr="00637F62">
        <w:rPr>
          <w:rFonts w:asciiTheme="majorHAnsi" w:hAnsiTheme="majorHAnsi" w:cstheme="majorHAnsi"/>
          <w:sz w:val="22"/>
          <w:szCs w:val="22"/>
        </w:rPr>
        <w:t xml:space="preserve">“The </w:t>
      </w:r>
      <w:r w:rsidR="00BF056A" w:rsidRPr="00637F62">
        <w:rPr>
          <w:rFonts w:asciiTheme="majorHAnsi" w:hAnsiTheme="majorHAnsi" w:cstheme="majorHAnsi"/>
          <w:sz w:val="22"/>
          <w:szCs w:val="22"/>
        </w:rPr>
        <w:t>National Health Interview Survey (NHIS) has monitored the health of the nation since 1957. NHIS data on a broad range of health topics are collected through personal household interviews. For over 50 years, the U.S. Census Bureau has been the data collection agent for the National Health Interview Survey. Survey results have been instrumental in providing data to track health status, health care access, and progress toward achieving national health objectives</w:t>
      </w:r>
      <w:r w:rsidRPr="00637F62">
        <w:rPr>
          <w:rFonts w:asciiTheme="majorHAnsi" w:hAnsiTheme="majorHAnsi" w:cstheme="majorHAnsi"/>
          <w:sz w:val="22"/>
          <w:szCs w:val="22"/>
        </w:rPr>
        <w:t>”</w:t>
      </w:r>
    </w:p>
    <w:p w14:paraId="3ED086F7" w14:textId="77777777" w:rsidR="00006262" w:rsidRPr="00637F62" w:rsidRDefault="00006262" w:rsidP="005068B2">
      <w:pPr>
        <w:ind w:firstLine="360"/>
        <w:rPr>
          <w:rFonts w:asciiTheme="majorHAnsi" w:hAnsiTheme="majorHAnsi" w:cstheme="majorHAnsi"/>
          <w:sz w:val="22"/>
          <w:szCs w:val="22"/>
        </w:rPr>
      </w:pPr>
    </w:p>
    <w:p w14:paraId="26BEC601" w14:textId="07C3848B" w:rsidR="00077548" w:rsidRPr="00637F62" w:rsidRDefault="00077548" w:rsidP="00006262">
      <w:pPr>
        <w:pStyle w:val="PlainText"/>
        <w:numPr>
          <w:ilvl w:val="1"/>
          <w:numId w:val="46"/>
        </w:numPr>
        <w:rPr>
          <w:rFonts w:asciiTheme="majorHAnsi" w:hAnsiTheme="majorHAnsi" w:cstheme="majorHAnsi"/>
          <w:sz w:val="22"/>
          <w:szCs w:val="22"/>
        </w:rPr>
      </w:pPr>
      <w:r w:rsidRPr="00637F62">
        <w:rPr>
          <w:rFonts w:asciiTheme="majorHAnsi" w:hAnsiTheme="majorHAnsi" w:cstheme="majorHAnsi"/>
          <w:sz w:val="22"/>
          <w:szCs w:val="22"/>
          <w:u w:val="single"/>
        </w:rPr>
        <w:t>Years available</w:t>
      </w:r>
      <w:r w:rsidR="002C42AB">
        <w:rPr>
          <w:rFonts w:asciiTheme="majorHAnsi" w:hAnsiTheme="majorHAnsi" w:cstheme="majorHAnsi"/>
          <w:sz w:val="22"/>
          <w:szCs w:val="22"/>
          <w:u w:val="single"/>
        </w:rPr>
        <w:t>:</w:t>
      </w:r>
      <w:r w:rsidRPr="00637F62">
        <w:rPr>
          <w:rFonts w:asciiTheme="majorHAnsi" w:hAnsiTheme="majorHAnsi" w:cstheme="majorHAnsi"/>
          <w:sz w:val="22"/>
          <w:szCs w:val="22"/>
        </w:rPr>
        <w:t xml:space="preserve"> 1994-2018</w:t>
      </w:r>
    </w:p>
    <w:p w14:paraId="214AD680" w14:textId="77777777" w:rsidR="00006262" w:rsidRPr="00637F62" w:rsidRDefault="00006262" w:rsidP="00CA6E18">
      <w:pPr>
        <w:pStyle w:val="PlainText"/>
        <w:ind w:left="720"/>
        <w:rPr>
          <w:rFonts w:asciiTheme="majorHAnsi" w:hAnsiTheme="majorHAnsi" w:cstheme="majorHAnsi"/>
          <w:sz w:val="22"/>
          <w:szCs w:val="22"/>
        </w:rPr>
      </w:pPr>
    </w:p>
    <w:p w14:paraId="53CF309B" w14:textId="6B25DDE7" w:rsidR="00077548" w:rsidRPr="00CA6E18" w:rsidRDefault="00077548" w:rsidP="00CA6E18">
      <w:pPr>
        <w:pStyle w:val="ListParagraph"/>
        <w:numPr>
          <w:ilvl w:val="1"/>
          <w:numId w:val="46"/>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 xml:space="preserve">Download instructions </w:t>
      </w:r>
    </w:p>
    <w:p w14:paraId="741F6C41" w14:textId="38F40A31" w:rsidR="00077548" w:rsidRPr="00637F62" w:rsidRDefault="00077548" w:rsidP="00077548">
      <w:pPr>
        <w:ind w:firstLine="360"/>
        <w:rPr>
          <w:rFonts w:asciiTheme="majorHAnsi" w:hAnsiTheme="majorHAnsi" w:cstheme="majorHAnsi"/>
          <w:i/>
          <w:sz w:val="22"/>
          <w:szCs w:val="22"/>
        </w:rPr>
      </w:pPr>
      <w:r w:rsidRPr="00637F62">
        <w:rPr>
          <w:rFonts w:asciiTheme="majorHAnsi" w:hAnsiTheme="majorHAnsi" w:cstheme="majorHAnsi"/>
          <w:i/>
          <w:sz w:val="22"/>
          <w:szCs w:val="22"/>
        </w:rPr>
        <w:t>Health conditions</w:t>
      </w:r>
    </w:p>
    <w:p w14:paraId="39A6F705" w14:textId="2B2AE92A" w:rsidR="00DC5924" w:rsidRPr="00637F62" w:rsidRDefault="00077548"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13" w:history="1">
        <w:r w:rsidRPr="00637F62">
          <w:rPr>
            <w:rStyle w:val="Hyperlink"/>
            <w:rFonts w:asciiTheme="majorHAnsi" w:hAnsiTheme="majorHAnsi" w:cstheme="majorHAnsi"/>
            <w:sz w:val="22"/>
            <w:szCs w:val="22"/>
          </w:rPr>
          <w:t>https://nhis.ipums.org/nhis-action/data_requests/download</w:t>
        </w:r>
      </w:hyperlink>
      <w:r w:rsidR="00DB52CA" w:rsidRPr="00637F62">
        <w:rPr>
          <w:rStyle w:val="Hyperlink"/>
          <w:rFonts w:asciiTheme="majorHAnsi" w:hAnsiTheme="majorHAnsi" w:cstheme="majorHAnsi"/>
          <w:sz w:val="22"/>
          <w:szCs w:val="22"/>
        </w:rPr>
        <w:t>.</w:t>
      </w:r>
    </w:p>
    <w:p w14:paraId="555F4BF6" w14:textId="172334F5" w:rsidR="00DC5924" w:rsidRPr="00637F62" w:rsidRDefault="00DC5924"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 xml:space="preserve">Select “all samples” </w:t>
      </w:r>
      <w:r w:rsidR="00077548" w:rsidRPr="00637F62">
        <w:rPr>
          <w:rFonts w:asciiTheme="majorHAnsi" w:hAnsiTheme="majorHAnsi" w:cstheme="majorHAnsi"/>
          <w:sz w:val="22"/>
          <w:szCs w:val="22"/>
        </w:rPr>
        <w:t>to get a</w:t>
      </w:r>
      <w:r w:rsidRPr="00637F62">
        <w:rPr>
          <w:rFonts w:asciiTheme="majorHAnsi" w:hAnsiTheme="majorHAnsi" w:cstheme="majorHAnsi"/>
          <w:sz w:val="22"/>
          <w:szCs w:val="22"/>
        </w:rPr>
        <w:t xml:space="preserve"> long series of years</w:t>
      </w:r>
    </w:p>
    <w:p w14:paraId="43F211B4" w14:textId="3ECFE6FE" w:rsidR="00DC5924" w:rsidRPr="00637F62" w:rsidRDefault="00DC5924"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Selec</w:t>
      </w:r>
      <w:r w:rsidR="00077548" w:rsidRPr="00637F62">
        <w:rPr>
          <w:rFonts w:asciiTheme="majorHAnsi" w:hAnsiTheme="majorHAnsi" w:cstheme="majorHAnsi"/>
          <w:sz w:val="22"/>
          <w:szCs w:val="22"/>
        </w:rPr>
        <w:t>t</w:t>
      </w:r>
      <w:r w:rsidRPr="00637F62">
        <w:rPr>
          <w:rFonts w:asciiTheme="majorHAnsi" w:hAnsiTheme="majorHAnsi" w:cstheme="majorHAnsi"/>
          <w:sz w:val="22"/>
          <w:szCs w:val="22"/>
        </w:rPr>
        <w:t xml:space="preserve"> </w:t>
      </w:r>
      <w:r w:rsidR="00077548" w:rsidRPr="00637F62">
        <w:rPr>
          <w:rFonts w:asciiTheme="majorHAnsi" w:hAnsiTheme="majorHAnsi" w:cstheme="majorHAnsi"/>
          <w:sz w:val="22"/>
          <w:szCs w:val="22"/>
        </w:rPr>
        <w:t xml:space="preserve">the tab </w:t>
      </w:r>
      <w:r w:rsidRPr="00637F62">
        <w:rPr>
          <w:rFonts w:asciiTheme="majorHAnsi" w:hAnsiTheme="majorHAnsi" w:cstheme="majorHAnsi"/>
          <w:sz w:val="22"/>
          <w:szCs w:val="22"/>
        </w:rPr>
        <w:t xml:space="preserve">“person” </w:t>
      </w:r>
      <w:r w:rsidR="00077548" w:rsidRPr="00637F62">
        <w:rPr>
          <w:rFonts w:asciiTheme="majorHAnsi" w:hAnsiTheme="majorHAnsi" w:cstheme="majorHAnsi"/>
          <w:sz w:val="22"/>
          <w:szCs w:val="22"/>
        </w:rPr>
        <w:t xml:space="preserve">for person-level </w:t>
      </w:r>
      <w:r w:rsidRPr="00637F62">
        <w:rPr>
          <w:rFonts w:asciiTheme="majorHAnsi" w:hAnsiTheme="majorHAnsi" w:cstheme="majorHAnsi"/>
          <w:sz w:val="22"/>
          <w:szCs w:val="22"/>
        </w:rPr>
        <w:t xml:space="preserve">variables </w:t>
      </w:r>
      <w:r w:rsidR="00077548" w:rsidRPr="00637F62">
        <w:rPr>
          <w:rFonts w:asciiTheme="majorHAnsi" w:hAnsiTheme="majorHAnsi" w:cstheme="majorHAnsi"/>
          <w:sz w:val="22"/>
          <w:szCs w:val="22"/>
        </w:rPr>
        <w:t>(</w:t>
      </w:r>
      <w:r w:rsidRPr="00637F62">
        <w:rPr>
          <w:rFonts w:asciiTheme="majorHAnsi" w:hAnsiTheme="majorHAnsi" w:cstheme="majorHAnsi"/>
          <w:sz w:val="22"/>
          <w:szCs w:val="22"/>
        </w:rPr>
        <w:t>not “household”</w:t>
      </w:r>
      <w:r w:rsidR="00077548" w:rsidRPr="00637F62">
        <w:rPr>
          <w:rFonts w:asciiTheme="majorHAnsi" w:hAnsiTheme="majorHAnsi" w:cstheme="majorHAnsi"/>
          <w:sz w:val="22"/>
          <w:szCs w:val="22"/>
        </w:rPr>
        <w:t>)</w:t>
      </w:r>
    </w:p>
    <w:p w14:paraId="3CD9A52F" w14:textId="0AD4CDB0" w:rsidR="00BF056A" w:rsidRPr="00637F62" w:rsidRDefault="00DC5924" w:rsidP="00BC509A">
      <w:pPr>
        <w:pStyle w:val="ListParagraph"/>
        <w:numPr>
          <w:ilvl w:val="0"/>
          <w:numId w:val="32"/>
        </w:numPr>
        <w:ind w:left="0" w:firstLine="360"/>
        <w:rPr>
          <w:rFonts w:asciiTheme="majorHAnsi" w:hAnsiTheme="majorHAnsi" w:cstheme="majorHAnsi"/>
          <w:sz w:val="22"/>
          <w:szCs w:val="22"/>
        </w:rPr>
      </w:pPr>
      <w:r w:rsidRPr="00637F62">
        <w:rPr>
          <w:rFonts w:asciiTheme="majorHAnsi" w:hAnsiTheme="majorHAnsi" w:cstheme="majorHAnsi"/>
          <w:sz w:val="22"/>
          <w:szCs w:val="22"/>
        </w:rPr>
        <w:t>Select all health conditions that seemed to be</w:t>
      </w:r>
      <w:r w:rsidR="00BF056A" w:rsidRPr="00637F62">
        <w:rPr>
          <w:rFonts w:asciiTheme="majorHAnsi" w:hAnsiTheme="majorHAnsi" w:cstheme="majorHAnsi"/>
          <w:sz w:val="22"/>
          <w:szCs w:val="22"/>
        </w:rPr>
        <w:t xml:space="preserve"> asked all years from </w:t>
      </w:r>
      <w:r w:rsidR="00077548" w:rsidRPr="00637F62">
        <w:rPr>
          <w:rFonts w:asciiTheme="majorHAnsi" w:hAnsiTheme="majorHAnsi" w:cstheme="majorHAnsi"/>
          <w:sz w:val="22"/>
          <w:szCs w:val="22"/>
        </w:rPr>
        <w:t>19</w:t>
      </w:r>
      <w:r w:rsidR="00BF056A" w:rsidRPr="00637F62">
        <w:rPr>
          <w:rFonts w:asciiTheme="majorHAnsi" w:hAnsiTheme="majorHAnsi" w:cstheme="majorHAnsi"/>
          <w:sz w:val="22"/>
          <w:szCs w:val="22"/>
        </w:rPr>
        <w:t>94 onwards</w:t>
      </w:r>
      <w:r w:rsidR="00DB52CA" w:rsidRPr="00637F62">
        <w:rPr>
          <w:rFonts w:asciiTheme="majorHAnsi" w:hAnsiTheme="majorHAnsi" w:cstheme="majorHAnsi"/>
          <w:sz w:val="22"/>
          <w:szCs w:val="22"/>
        </w:rPr>
        <w:t>. Please see the picture below</w:t>
      </w:r>
    </w:p>
    <w:p w14:paraId="20E38AFE" w14:textId="5457F2A3" w:rsidR="00DB52CA" w:rsidRPr="00637F62" w:rsidRDefault="00DB52CA" w:rsidP="00CA6E18">
      <w:pPr>
        <w:pStyle w:val="ListParagraph"/>
        <w:ind w:hanging="360"/>
        <w:rPr>
          <w:rFonts w:asciiTheme="majorHAnsi" w:hAnsiTheme="majorHAnsi" w:cstheme="majorHAnsi"/>
          <w:sz w:val="22"/>
          <w:szCs w:val="22"/>
        </w:rPr>
      </w:pPr>
      <w:r w:rsidRPr="00CA6E18">
        <w:rPr>
          <w:rFonts w:asciiTheme="majorHAnsi" w:hAnsiTheme="majorHAnsi" w:cstheme="majorHAnsi"/>
          <w:noProof/>
          <w:sz w:val="22"/>
          <w:szCs w:val="22"/>
        </w:rPr>
        <w:lastRenderedPageBreak/>
        <w:drawing>
          <wp:inline distT="0" distB="0" distL="0" distR="0" wp14:anchorId="4D04322D" wp14:editId="739474ED">
            <wp:extent cx="54864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486400" cy="2971800"/>
                    </a:xfrm>
                    <a:prstGeom prst="rect">
                      <a:avLst/>
                    </a:prstGeom>
                  </pic:spPr>
                </pic:pic>
              </a:graphicData>
            </a:graphic>
          </wp:inline>
        </w:drawing>
      </w:r>
    </w:p>
    <w:p w14:paraId="2912FCAF" w14:textId="58748FE7" w:rsidR="00077548" w:rsidRPr="00637F62" w:rsidRDefault="00077548" w:rsidP="00CA6E18">
      <w:pPr>
        <w:spacing w:line="259" w:lineRule="auto"/>
        <w:ind w:left="720" w:hanging="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5AAA0163" w14:textId="1870B617" w:rsidR="00077548" w:rsidRPr="00637F62" w:rsidRDefault="00077548"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Select demographic tab that contains age, race and gender variables</w:t>
      </w:r>
    </w:p>
    <w:p w14:paraId="370645EE" w14:textId="19E3143B"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Submit a request and wait until IPUMS notifies of the availability of download</w:t>
      </w:r>
    </w:p>
    <w:p w14:paraId="33C809A3" w14:textId="7C177279"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Download .</w:t>
      </w:r>
      <w:proofErr w:type="spellStart"/>
      <w:r w:rsidRPr="00637F62">
        <w:rPr>
          <w:rFonts w:asciiTheme="majorHAnsi" w:hAnsiTheme="majorHAnsi" w:cstheme="majorHAnsi"/>
          <w:sz w:val="22"/>
          <w:szCs w:val="22"/>
        </w:rPr>
        <w:t>dat</w:t>
      </w:r>
      <w:proofErr w:type="spellEnd"/>
      <w:r w:rsidRPr="00637F62">
        <w:rPr>
          <w:rFonts w:asciiTheme="majorHAnsi" w:hAnsiTheme="majorHAnsi" w:cstheme="majorHAnsi"/>
          <w:sz w:val="22"/>
          <w:szCs w:val="22"/>
        </w:rPr>
        <w:t xml:space="preserve"> and the Stata code from the download page </w:t>
      </w:r>
    </w:p>
    <w:p w14:paraId="4BDBB7BC" w14:textId="5BC78D8C"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 xml:space="preserve">Open the Stata code </w:t>
      </w:r>
      <w:r w:rsidR="00DB52CA" w:rsidRPr="00637F62">
        <w:rPr>
          <w:rFonts w:asciiTheme="majorHAnsi" w:hAnsiTheme="majorHAnsi" w:cstheme="majorHAnsi"/>
          <w:sz w:val="22"/>
          <w:szCs w:val="22"/>
        </w:rPr>
        <w:t>to</w:t>
      </w:r>
      <w:r w:rsidRPr="00637F62">
        <w:rPr>
          <w:rFonts w:asciiTheme="majorHAnsi" w:hAnsiTheme="majorHAnsi" w:cstheme="majorHAnsi"/>
          <w:sz w:val="22"/>
          <w:szCs w:val="22"/>
        </w:rPr>
        <w:t xml:space="preserve"> read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w:t>
      </w:r>
    </w:p>
    <w:p w14:paraId="19C04812" w14:textId="118E193E"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 xml:space="preserve">Save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w:t>
      </w:r>
      <w:r w:rsidR="00DB52CA" w:rsidRPr="00637F62">
        <w:rPr>
          <w:rFonts w:asciiTheme="majorHAnsi" w:hAnsiTheme="majorHAnsi" w:cstheme="majorHAnsi"/>
          <w:sz w:val="22"/>
          <w:szCs w:val="22"/>
        </w:rPr>
        <w:t xml:space="preserve"> into a raw data folder</w:t>
      </w:r>
    </w:p>
    <w:p w14:paraId="2A9C0B37" w14:textId="3762F0D3" w:rsidR="00077548" w:rsidRPr="00637F62" w:rsidRDefault="00077548" w:rsidP="00077548">
      <w:pPr>
        <w:ind w:left="720"/>
        <w:rPr>
          <w:rFonts w:asciiTheme="majorHAnsi" w:hAnsiTheme="majorHAnsi" w:cstheme="majorHAnsi"/>
          <w:sz w:val="22"/>
          <w:szCs w:val="22"/>
        </w:rPr>
      </w:pPr>
    </w:p>
    <w:p w14:paraId="6E8423C1" w14:textId="717211A8" w:rsidR="00637F62" w:rsidRPr="00637F62" w:rsidRDefault="00637F62" w:rsidP="00CA6E18">
      <w:pPr>
        <w:pStyle w:val="ListParagraph"/>
        <w:numPr>
          <w:ilvl w:val="1"/>
          <w:numId w:val="46"/>
        </w:numPr>
        <w:tabs>
          <w:tab w:val="left" w:pos="720"/>
        </w:tabs>
        <w:ind w:left="360" w:firstLine="0"/>
        <w:rPr>
          <w:rFonts w:asciiTheme="majorHAnsi" w:eastAsia="Times New Roman" w:hAnsiTheme="majorHAnsi" w:cstheme="majorHAnsi"/>
          <w:sz w:val="22"/>
          <w:szCs w:val="22"/>
        </w:rPr>
      </w:pPr>
      <w:r w:rsidRPr="002C42AB">
        <w:rPr>
          <w:rFonts w:asciiTheme="majorHAnsi" w:eastAsia="Times New Roman" w:hAnsiTheme="majorHAnsi" w:cstheme="majorHAnsi"/>
          <w:sz w:val="22"/>
          <w:szCs w:val="22"/>
          <w:u w:val="single"/>
        </w:rPr>
        <w:t xml:space="preserve">References and Papers </w:t>
      </w:r>
    </w:p>
    <w:p w14:paraId="600C4157" w14:textId="6CA4E120" w:rsidR="00BF056A" w:rsidRPr="00CA6E18" w:rsidRDefault="00DC5924" w:rsidP="00BC509A">
      <w:pPr>
        <w:pStyle w:val="ListParagraph"/>
        <w:tabs>
          <w:tab w:val="left" w:pos="900"/>
        </w:tabs>
        <w:ind w:left="0" w:firstLine="360"/>
        <w:rPr>
          <w:rFonts w:asciiTheme="majorHAnsi" w:hAnsiTheme="majorHAnsi" w:cstheme="majorHAnsi"/>
        </w:rPr>
      </w:pPr>
      <w:r w:rsidRPr="00637F62">
        <w:rPr>
          <w:rStyle w:val="Strong"/>
          <w:rFonts w:asciiTheme="majorHAnsi" w:eastAsia="Times New Roman" w:hAnsiTheme="majorHAnsi" w:cstheme="majorHAnsi"/>
          <w:b w:val="0"/>
          <w:sz w:val="22"/>
          <w:szCs w:val="22"/>
        </w:rPr>
        <w:t xml:space="preserve">Lynn A. </w:t>
      </w:r>
      <w:proofErr w:type="spellStart"/>
      <w:r w:rsidRPr="00637F62">
        <w:rPr>
          <w:rStyle w:val="Strong"/>
          <w:rFonts w:asciiTheme="majorHAnsi" w:eastAsia="Times New Roman" w:hAnsiTheme="majorHAnsi" w:cstheme="majorHAnsi"/>
          <w:b w:val="0"/>
          <w:sz w:val="22"/>
          <w:szCs w:val="22"/>
        </w:rPr>
        <w:t>Blewett</w:t>
      </w:r>
      <w:proofErr w:type="spellEnd"/>
      <w:r w:rsidRPr="00637F62">
        <w:rPr>
          <w:rStyle w:val="Strong"/>
          <w:rFonts w:asciiTheme="majorHAnsi" w:eastAsia="Times New Roman" w:hAnsiTheme="majorHAnsi" w:cstheme="majorHAnsi"/>
          <w:b w:val="0"/>
          <w:sz w:val="22"/>
          <w:szCs w:val="22"/>
        </w:rPr>
        <w:t xml:space="preserve">, Julia A. Rivera Drew, Miriam L. King and Kari C.W. Williams. IPUMS Health Surveys: National Health Interview Survey, Version 6.4 [dataset]. Minneapolis, MN: IPUMS, 2019. </w:t>
      </w:r>
      <w:r w:rsidRPr="00CA6E18">
        <w:rPr>
          <w:rFonts w:asciiTheme="majorHAnsi" w:hAnsiTheme="majorHAnsi" w:cstheme="majorHAnsi"/>
          <w:b/>
          <w:bCs/>
        </w:rPr>
        <w:br/>
      </w:r>
      <w:hyperlink r:id="rId115" w:history="1">
        <w:r w:rsidRPr="00637F62">
          <w:rPr>
            <w:rStyle w:val="Hyperlink"/>
            <w:rFonts w:asciiTheme="majorHAnsi" w:eastAsia="Times New Roman" w:hAnsiTheme="majorHAnsi" w:cstheme="majorHAnsi"/>
            <w:sz w:val="22"/>
            <w:szCs w:val="22"/>
          </w:rPr>
          <w:t>https://doi.org/10.18128/D070.V6.4</w:t>
        </w:r>
      </w:hyperlink>
    </w:p>
    <w:p w14:paraId="1F62C86C" w14:textId="77777777" w:rsidR="005068B2" w:rsidRPr="00637F62" w:rsidRDefault="005068B2" w:rsidP="005068B2">
      <w:pPr>
        <w:ind w:firstLine="360"/>
        <w:rPr>
          <w:rFonts w:asciiTheme="majorHAnsi" w:hAnsiTheme="majorHAnsi" w:cstheme="majorHAnsi"/>
          <w:b/>
          <w:sz w:val="22"/>
          <w:szCs w:val="22"/>
        </w:rPr>
      </w:pPr>
    </w:p>
    <w:p w14:paraId="56566D0D" w14:textId="6216CA7B" w:rsidR="00115C0E" w:rsidRPr="00CA6E18" w:rsidRDefault="00DC5924" w:rsidP="00CA6E18">
      <w:pPr>
        <w:pStyle w:val="Heading2"/>
        <w:rPr>
          <w:b/>
          <w:bCs/>
        </w:rPr>
      </w:pPr>
      <w:bookmarkStart w:id="254" w:name="_Toc54031870"/>
      <w:r w:rsidRPr="00CA6E18">
        <w:rPr>
          <w:b/>
          <w:bCs/>
        </w:rPr>
        <w:t xml:space="preserve">5. Medical Expenditure </w:t>
      </w:r>
      <w:r w:rsidR="00F138C8" w:rsidRPr="00CA6E18">
        <w:rPr>
          <w:b/>
          <w:bCs/>
        </w:rPr>
        <w:t xml:space="preserve">Panel </w:t>
      </w:r>
      <w:r w:rsidRPr="00CA6E18">
        <w:rPr>
          <w:b/>
          <w:bCs/>
        </w:rPr>
        <w:t>Survey</w:t>
      </w:r>
      <w:r w:rsidR="00934A78" w:rsidRPr="00CA6E18">
        <w:rPr>
          <w:b/>
          <w:bCs/>
        </w:rPr>
        <w:t xml:space="preserve"> (MEPS)</w:t>
      </w:r>
      <w:bookmarkEnd w:id="254"/>
    </w:p>
    <w:p w14:paraId="36377FA2" w14:textId="769EFA85" w:rsidR="00006262" w:rsidRPr="00CA6E18" w:rsidRDefault="00006262" w:rsidP="00CA6E18">
      <w:pPr>
        <w:pStyle w:val="ListParagraph"/>
        <w:numPr>
          <w:ilvl w:val="1"/>
          <w:numId w:val="57"/>
        </w:numPr>
        <w:tabs>
          <w:tab w:val="left" w:pos="720"/>
        </w:tabs>
        <w:ind w:left="810" w:hanging="450"/>
        <w:rPr>
          <w:rFonts w:asciiTheme="majorHAnsi" w:hAnsiTheme="majorHAnsi" w:cstheme="majorHAnsi"/>
          <w:u w:val="single"/>
        </w:rPr>
      </w:pPr>
      <w:r w:rsidRPr="002C42AB">
        <w:rPr>
          <w:rFonts w:asciiTheme="majorHAnsi" w:hAnsiTheme="majorHAnsi" w:cstheme="majorHAnsi"/>
          <w:sz w:val="22"/>
          <w:szCs w:val="22"/>
          <w:u w:val="single"/>
        </w:rPr>
        <w:t>Dataset Description</w:t>
      </w:r>
    </w:p>
    <w:p w14:paraId="699E6F24" w14:textId="77777777" w:rsidR="00006262" w:rsidRPr="00CA6E18" w:rsidRDefault="00006262" w:rsidP="00CA6E18">
      <w:pPr>
        <w:pStyle w:val="ListParagraph"/>
        <w:rPr>
          <w:rFonts w:asciiTheme="majorHAnsi" w:hAnsiTheme="majorHAnsi" w:cstheme="majorHAnsi"/>
        </w:rPr>
      </w:pPr>
    </w:p>
    <w:p w14:paraId="1B4BC0A8" w14:textId="7C732D51" w:rsidR="00BF056A" w:rsidRPr="00637F62" w:rsidRDefault="005068B2" w:rsidP="005068B2">
      <w:pPr>
        <w:ind w:firstLine="360"/>
        <w:rPr>
          <w:rFonts w:asciiTheme="majorHAnsi" w:hAnsiTheme="majorHAnsi" w:cstheme="majorHAnsi"/>
          <w:sz w:val="22"/>
          <w:szCs w:val="22"/>
        </w:rPr>
      </w:pPr>
      <w:r w:rsidRPr="00637F62">
        <w:rPr>
          <w:rFonts w:asciiTheme="majorHAnsi" w:hAnsiTheme="majorHAnsi" w:cstheme="majorHAnsi"/>
          <w:sz w:val="22"/>
          <w:szCs w:val="22"/>
        </w:rPr>
        <w:t>From MEPS website: “</w:t>
      </w:r>
      <w:r w:rsidR="00BF056A" w:rsidRPr="00637F62">
        <w:rPr>
          <w:rFonts w:asciiTheme="majorHAnsi" w:hAnsiTheme="majorHAnsi" w:cstheme="majorHAnsi"/>
          <w:sz w:val="22"/>
          <w:szCs w:val="22"/>
        </w:rPr>
        <w:t>The Medical Expenditure Panel Survey, which began in 1996, is a set of large-scale surveys of families and individuals, their medical providers (doctors, hospitals, pharmacies, etc.), and employers across the United States. MEPS collects data on the specific health services that Americans use, how frequently they use them, the cost of these services, and how they are paid for, as well as data on the cost, scope, and breadth of health insurance held by and available to U.S. workers</w:t>
      </w:r>
      <w:r w:rsidRPr="00637F62">
        <w:rPr>
          <w:rFonts w:asciiTheme="majorHAnsi" w:hAnsiTheme="majorHAnsi" w:cstheme="majorHAnsi"/>
          <w:sz w:val="22"/>
          <w:szCs w:val="22"/>
        </w:rPr>
        <w:t>”</w:t>
      </w:r>
    </w:p>
    <w:p w14:paraId="47A59EB8" w14:textId="77777777" w:rsidR="00BE03B2" w:rsidRPr="00637F62" w:rsidRDefault="00BE03B2" w:rsidP="00DB52CA">
      <w:pPr>
        <w:ind w:firstLine="360"/>
        <w:rPr>
          <w:rFonts w:asciiTheme="majorHAnsi" w:hAnsiTheme="majorHAnsi" w:cstheme="majorHAnsi"/>
          <w:sz w:val="22"/>
          <w:szCs w:val="22"/>
          <w:u w:val="single"/>
        </w:rPr>
      </w:pPr>
    </w:p>
    <w:p w14:paraId="7B947B6B" w14:textId="24B747F0" w:rsidR="00BE03B2" w:rsidRPr="009154DB" w:rsidRDefault="00BE03B2" w:rsidP="00CA6E18">
      <w:pPr>
        <w:pStyle w:val="ListParagraph"/>
        <w:numPr>
          <w:ilvl w:val="1"/>
          <w:numId w:val="57"/>
        </w:numPr>
        <w:tabs>
          <w:tab w:val="left" w:pos="720"/>
        </w:tabs>
        <w:ind w:left="810" w:hanging="450"/>
        <w:rPr>
          <w:rFonts w:asciiTheme="majorHAnsi" w:hAnsiTheme="majorHAnsi" w:cstheme="majorHAnsi"/>
          <w:sz w:val="22"/>
          <w:szCs w:val="22"/>
          <w:u w:val="single"/>
          <w:rPrChange w:id="255" w:author="Cong" w:date="2020-10-19T20:30:00Z">
            <w:rPr>
              <w:rFonts w:asciiTheme="majorHAnsi" w:hAnsiTheme="majorHAnsi" w:cstheme="majorHAnsi"/>
              <w:sz w:val="22"/>
              <w:szCs w:val="22"/>
            </w:rPr>
          </w:rPrChange>
        </w:rPr>
      </w:pPr>
      <w:r w:rsidRPr="009154DB">
        <w:rPr>
          <w:rFonts w:asciiTheme="majorHAnsi" w:hAnsiTheme="majorHAnsi" w:cstheme="majorHAnsi"/>
          <w:sz w:val="22"/>
          <w:szCs w:val="22"/>
          <w:u w:val="single"/>
          <w:rPrChange w:id="256" w:author="Cong" w:date="2020-10-19T20:30:00Z">
            <w:rPr>
              <w:rFonts w:asciiTheme="majorHAnsi" w:hAnsiTheme="majorHAnsi" w:cstheme="majorHAnsi"/>
              <w:sz w:val="22"/>
              <w:szCs w:val="22"/>
            </w:rPr>
          </w:rPrChange>
        </w:rPr>
        <w:t>Years Available: 1996-2017</w:t>
      </w:r>
    </w:p>
    <w:p w14:paraId="6A9796A3" w14:textId="77777777" w:rsidR="00BE03B2" w:rsidRPr="00637F62" w:rsidRDefault="00BE03B2" w:rsidP="00DB52CA">
      <w:pPr>
        <w:ind w:firstLine="360"/>
        <w:rPr>
          <w:rFonts w:asciiTheme="majorHAnsi" w:hAnsiTheme="majorHAnsi" w:cstheme="majorHAnsi"/>
          <w:sz w:val="22"/>
          <w:szCs w:val="22"/>
          <w:u w:val="single"/>
        </w:rPr>
      </w:pPr>
    </w:p>
    <w:p w14:paraId="6CC5C32D" w14:textId="0BE96B9C" w:rsidR="00BE03B2" w:rsidRPr="00320EA8" w:rsidRDefault="00BE03B2" w:rsidP="00CA6E18">
      <w:pPr>
        <w:pStyle w:val="ListParagraph"/>
        <w:numPr>
          <w:ilvl w:val="1"/>
          <w:numId w:val="57"/>
        </w:numPr>
        <w:tabs>
          <w:tab w:val="left" w:pos="720"/>
        </w:tabs>
        <w:ind w:left="810" w:hanging="450"/>
        <w:rPr>
          <w:rFonts w:asciiTheme="majorHAnsi" w:hAnsiTheme="majorHAnsi" w:cstheme="majorHAnsi"/>
          <w:sz w:val="22"/>
          <w:szCs w:val="22"/>
          <w:u w:val="single"/>
          <w:rPrChange w:id="257" w:author="Cong" w:date="2020-10-19T20:36:00Z">
            <w:rPr>
              <w:rFonts w:asciiTheme="majorHAnsi" w:hAnsiTheme="majorHAnsi" w:cstheme="majorHAnsi"/>
              <w:sz w:val="22"/>
              <w:szCs w:val="22"/>
            </w:rPr>
          </w:rPrChange>
        </w:rPr>
      </w:pPr>
      <w:r w:rsidRPr="00320EA8">
        <w:rPr>
          <w:rFonts w:asciiTheme="majorHAnsi" w:hAnsiTheme="majorHAnsi" w:cstheme="majorHAnsi"/>
          <w:sz w:val="22"/>
          <w:szCs w:val="22"/>
          <w:u w:val="single"/>
          <w:rPrChange w:id="258" w:author="Cong" w:date="2020-10-19T20:36:00Z">
            <w:rPr>
              <w:rFonts w:asciiTheme="majorHAnsi" w:hAnsiTheme="majorHAnsi" w:cstheme="majorHAnsi"/>
              <w:sz w:val="22"/>
              <w:szCs w:val="22"/>
            </w:rPr>
          </w:rPrChange>
        </w:rPr>
        <w:t>Download Instructions</w:t>
      </w:r>
    </w:p>
    <w:p w14:paraId="3A373EF3" w14:textId="734E4599" w:rsidR="005068B2" w:rsidRPr="00637F62" w:rsidRDefault="005068B2">
      <w:pPr>
        <w:ind w:firstLine="360"/>
        <w:rPr>
          <w:rFonts w:asciiTheme="majorHAnsi" w:hAnsiTheme="majorHAnsi" w:cstheme="majorHAnsi"/>
          <w:sz w:val="22"/>
          <w:szCs w:val="22"/>
        </w:rPr>
      </w:pPr>
    </w:p>
    <w:p w14:paraId="000B3BF2" w14:textId="273491F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16" w:history="1">
        <w:r w:rsidRPr="00637F62">
          <w:rPr>
            <w:rStyle w:val="Hyperlink"/>
            <w:rFonts w:asciiTheme="majorHAnsi" w:hAnsiTheme="majorHAnsi" w:cstheme="majorHAnsi"/>
            <w:sz w:val="22"/>
            <w:szCs w:val="22"/>
          </w:rPr>
          <w:t>https://healthsurveys.ipums.org/</w:t>
        </w:r>
      </w:hyperlink>
    </w:p>
    <w:p w14:paraId="4A075E26" w14:textId="7777777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Select “all samples” to get a long series of years</w:t>
      </w:r>
    </w:p>
    <w:p w14:paraId="17B3AA3B" w14:textId="7777777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Select the tab “person” for person-level variables (not “household”)</w:t>
      </w:r>
    </w:p>
    <w:p w14:paraId="481BFEA5" w14:textId="78C53514" w:rsidR="00DB52CA" w:rsidRPr="00637F62" w:rsidRDefault="00DB52CA" w:rsidP="00BC509A">
      <w:pPr>
        <w:pStyle w:val="ListParagraph"/>
        <w:numPr>
          <w:ilvl w:val="0"/>
          <w:numId w:val="35"/>
        </w:numPr>
        <w:ind w:left="0" w:firstLine="360"/>
        <w:rPr>
          <w:rFonts w:asciiTheme="majorHAnsi" w:hAnsiTheme="majorHAnsi" w:cstheme="majorHAnsi"/>
          <w:sz w:val="22"/>
          <w:szCs w:val="22"/>
        </w:rPr>
      </w:pPr>
      <w:r w:rsidRPr="00637F62">
        <w:rPr>
          <w:rFonts w:asciiTheme="majorHAnsi" w:hAnsiTheme="majorHAnsi" w:cstheme="majorHAnsi"/>
          <w:sz w:val="22"/>
          <w:szCs w:val="22"/>
        </w:rPr>
        <w:lastRenderedPageBreak/>
        <w:t xml:space="preserve">Select all health conditions. Selected variables from annual, not round option. That should make this like a repeated cross section of sorts. Of course person id is available to link peoples answers from one year to the next but if doing longitudinal work, it would be much better to do round level </w:t>
      </w:r>
    </w:p>
    <w:p w14:paraId="6296530D" w14:textId="38D7C136" w:rsidR="00DB52CA" w:rsidRPr="00637F62" w:rsidRDefault="00DB52CA" w:rsidP="00CA6E18">
      <w:pPr>
        <w:pStyle w:val="ListParagraph"/>
        <w:ind w:hanging="360"/>
        <w:rPr>
          <w:rFonts w:asciiTheme="majorHAnsi" w:hAnsiTheme="majorHAnsi" w:cstheme="majorHAnsi"/>
          <w:sz w:val="22"/>
          <w:szCs w:val="22"/>
        </w:rPr>
      </w:pPr>
      <w:r w:rsidRPr="00637F62">
        <w:rPr>
          <w:rFonts w:asciiTheme="majorHAnsi" w:hAnsiTheme="majorHAnsi" w:cstheme="majorHAnsi"/>
          <w:sz w:val="22"/>
          <w:szCs w:val="22"/>
        </w:rPr>
        <w:t>Please see the picture below</w:t>
      </w:r>
    </w:p>
    <w:p w14:paraId="0C2EF2D5" w14:textId="7179ECD7" w:rsidR="005068B2" w:rsidRPr="00637F62" w:rsidRDefault="00DB52CA" w:rsidP="005068B2">
      <w:pPr>
        <w:ind w:firstLine="360"/>
        <w:rPr>
          <w:rFonts w:asciiTheme="majorHAnsi" w:hAnsiTheme="majorHAnsi" w:cstheme="majorHAnsi"/>
          <w:sz w:val="22"/>
          <w:szCs w:val="22"/>
        </w:rPr>
      </w:pPr>
      <w:r w:rsidRPr="00CA6E18">
        <w:rPr>
          <w:rFonts w:asciiTheme="majorHAnsi" w:hAnsiTheme="majorHAnsi" w:cstheme="majorHAnsi"/>
          <w:noProof/>
          <w:sz w:val="22"/>
          <w:szCs w:val="22"/>
        </w:rPr>
        <w:drawing>
          <wp:inline distT="0" distB="0" distL="0" distR="0" wp14:anchorId="05156BF2" wp14:editId="00E1F19C">
            <wp:extent cx="54864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486400" cy="2971800"/>
                    </a:xfrm>
                    <a:prstGeom prst="rect">
                      <a:avLst/>
                    </a:prstGeom>
                  </pic:spPr>
                </pic:pic>
              </a:graphicData>
            </a:graphic>
          </wp:inline>
        </w:drawing>
      </w:r>
    </w:p>
    <w:p w14:paraId="456395F5" w14:textId="77777777" w:rsidR="00BE03B2" w:rsidRPr="00637F62" w:rsidRDefault="00BE03B2" w:rsidP="00BE03B2">
      <w:pPr>
        <w:spacing w:line="259" w:lineRule="auto"/>
        <w:ind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187CAEB3"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Select demographic tab that contains age, race and gender variables</w:t>
      </w:r>
    </w:p>
    <w:p w14:paraId="0246C294"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Submit a request and wait until IPUMS notifies of the availability of download</w:t>
      </w:r>
    </w:p>
    <w:p w14:paraId="6FA3480F"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Download .</w:t>
      </w:r>
      <w:proofErr w:type="spellStart"/>
      <w:r w:rsidRPr="00637F62">
        <w:rPr>
          <w:rFonts w:asciiTheme="majorHAnsi" w:hAnsiTheme="majorHAnsi" w:cstheme="majorHAnsi"/>
          <w:sz w:val="22"/>
          <w:szCs w:val="22"/>
        </w:rPr>
        <w:t>dat</w:t>
      </w:r>
      <w:proofErr w:type="spellEnd"/>
      <w:r w:rsidRPr="00637F62">
        <w:rPr>
          <w:rFonts w:asciiTheme="majorHAnsi" w:hAnsiTheme="majorHAnsi" w:cstheme="majorHAnsi"/>
          <w:sz w:val="22"/>
          <w:szCs w:val="22"/>
        </w:rPr>
        <w:t xml:space="preserve"> and the Stata code from the download page </w:t>
      </w:r>
    </w:p>
    <w:p w14:paraId="66104C4E" w14:textId="52679AE2"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 xml:space="preserve">Open the Stata code to read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w:t>
      </w:r>
    </w:p>
    <w:p w14:paraId="1A4C29A0" w14:textId="7ED665CF"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 xml:space="preserve">Save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into a raw data folder</w:t>
      </w:r>
    </w:p>
    <w:p w14:paraId="6287FDC7" w14:textId="2B99FBC5" w:rsidR="005068B2" w:rsidRPr="00637F62" w:rsidRDefault="005068B2">
      <w:pPr>
        <w:ind w:firstLine="360"/>
        <w:rPr>
          <w:rFonts w:asciiTheme="majorHAnsi" w:hAnsiTheme="majorHAnsi" w:cstheme="majorHAnsi"/>
          <w:sz w:val="22"/>
          <w:szCs w:val="22"/>
        </w:rPr>
      </w:pPr>
    </w:p>
    <w:p w14:paraId="3DB553D2" w14:textId="22120828" w:rsidR="00BF056A" w:rsidRPr="0074178B" w:rsidRDefault="00637F62" w:rsidP="00BC509A">
      <w:pPr>
        <w:pStyle w:val="ListParagraph"/>
        <w:numPr>
          <w:ilvl w:val="1"/>
          <w:numId w:val="57"/>
        </w:numPr>
        <w:ind w:left="450" w:hanging="90"/>
        <w:rPr>
          <w:rFonts w:asciiTheme="majorHAnsi" w:hAnsiTheme="majorHAnsi" w:cstheme="majorHAnsi"/>
          <w:sz w:val="22"/>
          <w:szCs w:val="22"/>
          <w:u w:val="single"/>
          <w:rPrChange w:id="259" w:author="Cong" w:date="2020-10-19T20:36:00Z">
            <w:rPr>
              <w:rFonts w:asciiTheme="majorHAnsi" w:hAnsiTheme="majorHAnsi" w:cstheme="majorHAnsi"/>
              <w:sz w:val="22"/>
              <w:szCs w:val="22"/>
            </w:rPr>
          </w:rPrChange>
        </w:rPr>
      </w:pPr>
      <w:r w:rsidRPr="0074178B">
        <w:rPr>
          <w:rFonts w:asciiTheme="majorHAnsi" w:eastAsia="Times New Roman" w:hAnsiTheme="majorHAnsi" w:cstheme="majorHAnsi"/>
          <w:sz w:val="22"/>
          <w:szCs w:val="22"/>
          <w:u w:val="single"/>
          <w:rPrChange w:id="260" w:author="Cong" w:date="2020-10-19T20:36:00Z">
            <w:rPr>
              <w:rFonts w:asciiTheme="majorHAnsi" w:eastAsia="Times New Roman" w:hAnsiTheme="majorHAnsi" w:cstheme="majorHAnsi"/>
              <w:sz w:val="22"/>
              <w:szCs w:val="22"/>
            </w:rPr>
          </w:rPrChange>
        </w:rPr>
        <w:t xml:space="preserve">References and Papers </w:t>
      </w:r>
      <w:r w:rsidR="00BF056A" w:rsidRPr="0074178B">
        <w:rPr>
          <w:rFonts w:asciiTheme="majorHAnsi" w:eastAsia="Times New Roman" w:hAnsiTheme="majorHAnsi" w:cstheme="majorHAnsi"/>
          <w:sz w:val="22"/>
          <w:szCs w:val="22"/>
          <w:u w:val="single"/>
          <w:rPrChange w:id="261" w:author="Cong" w:date="2020-10-19T20:36:00Z">
            <w:rPr>
              <w:rFonts w:asciiTheme="majorHAnsi" w:eastAsia="Times New Roman" w:hAnsiTheme="majorHAnsi" w:cstheme="majorHAnsi"/>
              <w:sz w:val="22"/>
              <w:szCs w:val="22"/>
            </w:rPr>
          </w:rPrChange>
        </w:rPr>
        <w:t xml:space="preserve"> </w:t>
      </w:r>
    </w:p>
    <w:p w14:paraId="4CA19728" w14:textId="77777777" w:rsidR="001C6340" w:rsidRDefault="002E7D0C" w:rsidP="005068B2">
      <w:pPr>
        <w:ind w:firstLine="360"/>
        <w:rPr>
          <w:ins w:id="262" w:author="Simon, Kosali" w:date="2020-10-15T06:51:00Z"/>
          <w:rFonts w:asciiTheme="majorHAnsi" w:hAnsiTheme="majorHAnsi" w:cstheme="majorHAnsi"/>
          <w:sz w:val="22"/>
          <w:szCs w:val="22"/>
        </w:rPr>
      </w:pPr>
      <w:r w:rsidRPr="00637F62">
        <w:rPr>
          <w:rStyle w:val="Strong"/>
          <w:rFonts w:asciiTheme="majorHAnsi" w:eastAsia="Times New Roman" w:hAnsiTheme="majorHAnsi" w:cstheme="majorHAnsi"/>
          <w:sz w:val="22"/>
          <w:szCs w:val="22"/>
        </w:rPr>
        <w:t xml:space="preserve">Lynn A. </w:t>
      </w:r>
      <w:proofErr w:type="spellStart"/>
      <w:r w:rsidRPr="00637F62">
        <w:rPr>
          <w:rStyle w:val="Strong"/>
          <w:rFonts w:asciiTheme="majorHAnsi" w:eastAsia="Times New Roman" w:hAnsiTheme="majorHAnsi" w:cstheme="majorHAnsi"/>
          <w:sz w:val="22"/>
          <w:szCs w:val="22"/>
        </w:rPr>
        <w:t>Blewett</w:t>
      </w:r>
      <w:proofErr w:type="spellEnd"/>
      <w:r w:rsidRPr="00637F62">
        <w:rPr>
          <w:rStyle w:val="Strong"/>
          <w:rFonts w:asciiTheme="majorHAnsi" w:eastAsia="Times New Roman" w:hAnsiTheme="majorHAnsi" w:cstheme="majorHAnsi"/>
          <w:sz w:val="22"/>
          <w:szCs w:val="22"/>
        </w:rPr>
        <w:t xml:space="preserve">, Julia A. Rivera Drew, Risa Griffin and Kari C.W. Williams. IPUMS Health Surveys: Medical Expenditure Panel Survey, Version 1.1 [dataset]. Minneapolis, MN: IPUMS, 2019. </w:t>
      </w:r>
      <w:r w:rsidRPr="00637F62">
        <w:rPr>
          <w:rFonts w:asciiTheme="majorHAnsi" w:eastAsia="Times New Roman" w:hAnsiTheme="majorHAnsi" w:cstheme="majorHAnsi"/>
          <w:b/>
          <w:bCs/>
          <w:sz w:val="22"/>
          <w:szCs w:val="22"/>
        </w:rPr>
        <w:br/>
      </w:r>
      <w:hyperlink r:id="rId118" w:history="1">
        <w:r w:rsidRPr="00637F62">
          <w:rPr>
            <w:rStyle w:val="Hyperlink"/>
            <w:rFonts w:asciiTheme="majorHAnsi" w:eastAsia="Times New Roman" w:hAnsiTheme="majorHAnsi" w:cstheme="majorHAnsi"/>
            <w:sz w:val="22"/>
            <w:szCs w:val="22"/>
          </w:rPr>
          <w:t>https://doi.org/10.18128/D071.V1.1</w:t>
        </w:r>
      </w:hyperlink>
      <w:r w:rsidRPr="00637F62">
        <w:rPr>
          <w:rFonts w:asciiTheme="majorHAnsi" w:eastAsia="Times New Roman" w:hAnsiTheme="majorHAnsi" w:cstheme="majorHAnsi"/>
          <w:sz w:val="22"/>
          <w:szCs w:val="22"/>
        </w:rPr>
        <w:br/>
      </w:r>
      <w:ins w:id="263" w:author="Simon, Kosali" w:date="2020-10-15T06:51:00Z">
        <w:r w:rsidR="001C6340">
          <w:rPr>
            <w:rFonts w:asciiTheme="majorHAnsi" w:hAnsiTheme="majorHAnsi" w:cstheme="majorHAnsi"/>
            <w:sz w:val="22"/>
            <w:szCs w:val="22"/>
          </w:rPr>
          <w:t xml:space="preserve"> </w:t>
        </w:r>
      </w:ins>
    </w:p>
    <w:p w14:paraId="5C4461DB" w14:textId="77777777" w:rsidR="001C6340" w:rsidRDefault="001C6340" w:rsidP="005068B2">
      <w:pPr>
        <w:ind w:firstLine="360"/>
        <w:rPr>
          <w:ins w:id="264" w:author="Simon, Kosali" w:date="2020-10-15T06:51:00Z"/>
          <w:rFonts w:asciiTheme="majorHAnsi" w:hAnsiTheme="majorHAnsi" w:cstheme="majorHAnsi"/>
          <w:sz w:val="22"/>
          <w:szCs w:val="22"/>
        </w:rPr>
      </w:pPr>
    </w:p>
    <w:p w14:paraId="11594096" w14:textId="77777777" w:rsidR="001C6340" w:rsidRDefault="001C6340" w:rsidP="005068B2">
      <w:pPr>
        <w:ind w:firstLine="360"/>
        <w:rPr>
          <w:ins w:id="265" w:author="Simon, Kosali" w:date="2020-10-15T06:51:00Z"/>
          <w:rFonts w:asciiTheme="majorHAnsi" w:hAnsiTheme="majorHAnsi" w:cstheme="majorHAnsi"/>
          <w:sz w:val="22"/>
          <w:szCs w:val="22"/>
        </w:rPr>
      </w:pPr>
    </w:p>
    <w:p w14:paraId="76982B1F" w14:textId="77777777" w:rsidR="001C6340" w:rsidRDefault="001C6340" w:rsidP="005068B2">
      <w:pPr>
        <w:ind w:firstLine="360"/>
        <w:rPr>
          <w:ins w:id="266" w:author="Simon, Kosali" w:date="2020-10-15T06:51:00Z"/>
          <w:rFonts w:asciiTheme="majorHAnsi" w:hAnsiTheme="majorHAnsi" w:cstheme="majorHAnsi"/>
          <w:sz w:val="22"/>
          <w:szCs w:val="22"/>
        </w:rPr>
      </w:pPr>
    </w:p>
    <w:p w14:paraId="13D85F7B" w14:textId="7DB76FCA" w:rsidR="002E7D0C" w:rsidRPr="009154DB" w:rsidRDefault="00897F26" w:rsidP="00364E90">
      <w:pPr>
        <w:pStyle w:val="Heading2"/>
        <w:numPr>
          <w:ilvl w:val="0"/>
          <w:numId w:val="57"/>
        </w:numPr>
        <w:ind w:left="270" w:hanging="270"/>
        <w:rPr>
          <w:ins w:id="267" w:author="Simon, Kosali" w:date="2020-10-15T07:13:00Z"/>
          <w:rFonts w:eastAsiaTheme="minorHAnsi"/>
          <w:b/>
          <w:bCs/>
          <w:rPrChange w:id="268" w:author="Cong" w:date="2020-10-19T20:30:00Z">
            <w:rPr>
              <w:ins w:id="269" w:author="Simon, Kosali" w:date="2020-10-15T07:13:00Z"/>
            </w:rPr>
          </w:rPrChange>
        </w:rPr>
        <w:pPrChange w:id="270" w:author="Cong" w:date="2020-10-19T20:31:00Z">
          <w:pPr>
            <w:ind w:firstLine="360"/>
          </w:pPr>
        </w:pPrChange>
      </w:pPr>
      <w:bookmarkStart w:id="271" w:name="_Toc54031871"/>
      <w:ins w:id="272" w:author="Simon, Kosali" w:date="2020-10-15T07:13:00Z">
        <w:r w:rsidRPr="009154DB">
          <w:rPr>
            <w:b/>
            <w:bCs/>
            <w:rPrChange w:id="273" w:author="Cong" w:date="2020-10-19T20:30:00Z">
              <w:rPr>
                <w:rFonts w:asciiTheme="majorHAnsi" w:hAnsiTheme="majorHAnsi" w:cstheme="majorHAnsi"/>
                <w:sz w:val="22"/>
                <w:szCs w:val="22"/>
              </w:rPr>
            </w:rPrChange>
          </w:rPr>
          <w:t>Medicare Current Beneficiary Survey (</w:t>
        </w:r>
      </w:ins>
      <w:ins w:id="274" w:author="Simon, Kosali" w:date="2020-10-15T06:51:00Z">
        <w:r w:rsidR="001C6340" w:rsidRPr="009154DB">
          <w:rPr>
            <w:rFonts w:eastAsiaTheme="minorHAnsi"/>
            <w:b/>
            <w:bCs/>
            <w:rPrChange w:id="275" w:author="Cong" w:date="2020-10-19T20:30:00Z">
              <w:rPr/>
            </w:rPrChange>
          </w:rPr>
          <w:t>MCBS</w:t>
        </w:r>
      </w:ins>
      <w:ins w:id="276" w:author="Simon, Kosali" w:date="2020-10-15T07:13:00Z">
        <w:r w:rsidRPr="009154DB">
          <w:rPr>
            <w:b/>
            <w:bCs/>
            <w:rPrChange w:id="277" w:author="Cong" w:date="2020-10-19T20:30:00Z">
              <w:rPr>
                <w:rFonts w:asciiTheme="majorHAnsi" w:hAnsiTheme="majorHAnsi" w:cstheme="majorHAnsi"/>
                <w:sz w:val="22"/>
                <w:szCs w:val="22"/>
              </w:rPr>
            </w:rPrChange>
          </w:rPr>
          <w:t>)</w:t>
        </w:r>
      </w:ins>
      <w:ins w:id="278" w:author="Simon, Kosali" w:date="2020-10-15T07:15:00Z">
        <w:r w:rsidRPr="009154DB">
          <w:rPr>
            <w:b/>
            <w:bCs/>
            <w:rPrChange w:id="279" w:author="Cong" w:date="2020-10-19T20:30:00Z">
              <w:rPr>
                <w:rFonts w:asciiTheme="majorHAnsi" w:hAnsiTheme="majorHAnsi" w:cstheme="majorHAnsi"/>
                <w:sz w:val="22"/>
                <w:szCs w:val="22"/>
              </w:rPr>
            </w:rPrChange>
          </w:rPr>
          <w:t xml:space="preserve"> Public Use File (PUF)</w:t>
        </w:r>
      </w:ins>
      <w:bookmarkEnd w:id="271"/>
    </w:p>
    <w:p w14:paraId="3639FAAB" w14:textId="720B6DA4" w:rsidR="00897F26" w:rsidRPr="00E6793A" w:rsidRDefault="00897F26" w:rsidP="00AA0F45">
      <w:pPr>
        <w:pStyle w:val="ListParagraph"/>
        <w:numPr>
          <w:ilvl w:val="1"/>
          <w:numId w:val="57"/>
        </w:numPr>
        <w:ind w:left="720" w:hanging="360"/>
        <w:rPr>
          <w:ins w:id="280" w:author="Simon, Kosali" w:date="2020-10-15T07:13:00Z"/>
          <w:rFonts w:asciiTheme="majorHAnsi" w:hAnsiTheme="majorHAnsi" w:cstheme="majorHAnsi"/>
          <w:sz w:val="22"/>
          <w:szCs w:val="22"/>
          <w:u w:val="single"/>
          <w:rPrChange w:id="281" w:author="Cong" w:date="2020-10-19T20:31:00Z">
            <w:rPr>
              <w:ins w:id="282" w:author="Simon, Kosali" w:date="2020-10-15T07:13:00Z"/>
            </w:rPr>
          </w:rPrChange>
        </w:rPr>
        <w:pPrChange w:id="283" w:author="Cong" w:date="2020-10-19T19:20:00Z">
          <w:pPr>
            <w:pStyle w:val="ListParagraph"/>
            <w:numPr>
              <w:ilvl w:val="1"/>
              <w:numId w:val="46"/>
            </w:numPr>
            <w:ind w:hanging="360"/>
          </w:pPr>
        </w:pPrChange>
      </w:pPr>
      <w:ins w:id="284" w:author="Simon, Kosali" w:date="2020-10-15T07:13:00Z">
        <w:del w:id="285" w:author="Cong" w:date="2020-10-19T19:20:00Z">
          <w:r w:rsidRPr="00E6793A" w:rsidDel="00AA0F45">
            <w:rPr>
              <w:rFonts w:asciiTheme="majorHAnsi" w:hAnsiTheme="majorHAnsi" w:cstheme="majorHAnsi"/>
              <w:sz w:val="22"/>
              <w:szCs w:val="22"/>
              <w:u w:val="single"/>
              <w:rPrChange w:id="286" w:author="Cong" w:date="2020-10-19T20:31:00Z">
                <w:rPr>
                  <w:rFonts w:asciiTheme="majorHAnsi" w:hAnsiTheme="majorHAnsi" w:cstheme="majorHAnsi"/>
                  <w:sz w:val="22"/>
                  <w:szCs w:val="22"/>
                  <w:u w:val="single"/>
                </w:rPr>
              </w:rPrChange>
            </w:rPr>
            <w:delText>6.1</w:delText>
          </w:r>
        </w:del>
        <w:r w:rsidRPr="00E6793A">
          <w:rPr>
            <w:rFonts w:asciiTheme="majorHAnsi" w:hAnsiTheme="majorHAnsi" w:cstheme="majorHAnsi"/>
            <w:sz w:val="22"/>
            <w:szCs w:val="22"/>
            <w:u w:val="single"/>
            <w:rPrChange w:id="287" w:author="Cong" w:date="2020-10-19T20:31:00Z">
              <w:rPr/>
            </w:rPrChange>
          </w:rPr>
          <w:t xml:space="preserve">Dataset Description </w:t>
        </w:r>
      </w:ins>
    </w:p>
    <w:p w14:paraId="696F9A2D" w14:textId="62EAF940" w:rsidR="00897F26" w:rsidRPr="00AA0F45" w:rsidRDefault="00897F26" w:rsidP="00897F26">
      <w:pPr>
        <w:ind w:firstLine="360"/>
        <w:rPr>
          <w:ins w:id="288" w:author="Simon, Kosali" w:date="2020-10-15T07:14:00Z"/>
          <w:rFonts w:asciiTheme="majorHAnsi" w:hAnsiTheme="majorHAnsi" w:cstheme="majorHAnsi"/>
          <w:sz w:val="22"/>
          <w:szCs w:val="22"/>
          <w:rPrChange w:id="289" w:author="Cong" w:date="2020-10-19T19:19:00Z">
            <w:rPr>
              <w:ins w:id="290" w:author="Simon, Kosali" w:date="2020-10-15T07:14:00Z"/>
              <w:rFonts w:asciiTheme="majorHAnsi" w:hAnsiTheme="majorHAnsi" w:cstheme="majorHAnsi"/>
              <w:sz w:val="22"/>
              <w:szCs w:val="22"/>
            </w:rPr>
          </w:rPrChange>
        </w:rPr>
      </w:pPr>
      <w:ins w:id="291" w:author="Simon, Kosali" w:date="2020-10-15T07:13:00Z">
        <w:r w:rsidRPr="00AA0F45">
          <w:rPr>
            <w:rFonts w:asciiTheme="majorHAnsi" w:hAnsiTheme="majorHAnsi" w:cstheme="majorHAnsi"/>
            <w:sz w:val="22"/>
            <w:szCs w:val="22"/>
            <w:rPrChange w:id="292" w:author="Cong" w:date="2020-10-19T19:19:00Z">
              <w:rPr>
                <w:rFonts w:asciiTheme="majorHAnsi" w:hAnsiTheme="majorHAnsi" w:cstheme="majorHAnsi"/>
                <w:sz w:val="22"/>
                <w:szCs w:val="22"/>
              </w:rPr>
            </w:rPrChange>
          </w:rPr>
          <w:t>“</w:t>
        </w:r>
      </w:ins>
      <w:proofErr w:type="spellStart"/>
      <w:proofErr w:type="gramStart"/>
      <w:ins w:id="293" w:author="Simon, Kosali" w:date="2020-10-15T07:14:00Z">
        <w:r w:rsidRPr="00AA0F45">
          <w:rPr>
            <w:rFonts w:asciiTheme="majorHAnsi" w:hAnsiTheme="majorHAnsi" w:cstheme="majorHAnsi"/>
            <w:sz w:val="22"/>
            <w:szCs w:val="22"/>
            <w:rPrChange w:id="294" w:author="Cong" w:date="2020-10-19T19:19:00Z">
              <w:rPr>
                <w:sz w:val="22"/>
                <w:szCs w:val="22"/>
              </w:rPr>
            </w:rPrChange>
          </w:rPr>
          <w:t>The..</w:t>
        </w:r>
        <w:proofErr w:type="gramEnd"/>
        <w:r w:rsidRPr="00AA0F45">
          <w:rPr>
            <w:rFonts w:asciiTheme="majorHAnsi" w:hAnsiTheme="majorHAnsi" w:cstheme="majorHAnsi"/>
            <w:sz w:val="22"/>
            <w:szCs w:val="22"/>
            <w:rPrChange w:id="295" w:author="Cong" w:date="2020-10-19T19:19:00Z">
              <w:rPr>
                <w:sz w:val="22"/>
                <w:szCs w:val="22"/>
              </w:rPr>
            </w:rPrChange>
          </w:rPr>
          <w:t>MCBS</w:t>
        </w:r>
        <w:proofErr w:type="spellEnd"/>
        <w:r w:rsidRPr="00AA0F45">
          <w:rPr>
            <w:rFonts w:asciiTheme="majorHAnsi" w:hAnsiTheme="majorHAnsi" w:cstheme="majorHAnsi"/>
            <w:sz w:val="22"/>
            <w:szCs w:val="22"/>
            <w:rPrChange w:id="296" w:author="Cong" w:date="2020-10-19T19:19:00Z">
              <w:rPr>
                <w:sz w:val="22"/>
                <w:szCs w:val="22"/>
              </w:rPr>
            </w:rPrChange>
          </w:rPr>
          <w:t xml:space="preserve"> PUF</w:t>
        </w:r>
      </w:ins>
      <w:ins w:id="297" w:author="Simon, Kosali" w:date="2020-10-15T07:15:00Z">
        <w:r w:rsidRPr="00AA0F45">
          <w:rPr>
            <w:rFonts w:asciiTheme="majorHAnsi" w:hAnsiTheme="majorHAnsi" w:cstheme="majorHAnsi"/>
            <w:sz w:val="22"/>
            <w:szCs w:val="22"/>
            <w:rPrChange w:id="298" w:author="Cong" w:date="2020-10-19T19:19:00Z">
              <w:rPr>
                <w:sz w:val="22"/>
                <w:szCs w:val="22"/>
              </w:rPr>
            </w:rPrChange>
          </w:rPr>
          <w:t>..</w:t>
        </w:r>
      </w:ins>
      <w:ins w:id="299" w:author="Simon, Kosali" w:date="2020-10-15T07:14:00Z">
        <w:r w:rsidRPr="00AA0F45">
          <w:rPr>
            <w:rFonts w:asciiTheme="majorHAnsi" w:hAnsiTheme="majorHAnsi" w:cstheme="majorHAnsi"/>
            <w:sz w:val="22"/>
            <w:szCs w:val="22"/>
            <w:rPrChange w:id="300" w:author="Cong" w:date="2020-10-19T19:19:00Z">
              <w:rPr>
                <w:sz w:val="22"/>
                <w:szCs w:val="22"/>
              </w:rPr>
            </w:rPrChange>
          </w:rPr>
          <w:t xml:space="preserve"> is a unique source of information on beneficiaries’ health and well-being that cannot be obtained through CMS administrative sources alone. The file includes data related to Medicare beneficiaries' access to care, health status, other information regarding beneficiaries’ knowledge of, attitudes toward, and satisfaction with their health care, as well as demographic data and information on all types of health insurance coverage.</w:t>
        </w:r>
      </w:ins>
    </w:p>
    <w:p w14:paraId="71F96CB8" w14:textId="14AB73C3" w:rsidR="00897F26" w:rsidRPr="00AA0F45" w:rsidRDefault="00897F26" w:rsidP="00897F26">
      <w:pPr>
        <w:ind w:firstLine="360"/>
        <w:rPr>
          <w:ins w:id="301" w:author="Simon, Kosali" w:date="2020-10-15T07:14:00Z"/>
          <w:rFonts w:asciiTheme="majorHAnsi" w:hAnsiTheme="majorHAnsi" w:cstheme="majorHAnsi"/>
          <w:sz w:val="22"/>
          <w:szCs w:val="22"/>
          <w:rPrChange w:id="302" w:author="Cong" w:date="2020-10-19T19:19:00Z">
            <w:rPr>
              <w:ins w:id="303" w:author="Simon, Kosali" w:date="2020-10-15T07:14:00Z"/>
              <w:rFonts w:asciiTheme="majorHAnsi" w:hAnsiTheme="majorHAnsi" w:cstheme="majorHAnsi"/>
              <w:sz w:val="22"/>
              <w:szCs w:val="22"/>
            </w:rPr>
          </w:rPrChange>
        </w:rPr>
      </w:pPr>
      <w:ins w:id="304" w:author="Simon, Kosali" w:date="2020-10-15T07:15:00Z">
        <w:r w:rsidRPr="00AA0F45">
          <w:rPr>
            <w:rFonts w:asciiTheme="majorHAnsi" w:hAnsiTheme="majorHAnsi" w:cstheme="majorHAnsi"/>
            <w:sz w:val="22"/>
            <w:szCs w:val="22"/>
            <w:rPrChange w:id="305" w:author="Cong" w:date="2020-10-19T19:19:00Z">
              <w:rPr>
                <w:rFonts w:asciiTheme="majorHAnsi" w:hAnsiTheme="majorHAnsi" w:cstheme="majorHAnsi"/>
                <w:sz w:val="22"/>
                <w:szCs w:val="22"/>
              </w:rPr>
            </w:rPrChange>
          </w:rPr>
          <w:t>The survey started in 1991 although public use files only start in 2013.</w:t>
        </w:r>
      </w:ins>
    </w:p>
    <w:p w14:paraId="1527AED1" w14:textId="77777777" w:rsidR="00897F26" w:rsidRPr="00AA0F45" w:rsidRDefault="00897F26" w:rsidP="00897F26">
      <w:pPr>
        <w:ind w:firstLine="360"/>
        <w:rPr>
          <w:ins w:id="306" w:author="Simon, Kosali" w:date="2020-10-15T07:13:00Z"/>
          <w:rFonts w:asciiTheme="majorHAnsi" w:hAnsiTheme="majorHAnsi" w:cstheme="majorHAnsi"/>
          <w:sz w:val="22"/>
          <w:szCs w:val="22"/>
          <w:rPrChange w:id="307" w:author="Cong" w:date="2020-10-19T19:19:00Z">
            <w:rPr>
              <w:ins w:id="308" w:author="Simon, Kosali" w:date="2020-10-15T07:13:00Z"/>
              <w:rFonts w:asciiTheme="majorHAnsi" w:hAnsiTheme="majorHAnsi" w:cstheme="majorHAnsi"/>
              <w:sz w:val="22"/>
              <w:szCs w:val="22"/>
            </w:rPr>
          </w:rPrChange>
        </w:rPr>
      </w:pPr>
    </w:p>
    <w:p w14:paraId="2E6A53AE" w14:textId="20175FB0" w:rsidR="00897F26" w:rsidRPr="00AA0F45" w:rsidRDefault="00897F26" w:rsidP="00113C11">
      <w:pPr>
        <w:pStyle w:val="PlainText"/>
        <w:numPr>
          <w:ilvl w:val="1"/>
          <w:numId w:val="57"/>
        </w:numPr>
        <w:ind w:left="810" w:hanging="450"/>
        <w:rPr>
          <w:ins w:id="309" w:author="Simon, Kosali" w:date="2020-10-15T07:13:00Z"/>
          <w:rFonts w:asciiTheme="majorHAnsi" w:hAnsiTheme="majorHAnsi" w:cstheme="majorHAnsi"/>
          <w:sz w:val="22"/>
          <w:szCs w:val="22"/>
          <w:rPrChange w:id="310" w:author="Cong" w:date="2020-10-19T19:19:00Z">
            <w:rPr>
              <w:ins w:id="311" w:author="Simon, Kosali" w:date="2020-10-15T07:13:00Z"/>
              <w:rFonts w:asciiTheme="majorHAnsi" w:hAnsiTheme="majorHAnsi" w:cstheme="majorHAnsi"/>
              <w:sz w:val="22"/>
              <w:szCs w:val="22"/>
            </w:rPr>
          </w:rPrChange>
        </w:rPr>
        <w:pPrChange w:id="312" w:author="Cong" w:date="2020-10-19T20:03:00Z">
          <w:pPr>
            <w:pStyle w:val="PlainText"/>
            <w:numPr>
              <w:ilvl w:val="1"/>
              <w:numId w:val="46"/>
            </w:numPr>
            <w:ind w:left="720" w:hanging="360"/>
          </w:pPr>
        </w:pPrChange>
      </w:pPr>
      <w:ins w:id="313" w:author="Simon, Kosali" w:date="2020-10-15T07:13:00Z">
        <w:r w:rsidRPr="00E6793A">
          <w:rPr>
            <w:rFonts w:asciiTheme="majorHAnsi" w:hAnsiTheme="majorHAnsi" w:cstheme="majorHAnsi"/>
            <w:sz w:val="22"/>
            <w:szCs w:val="22"/>
            <w:u w:val="single"/>
            <w:rPrChange w:id="314" w:author="Cong" w:date="2020-10-19T20:31:00Z">
              <w:rPr>
                <w:rFonts w:asciiTheme="majorHAnsi" w:hAnsiTheme="majorHAnsi" w:cstheme="majorHAnsi"/>
                <w:sz w:val="22"/>
                <w:szCs w:val="22"/>
                <w:u w:val="single"/>
              </w:rPr>
            </w:rPrChange>
          </w:rPr>
          <w:lastRenderedPageBreak/>
          <w:t>Years available:</w:t>
        </w:r>
        <w:r w:rsidRPr="00AA0F45">
          <w:rPr>
            <w:rFonts w:asciiTheme="majorHAnsi" w:hAnsiTheme="majorHAnsi" w:cstheme="majorHAnsi"/>
            <w:sz w:val="22"/>
            <w:szCs w:val="22"/>
            <w:rPrChange w:id="315" w:author="Cong" w:date="2020-10-19T19:19:00Z">
              <w:rPr>
                <w:rFonts w:asciiTheme="majorHAnsi" w:hAnsiTheme="majorHAnsi" w:cstheme="majorHAnsi"/>
                <w:sz w:val="22"/>
                <w:szCs w:val="22"/>
              </w:rPr>
            </w:rPrChange>
          </w:rPr>
          <w:t xml:space="preserve"> 2013, 2015-2018</w:t>
        </w:r>
      </w:ins>
    </w:p>
    <w:p w14:paraId="40190630" w14:textId="77777777" w:rsidR="00897F26" w:rsidRPr="00AA0F45" w:rsidRDefault="00897F26" w:rsidP="00113C11">
      <w:pPr>
        <w:pStyle w:val="PlainText"/>
        <w:ind w:left="810" w:hanging="450"/>
        <w:rPr>
          <w:ins w:id="316" w:author="Simon, Kosali" w:date="2020-10-15T07:13:00Z"/>
          <w:rFonts w:asciiTheme="majorHAnsi" w:hAnsiTheme="majorHAnsi" w:cstheme="majorHAnsi"/>
          <w:sz w:val="22"/>
          <w:szCs w:val="22"/>
          <w:rPrChange w:id="317" w:author="Cong" w:date="2020-10-19T19:19:00Z">
            <w:rPr>
              <w:ins w:id="318" w:author="Simon, Kosali" w:date="2020-10-15T07:13:00Z"/>
              <w:rFonts w:asciiTheme="majorHAnsi" w:hAnsiTheme="majorHAnsi" w:cstheme="majorHAnsi"/>
              <w:sz w:val="22"/>
              <w:szCs w:val="22"/>
            </w:rPr>
          </w:rPrChange>
        </w:rPr>
        <w:pPrChange w:id="319" w:author="Cong" w:date="2020-10-19T20:03:00Z">
          <w:pPr>
            <w:pStyle w:val="PlainText"/>
            <w:ind w:left="720"/>
          </w:pPr>
        </w:pPrChange>
      </w:pPr>
    </w:p>
    <w:p w14:paraId="1B0F4053" w14:textId="7EB1EAA8" w:rsidR="00897F26" w:rsidRPr="00113C11" w:rsidRDefault="00897F26" w:rsidP="00113C11">
      <w:pPr>
        <w:pStyle w:val="ListParagraph"/>
        <w:numPr>
          <w:ilvl w:val="1"/>
          <w:numId w:val="57"/>
        </w:numPr>
        <w:ind w:left="810" w:hanging="450"/>
        <w:rPr>
          <w:ins w:id="320" w:author="Simon, Kosali" w:date="2020-10-15T07:13:00Z"/>
          <w:rFonts w:asciiTheme="majorHAnsi" w:hAnsiTheme="majorHAnsi" w:cstheme="majorHAnsi"/>
          <w:iCs/>
          <w:sz w:val="22"/>
          <w:szCs w:val="22"/>
          <w:u w:val="single"/>
          <w:rPrChange w:id="321" w:author="Cong" w:date="2020-10-19T20:03:00Z">
            <w:rPr>
              <w:ins w:id="322" w:author="Simon, Kosali" w:date="2020-10-15T07:13:00Z"/>
            </w:rPr>
          </w:rPrChange>
        </w:rPr>
        <w:pPrChange w:id="323" w:author="Cong" w:date="2020-10-19T20:03:00Z">
          <w:pPr>
            <w:pStyle w:val="ListParagraph"/>
            <w:numPr>
              <w:ilvl w:val="1"/>
              <w:numId w:val="46"/>
            </w:numPr>
            <w:ind w:hanging="360"/>
          </w:pPr>
        </w:pPrChange>
      </w:pPr>
      <w:ins w:id="324" w:author="Simon, Kosali" w:date="2020-10-15T07:16:00Z">
        <w:del w:id="325" w:author="Cong" w:date="2020-10-19T20:03:00Z">
          <w:r w:rsidRPr="00113C11" w:rsidDel="00113C11">
            <w:rPr>
              <w:rFonts w:asciiTheme="majorHAnsi" w:hAnsiTheme="majorHAnsi" w:cstheme="majorHAnsi"/>
              <w:iCs/>
              <w:sz w:val="22"/>
              <w:szCs w:val="22"/>
              <w:u w:val="single"/>
              <w:rPrChange w:id="326" w:author="Cong" w:date="2020-10-19T20:03:00Z">
                <w:rPr>
                  <w:rFonts w:asciiTheme="majorHAnsi" w:hAnsiTheme="majorHAnsi" w:cstheme="majorHAnsi"/>
                  <w:iCs/>
                  <w:sz w:val="22"/>
                  <w:szCs w:val="22"/>
                  <w:u w:val="single"/>
                </w:rPr>
              </w:rPrChange>
            </w:rPr>
            <w:delText>6.3</w:delText>
          </w:r>
        </w:del>
      </w:ins>
      <w:ins w:id="327" w:author="Simon, Kosali" w:date="2020-10-15T07:13:00Z">
        <w:r w:rsidRPr="00113C11">
          <w:rPr>
            <w:rFonts w:asciiTheme="majorHAnsi" w:hAnsiTheme="majorHAnsi" w:cstheme="majorHAnsi"/>
            <w:iCs/>
            <w:sz w:val="22"/>
            <w:szCs w:val="22"/>
            <w:u w:val="single"/>
            <w:rPrChange w:id="328" w:author="Cong" w:date="2020-10-19T20:03:00Z">
              <w:rPr/>
            </w:rPrChange>
          </w:rPr>
          <w:t xml:space="preserve">Download instructions </w:t>
        </w:r>
      </w:ins>
    </w:p>
    <w:p w14:paraId="6EE5D257" w14:textId="5F6A81C5" w:rsidR="00897F26" w:rsidRPr="00113C11" w:rsidDel="00113C11" w:rsidRDefault="00897F26" w:rsidP="00113C11">
      <w:pPr>
        <w:pStyle w:val="ListParagraph"/>
        <w:numPr>
          <w:ilvl w:val="0"/>
          <w:numId w:val="61"/>
        </w:numPr>
        <w:ind w:left="0" w:firstLine="360"/>
        <w:rPr>
          <w:del w:id="329" w:author="Cong" w:date="2020-10-19T20:03:00Z"/>
          <w:rStyle w:val="Hyperlink"/>
          <w:rFonts w:asciiTheme="majorHAnsi" w:hAnsiTheme="majorHAnsi" w:cstheme="majorHAnsi"/>
          <w:color w:val="auto"/>
          <w:sz w:val="22"/>
          <w:szCs w:val="22"/>
          <w:u w:val="none"/>
          <w:rPrChange w:id="330" w:author="Cong" w:date="2020-10-19T20:03:00Z">
            <w:rPr>
              <w:del w:id="331" w:author="Cong" w:date="2020-10-19T20:03:00Z"/>
              <w:rStyle w:val="Hyperlink"/>
              <w:rFonts w:asciiTheme="majorHAnsi" w:hAnsiTheme="majorHAnsi" w:cstheme="majorHAnsi"/>
              <w:sz w:val="22"/>
              <w:szCs w:val="22"/>
            </w:rPr>
          </w:rPrChange>
        </w:rPr>
        <w:pPrChange w:id="332" w:author="Cong" w:date="2020-10-19T20:04:00Z">
          <w:pPr>
            <w:pStyle w:val="ListParagraph"/>
            <w:numPr>
              <w:numId w:val="61"/>
            </w:numPr>
            <w:ind w:hanging="360"/>
          </w:pPr>
        </w:pPrChange>
      </w:pPr>
      <w:ins w:id="333" w:author="Simon, Kosali" w:date="2020-10-15T07:13:00Z">
        <w:r w:rsidRPr="00113C11">
          <w:rPr>
            <w:rFonts w:asciiTheme="majorHAnsi" w:hAnsiTheme="majorHAnsi" w:cstheme="majorHAnsi"/>
            <w:sz w:val="22"/>
            <w:szCs w:val="22"/>
            <w:rPrChange w:id="334" w:author="Cong" w:date="2020-10-19T20:03:00Z">
              <w:rPr>
                <w:rFonts w:asciiTheme="majorHAnsi" w:hAnsiTheme="majorHAnsi" w:cstheme="majorHAnsi"/>
                <w:sz w:val="22"/>
                <w:szCs w:val="22"/>
              </w:rPr>
            </w:rPrChange>
          </w:rPr>
          <w:t xml:space="preserve">Go to </w:t>
        </w:r>
      </w:ins>
      <w:ins w:id="335" w:author="Simon, Kosali" w:date="2020-10-15T07:17:00Z">
        <w:r w:rsidRPr="00113C11">
          <w:rPr>
            <w:rFonts w:asciiTheme="majorHAnsi" w:hAnsiTheme="majorHAnsi" w:cstheme="majorHAnsi"/>
            <w:sz w:val="22"/>
            <w:szCs w:val="22"/>
            <w:rPrChange w:id="336" w:author="Cong" w:date="2020-10-19T20:03:00Z">
              <w:rPr/>
            </w:rPrChange>
          </w:rPr>
          <w:fldChar w:fldCharType="begin"/>
        </w:r>
        <w:r w:rsidRPr="00113C11">
          <w:rPr>
            <w:rFonts w:asciiTheme="majorHAnsi" w:hAnsiTheme="majorHAnsi" w:cstheme="majorHAnsi"/>
            <w:sz w:val="22"/>
            <w:szCs w:val="22"/>
            <w:rPrChange w:id="337" w:author="Cong" w:date="2020-10-19T20:03:00Z">
              <w:rPr/>
            </w:rPrChange>
          </w:rPr>
          <w:instrText xml:space="preserve"> HYPERLINK "https://www.cms.gov/Research-Statistics-Data-and-Systems/Downloadable-Public-Use-Files/MCBS-Public-Use-File" </w:instrText>
        </w:r>
        <w:r w:rsidRPr="00113C11">
          <w:rPr>
            <w:rFonts w:asciiTheme="majorHAnsi" w:hAnsiTheme="majorHAnsi" w:cstheme="majorHAnsi"/>
            <w:sz w:val="22"/>
            <w:szCs w:val="22"/>
            <w:rPrChange w:id="338" w:author="Cong" w:date="2020-10-19T20:03:00Z">
              <w:rPr/>
            </w:rPrChange>
          </w:rPr>
          <w:fldChar w:fldCharType="separate"/>
        </w:r>
        <w:r w:rsidRPr="00113C11">
          <w:rPr>
            <w:rStyle w:val="Hyperlink"/>
            <w:rFonts w:asciiTheme="majorHAnsi" w:hAnsiTheme="majorHAnsi" w:cstheme="majorHAnsi"/>
            <w:sz w:val="22"/>
            <w:szCs w:val="22"/>
            <w:rPrChange w:id="339" w:author="Cong" w:date="2020-10-19T20:03:00Z">
              <w:rPr>
                <w:rStyle w:val="Hyperlink"/>
              </w:rPr>
            </w:rPrChange>
          </w:rPr>
          <w:t>https://www.cms.gov/Research-Statistics-Data-and-Systems/Downloadable-Public-Use-Files/MCBS-Public-Use-File</w:t>
        </w:r>
        <w:r w:rsidRPr="00113C11">
          <w:rPr>
            <w:rStyle w:val="Hyperlink"/>
            <w:rFonts w:asciiTheme="majorHAnsi" w:hAnsiTheme="majorHAnsi" w:cstheme="majorHAnsi"/>
            <w:sz w:val="22"/>
            <w:szCs w:val="22"/>
            <w:rPrChange w:id="340" w:author="Cong" w:date="2020-10-19T20:03:00Z">
              <w:rPr>
                <w:rStyle w:val="Hyperlink"/>
              </w:rPr>
            </w:rPrChange>
          </w:rPr>
          <w:fldChar w:fldCharType="end"/>
        </w:r>
      </w:ins>
      <w:ins w:id="341" w:author="Simon, Kosali" w:date="2020-10-15T07:13:00Z">
        <w:r w:rsidRPr="00113C11">
          <w:rPr>
            <w:rStyle w:val="Hyperlink"/>
            <w:rFonts w:asciiTheme="majorHAnsi" w:hAnsiTheme="majorHAnsi" w:cstheme="majorHAnsi"/>
            <w:sz w:val="22"/>
            <w:szCs w:val="22"/>
            <w:rPrChange w:id="342" w:author="Cong" w:date="2020-10-19T20:03:00Z">
              <w:rPr>
                <w:rStyle w:val="Hyperlink"/>
                <w:rFonts w:asciiTheme="majorHAnsi" w:hAnsiTheme="majorHAnsi" w:cstheme="majorHAnsi"/>
                <w:sz w:val="22"/>
                <w:szCs w:val="22"/>
              </w:rPr>
            </w:rPrChange>
          </w:rPr>
          <w:t>.</w:t>
        </w:r>
      </w:ins>
    </w:p>
    <w:p w14:paraId="14014BFE" w14:textId="77777777" w:rsidR="00113C11" w:rsidRPr="00113C11" w:rsidRDefault="00113C11" w:rsidP="00113C11">
      <w:pPr>
        <w:pStyle w:val="ListParagraph"/>
        <w:numPr>
          <w:ilvl w:val="0"/>
          <w:numId w:val="61"/>
        </w:numPr>
        <w:ind w:left="0" w:firstLine="360"/>
        <w:rPr>
          <w:ins w:id="343" w:author="Cong" w:date="2020-10-19T20:03:00Z"/>
          <w:rFonts w:asciiTheme="majorHAnsi" w:hAnsiTheme="majorHAnsi" w:cstheme="majorHAnsi"/>
          <w:sz w:val="22"/>
          <w:szCs w:val="22"/>
          <w:rPrChange w:id="344" w:author="Cong" w:date="2020-10-19T20:03:00Z">
            <w:rPr>
              <w:ins w:id="345" w:author="Cong" w:date="2020-10-19T20:03:00Z"/>
              <w:rFonts w:asciiTheme="majorHAnsi" w:hAnsiTheme="majorHAnsi" w:cstheme="majorHAnsi"/>
              <w:sz w:val="22"/>
              <w:szCs w:val="22"/>
            </w:rPr>
          </w:rPrChange>
        </w:rPr>
        <w:pPrChange w:id="346" w:author="Cong" w:date="2020-10-19T20:04:00Z">
          <w:pPr>
            <w:pStyle w:val="ListParagraph"/>
            <w:numPr>
              <w:numId w:val="32"/>
            </w:numPr>
            <w:ind w:left="1080" w:hanging="360"/>
          </w:pPr>
        </w:pPrChange>
      </w:pPr>
    </w:p>
    <w:p w14:paraId="235870B0" w14:textId="4ED9F0FE" w:rsidR="00897F26" w:rsidRPr="00113C11" w:rsidRDefault="00897F26" w:rsidP="00113C11">
      <w:pPr>
        <w:pStyle w:val="ListParagraph"/>
        <w:numPr>
          <w:ilvl w:val="0"/>
          <w:numId w:val="61"/>
        </w:numPr>
        <w:ind w:left="0" w:firstLine="360"/>
        <w:rPr>
          <w:ins w:id="347" w:author="Simon, Kosali" w:date="2020-10-15T07:13:00Z"/>
          <w:rFonts w:asciiTheme="majorHAnsi" w:hAnsiTheme="majorHAnsi" w:cstheme="majorHAnsi"/>
          <w:sz w:val="22"/>
          <w:szCs w:val="22"/>
          <w:rPrChange w:id="348" w:author="Cong" w:date="2020-10-19T20:03:00Z">
            <w:rPr>
              <w:ins w:id="349" w:author="Simon, Kosali" w:date="2020-10-15T07:13:00Z"/>
            </w:rPr>
          </w:rPrChange>
        </w:rPr>
        <w:pPrChange w:id="350" w:author="Cong" w:date="2020-10-19T20:03:00Z">
          <w:pPr>
            <w:pStyle w:val="ListParagraph"/>
            <w:numPr>
              <w:numId w:val="32"/>
            </w:numPr>
            <w:ind w:left="0" w:firstLine="360"/>
          </w:pPr>
        </w:pPrChange>
      </w:pPr>
      <w:ins w:id="351" w:author="Simon, Kosali" w:date="2020-10-15T07:17:00Z">
        <w:r w:rsidRPr="00113C11">
          <w:rPr>
            <w:rFonts w:asciiTheme="majorHAnsi" w:hAnsiTheme="majorHAnsi" w:cstheme="majorHAnsi"/>
            <w:sz w:val="22"/>
            <w:szCs w:val="22"/>
            <w:rPrChange w:id="352" w:author="Cong" w:date="2020-10-19T20:03:00Z">
              <w:rPr>
                <w:rFonts w:asciiTheme="majorHAnsi" w:hAnsiTheme="majorHAnsi" w:cstheme="majorHAnsi"/>
                <w:sz w:val="22"/>
                <w:szCs w:val="22"/>
              </w:rPr>
            </w:rPrChange>
          </w:rPr>
          <w:t>Select the “</w:t>
        </w:r>
        <w:r w:rsidRPr="00113C11">
          <w:rPr>
            <w:rFonts w:asciiTheme="majorHAnsi" w:hAnsiTheme="majorHAnsi" w:cstheme="majorHAnsi"/>
            <w:color w:val="000000"/>
            <w:sz w:val="22"/>
            <w:szCs w:val="22"/>
            <w:shd w:val="clear" w:color="auto" w:fill="FFFFFF"/>
            <w:rPrChange w:id="353" w:author="Cong" w:date="2020-10-19T20:03:00Z">
              <w:rPr>
                <w:rFonts w:ascii="Arial" w:hAnsi="Arial" w:cs="Arial"/>
                <w:color w:val="000000"/>
                <w:sz w:val="19"/>
                <w:szCs w:val="19"/>
                <w:shd w:val="clear" w:color="auto" w:fill="FFFFFF"/>
              </w:rPr>
            </w:rPrChange>
          </w:rPr>
          <w:t xml:space="preserve">Complete PUF Package” items towards the bottom of the screen. Zipped files will download, store in location of your choosing. Files </w:t>
        </w:r>
      </w:ins>
      <w:ins w:id="354" w:author="Simon, Kosali" w:date="2020-10-15T07:18:00Z">
        <w:r w:rsidRPr="00113C11">
          <w:rPr>
            <w:rFonts w:asciiTheme="majorHAnsi" w:hAnsiTheme="majorHAnsi" w:cstheme="majorHAnsi"/>
            <w:color w:val="000000"/>
            <w:sz w:val="22"/>
            <w:szCs w:val="22"/>
            <w:shd w:val="clear" w:color="auto" w:fill="FFFFFF"/>
            <w:rPrChange w:id="355" w:author="Cong" w:date="2020-10-19T20:03:00Z">
              <w:rPr>
                <w:rFonts w:ascii="Arial" w:hAnsi="Arial" w:cs="Arial"/>
                <w:color w:val="000000"/>
                <w:sz w:val="19"/>
                <w:szCs w:val="19"/>
                <w:shd w:val="clear" w:color="auto" w:fill="FFFFFF"/>
              </w:rPr>
            </w:rPrChange>
          </w:rPr>
          <w:t xml:space="preserve">will contain data, documentation and codebooks. </w:t>
        </w:r>
      </w:ins>
      <w:ins w:id="356" w:author="Simon, Kosali" w:date="2020-10-15T07:13:00Z">
        <w:r w:rsidRPr="00113C11">
          <w:rPr>
            <w:rFonts w:asciiTheme="majorHAnsi" w:hAnsiTheme="majorHAnsi" w:cstheme="majorHAnsi"/>
            <w:sz w:val="22"/>
            <w:szCs w:val="22"/>
            <w:rPrChange w:id="357" w:author="Cong" w:date="2020-10-19T20:03:00Z">
              <w:rPr/>
            </w:rPrChange>
          </w:rPr>
          <w:t>Please see the picture below</w:t>
        </w:r>
      </w:ins>
    </w:p>
    <w:p w14:paraId="12E7C97C" w14:textId="759F2802" w:rsidR="00897F26" w:rsidRPr="00AA0F45" w:rsidRDefault="00897F26" w:rsidP="00897F26">
      <w:pPr>
        <w:pStyle w:val="ListParagraph"/>
        <w:ind w:hanging="360"/>
        <w:rPr>
          <w:ins w:id="358" w:author="Simon, Kosali" w:date="2020-10-15T07:13:00Z"/>
          <w:rFonts w:asciiTheme="majorHAnsi" w:hAnsiTheme="majorHAnsi" w:cstheme="majorHAnsi"/>
          <w:sz w:val="22"/>
          <w:szCs w:val="22"/>
          <w:rPrChange w:id="359" w:author="Cong" w:date="2020-10-19T19:19:00Z">
            <w:rPr>
              <w:ins w:id="360" w:author="Simon, Kosali" w:date="2020-10-15T07:13:00Z"/>
              <w:rFonts w:asciiTheme="majorHAnsi" w:hAnsiTheme="majorHAnsi" w:cstheme="majorHAnsi"/>
              <w:sz w:val="22"/>
              <w:szCs w:val="22"/>
            </w:rPr>
          </w:rPrChange>
        </w:rPr>
      </w:pPr>
      <w:ins w:id="361" w:author="Simon, Kosali" w:date="2020-10-15T07:19:00Z">
        <w:r w:rsidRPr="00AA0F45">
          <w:rPr>
            <w:rFonts w:asciiTheme="majorHAnsi" w:hAnsiTheme="majorHAnsi" w:cstheme="majorHAnsi"/>
            <w:noProof/>
            <w:sz w:val="22"/>
            <w:szCs w:val="22"/>
            <w:rPrChange w:id="362" w:author="Cong" w:date="2020-10-19T19:19:00Z">
              <w:rPr>
                <w:noProof/>
              </w:rPr>
            </w:rPrChange>
          </w:rPr>
          <w:drawing>
            <wp:inline distT="0" distB="0" distL="0" distR="0" wp14:anchorId="75CEBB86" wp14:editId="11E51ECF">
              <wp:extent cx="5486400" cy="1785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486400" cy="1785620"/>
                      </a:xfrm>
                      <a:prstGeom prst="rect">
                        <a:avLst/>
                      </a:prstGeom>
                    </pic:spPr>
                  </pic:pic>
                </a:graphicData>
              </a:graphic>
            </wp:inline>
          </w:drawing>
        </w:r>
      </w:ins>
    </w:p>
    <w:p w14:paraId="5B3981BE" w14:textId="77777777" w:rsidR="00897F26" w:rsidRPr="00AA0F45" w:rsidRDefault="00897F26" w:rsidP="00897F26">
      <w:pPr>
        <w:ind w:left="720"/>
        <w:rPr>
          <w:ins w:id="363" w:author="Simon, Kosali" w:date="2020-10-15T07:13:00Z"/>
          <w:rFonts w:asciiTheme="majorHAnsi" w:hAnsiTheme="majorHAnsi" w:cstheme="majorHAnsi"/>
          <w:sz w:val="22"/>
          <w:szCs w:val="22"/>
          <w:rPrChange w:id="364" w:author="Cong" w:date="2020-10-19T19:19:00Z">
            <w:rPr>
              <w:ins w:id="365" w:author="Simon, Kosali" w:date="2020-10-15T07:13:00Z"/>
              <w:rFonts w:asciiTheme="majorHAnsi" w:hAnsiTheme="majorHAnsi" w:cstheme="majorHAnsi"/>
              <w:sz w:val="22"/>
              <w:szCs w:val="22"/>
            </w:rPr>
          </w:rPrChange>
        </w:rPr>
      </w:pPr>
    </w:p>
    <w:p w14:paraId="4833399A" w14:textId="78DF1E96" w:rsidR="00897F26" w:rsidRPr="00AA0F45" w:rsidRDefault="00897F26">
      <w:pPr>
        <w:tabs>
          <w:tab w:val="left" w:pos="720"/>
        </w:tabs>
        <w:rPr>
          <w:ins w:id="366" w:author="Simon, Kosali" w:date="2020-10-15T07:23:00Z"/>
          <w:rFonts w:asciiTheme="majorHAnsi" w:eastAsia="Times New Roman" w:hAnsiTheme="majorHAnsi" w:cstheme="majorHAnsi"/>
          <w:sz w:val="22"/>
          <w:szCs w:val="22"/>
          <w:u w:val="single"/>
          <w:rPrChange w:id="367" w:author="Cong" w:date="2020-10-19T19:19:00Z">
            <w:rPr>
              <w:ins w:id="368" w:author="Simon, Kosali" w:date="2020-10-15T07:23:00Z"/>
              <w:rFonts w:asciiTheme="majorHAnsi" w:eastAsia="Times New Roman" w:hAnsiTheme="majorHAnsi" w:cstheme="majorHAnsi"/>
              <w:sz w:val="22"/>
              <w:szCs w:val="22"/>
              <w:u w:val="single"/>
            </w:rPr>
          </w:rPrChange>
        </w:rPr>
        <w:pPrChange w:id="369" w:author="Simon, Kosali" w:date="2020-10-15T07:19:00Z">
          <w:pPr>
            <w:pStyle w:val="ListParagraph"/>
            <w:numPr>
              <w:ilvl w:val="1"/>
              <w:numId w:val="46"/>
            </w:numPr>
            <w:tabs>
              <w:tab w:val="left" w:pos="720"/>
            </w:tabs>
            <w:ind w:left="360" w:hanging="360"/>
          </w:pPr>
        </w:pPrChange>
      </w:pPr>
      <w:ins w:id="370" w:author="Simon, Kosali" w:date="2020-10-15T07:13:00Z">
        <w:r w:rsidRPr="00AA0F45">
          <w:rPr>
            <w:rFonts w:asciiTheme="majorHAnsi" w:eastAsia="Times New Roman" w:hAnsiTheme="majorHAnsi" w:cstheme="majorHAnsi"/>
            <w:sz w:val="22"/>
            <w:szCs w:val="22"/>
            <w:u w:val="single"/>
            <w:rPrChange w:id="371" w:author="Cong" w:date="2020-10-19T19:19:00Z">
              <w:rPr/>
            </w:rPrChange>
          </w:rPr>
          <w:t xml:space="preserve">References and Papers </w:t>
        </w:r>
      </w:ins>
    </w:p>
    <w:p w14:paraId="22A558D4" w14:textId="68990126" w:rsidR="00897F26" w:rsidRPr="00113C11" w:rsidRDefault="00897F26" w:rsidP="00113C11">
      <w:pPr>
        <w:pStyle w:val="ListParagraph"/>
        <w:numPr>
          <w:ilvl w:val="0"/>
          <w:numId w:val="62"/>
        </w:numPr>
        <w:tabs>
          <w:tab w:val="left" w:pos="720"/>
        </w:tabs>
        <w:ind w:left="0" w:firstLine="360"/>
        <w:rPr>
          <w:ins w:id="372" w:author="Simon, Kosali" w:date="2020-10-15T07:23:00Z"/>
          <w:rFonts w:asciiTheme="majorHAnsi" w:eastAsia="Times New Roman" w:hAnsiTheme="majorHAnsi" w:cstheme="majorHAnsi"/>
          <w:sz w:val="22"/>
          <w:szCs w:val="22"/>
          <w:u w:val="single"/>
          <w:rPrChange w:id="373" w:author="Cong" w:date="2020-10-19T20:04:00Z">
            <w:rPr>
              <w:ins w:id="374" w:author="Simon, Kosali" w:date="2020-10-15T07:23:00Z"/>
              <w:rFonts w:asciiTheme="majorHAnsi" w:eastAsia="Times New Roman" w:hAnsiTheme="majorHAnsi" w:cstheme="majorHAnsi"/>
              <w:sz w:val="22"/>
              <w:szCs w:val="22"/>
              <w:u w:val="single"/>
            </w:rPr>
          </w:rPrChange>
        </w:rPr>
        <w:pPrChange w:id="375" w:author="Cong" w:date="2020-10-19T20:04:00Z">
          <w:pPr>
            <w:pStyle w:val="ListParagraph"/>
            <w:numPr>
              <w:ilvl w:val="1"/>
              <w:numId w:val="46"/>
            </w:numPr>
            <w:tabs>
              <w:tab w:val="left" w:pos="720"/>
            </w:tabs>
            <w:ind w:left="360" w:hanging="360"/>
          </w:pPr>
        </w:pPrChange>
      </w:pPr>
      <w:ins w:id="376" w:author="Simon, Kosali" w:date="2020-10-15T07:23:00Z">
        <w:del w:id="377" w:author="Cong" w:date="2020-10-19T20:12:00Z">
          <w:r w:rsidRPr="00113C11" w:rsidDel="00C17456">
            <w:rPr>
              <w:rFonts w:asciiTheme="majorHAnsi" w:hAnsiTheme="majorHAnsi" w:cstheme="majorHAnsi"/>
              <w:color w:val="333333"/>
              <w:sz w:val="22"/>
              <w:szCs w:val="22"/>
              <w:shd w:val="clear" w:color="auto" w:fill="FCFCFC"/>
              <w:rPrChange w:id="378" w:author="Cong" w:date="2020-10-19T20:04:00Z">
                <w:rPr>
                  <w:rFonts w:ascii="Segoe UI" w:hAnsi="Segoe UI" w:cs="Segoe UI"/>
                  <w:color w:val="333333"/>
                  <w:shd w:val="clear" w:color="auto" w:fill="FCFCFC"/>
                </w:rPr>
              </w:rPrChange>
            </w:rPr>
            <w:delText>1.</w:delText>
          </w:r>
        </w:del>
        <w:r w:rsidRPr="00113C11">
          <w:rPr>
            <w:rFonts w:asciiTheme="majorHAnsi" w:hAnsiTheme="majorHAnsi" w:cstheme="majorHAnsi"/>
            <w:color w:val="333333"/>
            <w:sz w:val="22"/>
            <w:szCs w:val="22"/>
            <w:shd w:val="clear" w:color="auto" w:fill="FCFCFC"/>
            <w:rPrChange w:id="379" w:author="Cong" w:date="2020-10-19T20:04:00Z">
              <w:rPr>
                <w:rFonts w:ascii="Segoe UI" w:hAnsi="Segoe UI" w:cs="Segoe UI"/>
                <w:color w:val="333333"/>
                <w:shd w:val="clear" w:color="auto" w:fill="FCFCFC"/>
              </w:rPr>
            </w:rPrChange>
          </w:rPr>
          <w:t>Minorities, Struggle to Pay for Prescription Drugs: Results from the Medicare Current Beneficiary Survey. </w:t>
        </w:r>
        <w:r w:rsidRPr="00113C11">
          <w:rPr>
            <w:rFonts w:asciiTheme="majorHAnsi" w:hAnsiTheme="majorHAnsi" w:cstheme="majorHAnsi"/>
            <w:i/>
            <w:iCs/>
            <w:color w:val="333333"/>
            <w:sz w:val="22"/>
            <w:szCs w:val="22"/>
            <w:shd w:val="clear" w:color="auto" w:fill="FCFCFC"/>
            <w:rPrChange w:id="380" w:author="Cong" w:date="2020-10-19T20:04:00Z">
              <w:rPr>
                <w:rFonts w:ascii="Segoe UI" w:hAnsi="Segoe UI" w:cs="Segoe UI"/>
                <w:i/>
                <w:iCs/>
                <w:color w:val="333333"/>
                <w:shd w:val="clear" w:color="auto" w:fill="FCFCFC"/>
              </w:rPr>
            </w:rPrChange>
          </w:rPr>
          <w:t>J GEN INTERN MED </w:t>
        </w:r>
        <w:r w:rsidRPr="00113C11">
          <w:rPr>
            <w:rFonts w:asciiTheme="majorHAnsi" w:hAnsiTheme="majorHAnsi" w:cstheme="majorHAnsi"/>
            <w:b/>
            <w:bCs/>
            <w:color w:val="333333"/>
            <w:sz w:val="22"/>
            <w:szCs w:val="22"/>
            <w:shd w:val="clear" w:color="auto" w:fill="FCFCFC"/>
            <w:rPrChange w:id="381" w:author="Cong" w:date="2020-10-19T20:04:00Z">
              <w:rPr>
                <w:rFonts w:ascii="Segoe UI" w:hAnsi="Segoe UI" w:cs="Segoe UI"/>
                <w:b/>
                <w:bCs/>
                <w:color w:val="333333"/>
                <w:shd w:val="clear" w:color="auto" w:fill="FCFCFC"/>
              </w:rPr>
            </w:rPrChange>
          </w:rPr>
          <w:t>35, </w:t>
        </w:r>
        <w:r w:rsidRPr="00113C11">
          <w:rPr>
            <w:rFonts w:asciiTheme="majorHAnsi" w:hAnsiTheme="majorHAnsi" w:cstheme="majorHAnsi"/>
            <w:color w:val="333333"/>
            <w:sz w:val="22"/>
            <w:szCs w:val="22"/>
            <w:shd w:val="clear" w:color="auto" w:fill="FCFCFC"/>
            <w:rPrChange w:id="382" w:author="Cong" w:date="2020-10-19T20:04:00Z">
              <w:rPr>
                <w:rFonts w:ascii="Segoe UI" w:hAnsi="Segoe UI" w:cs="Segoe UI"/>
                <w:color w:val="333333"/>
                <w:shd w:val="clear" w:color="auto" w:fill="FCFCFC"/>
              </w:rPr>
            </w:rPrChange>
          </w:rPr>
          <w:t>1334–1336 (2020). https://doi.org/10.1007/s11606-019-05204-2</w:t>
        </w:r>
      </w:ins>
    </w:p>
    <w:p w14:paraId="6BABD0E2" w14:textId="39F0A555" w:rsidR="00897F26" w:rsidRPr="00113C11" w:rsidRDefault="00897F26" w:rsidP="00113C11">
      <w:pPr>
        <w:tabs>
          <w:tab w:val="left" w:pos="720"/>
        </w:tabs>
        <w:ind w:firstLine="360"/>
        <w:rPr>
          <w:ins w:id="383" w:author="Simon, Kosali" w:date="2020-10-15T07:25:00Z"/>
          <w:rFonts w:asciiTheme="majorHAnsi" w:hAnsiTheme="majorHAnsi" w:cstheme="majorHAnsi"/>
          <w:sz w:val="22"/>
          <w:szCs w:val="22"/>
          <w:rPrChange w:id="384" w:author="Cong" w:date="2020-10-19T20:04:00Z">
            <w:rPr>
              <w:ins w:id="385" w:author="Simon, Kosali" w:date="2020-10-15T07:25:00Z"/>
            </w:rPr>
          </w:rPrChange>
        </w:rPr>
        <w:pPrChange w:id="386" w:author="Cong" w:date="2020-10-19T20:04:00Z">
          <w:pPr>
            <w:pStyle w:val="ListParagraph"/>
            <w:numPr>
              <w:ilvl w:val="1"/>
              <w:numId w:val="46"/>
            </w:numPr>
            <w:tabs>
              <w:tab w:val="left" w:pos="720"/>
            </w:tabs>
            <w:ind w:left="360" w:hanging="360"/>
          </w:pPr>
        </w:pPrChange>
      </w:pPr>
      <w:ins w:id="387" w:author="Simon, Kosali" w:date="2020-10-15T07:23:00Z">
        <w:r w:rsidRPr="00113C11">
          <w:rPr>
            <w:rFonts w:asciiTheme="majorHAnsi" w:hAnsiTheme="majorHAnsi" w:cstheme="majorHAnsi"/>
            <w:sz w:val="22"/>
            <w:szCs w:val="22"/>
            <w:rPrChange w:id="388" w:author="Cong" w:date="2020-10-19T20:04:00Z">
              <w:rPr/>
            </w:rPrChange>
          </w:rPr>
          <w:t xml:space="preserve"> </w:t>
        </w:r>
        <w:r w:rsidRPr="00113C11">
          <w:rPr>
            <w:rFonts w:asciiTheme="majorHAnsi" w:hAnsiTheme="majorHAnsi" w:cstheme="majorHAnsi"/>
            <w:sz w:val="22"/>
            <w:szCs w:val="22"/>
            <w:rPrChange w:id="389" w:author="Cong" w:date="2020-10-19T20:04:00Z">
              <w:rPr/>
            </w:rPrChange>
          </w:rPr>
          <w:fldChar w:fldCharType="begin"/>
        </w:r>
        <w:r w:rsidRPr="00113C11">
          <w:rPr>
            <w:rFonts w:asciiTheme="majorHAnsi" w:hAnsiTheme="majorHAnsi" w:cstheme="majorHAnsi"/>
            <w:sz w:val="22"/>
            <w:szCs w:val="22"/>
            <w:rPrChange w:id="390" w:author="Cong" w:date="2020-10-19T20:04:00Z">
              <w:rPr/>
            </w:rPrChange>
          </w:rPr>
          <w:instrText xml:space="preserve"> HYPERLINK "https://link.springer.com/article/10.1007/s11606-019-05204-2" </w:instrText>
        </w:r>
        <w:r w:rsidRPr="00113C11">
          <w:rPr>
            <w:rFonts w:asciiTheme="majorHAnsi" w:hAnsiTheme="majorHAnsi" w:cstheme="majorHAnsi"/>
            <w:sz w:val="22"/>
            <w:szCs w:val="22"/>
            <w:rPrChange w:id="391" w:author="Cong" w:date="2020-10-19T20:04:00Z">
              <w:rPr/>
            </w:rPrChange>
          </w:rPr>
          <w:fldChar w:fldCharType="separate"/>
        </w:r>
        <w:r w:rsidRPr="00113C11">
          <w:rPr>
            <w:rStyle w:val="Hyperlink"/>
            <w:rFonts w:asciiTheme="majorHAnsi" w:hAnsiTheme="majorHAnsi" w:cstheme="majorHAnsi"/>
            <w:sz w:val="22"/>
            <w:szCs w:val="22"/>
            <w:rPrChange w:id="392" w:author="Cong" w:date="2020-10-19T20:04:00Z">
              <w:rPr>
                <w:rStyle w:val="Hyperlink"/>
              </w:rPr>
            </w:rPrChange>
          </w:rPr>
          <w:t>https://link.springer.com/article/10.1007/s11606-019-05204-2</w:t>
        </w:r>
        <w:r w:rsidRPr="00113C11">
          <w:rPr>
            <w:rFonts w:asciiTheme="majorHAnsi" w:hAnsiTheme="majorHAnsi" w:cstheme="majorHAnsi"/>
            <w:sz w:val="22"/>
            <w:szCs w:val="22"/>
            <w:rPrChange w:id="393" w:author="Cong" w:date="2020-10-19T20:04:00Z">
              <w:rPr/>
            </w:rPrChange>
          </w:rPr>
          <w:fldChar w:fldCharType="end"/>
        </w:r>
      </w:ins>
    </w:p>
    <w:p w14:paraId="60038744" w14:textId="3B7FF572" w:rsidR="00897F26" w:rsidRPr="00AA0F45" w:rsidRDefault="00897F26" w:rsidP="00113C11">
      <w:pPr>
        <w:pStyle w:val="ListParagraph"/>
        <w:numPr>
          <w:ilvl w:val="0"/>
          <w:numId w:val="62"/>
        </w:numPr>
        <w:tabs>
          <w:tab w:val="left" w:pos="720"/>
        </w:tabs>
        <w:ind w:left="0" w:firstLine="360"/>
        <w:rPr>
          <w:ins w:id="394" w:author="Simon, Kosali" w:date="2020-10-15T07:25:00Z"/>
          <w:rFonts w:asciiTheme="majorHAnsi" w:hAnsiTheme="majorHAnsi" w:cstheme="majorHAnsi"/>
          <w:color w:val="333333"/>
          <w:sz w:val="22"/>
          <w:szCs w:val="22"/>
          <w:shd w:val="clear" w:color="auto" w:fill="FCFCFC"/>
          <w:rPrChange w:id="395" w:author="Cong" w:date="2020-10-19T19:19:00Z">
            <w:rPr>
              <w:ins w:id="396" w:author="Simon, Kosali" w:date="2020-10-15T07:25:00Z"/>
              <w:shd w:val="clear" w:color="auto" w:fill="FCFCFC"/>
            </w:rPr>
          </w:rPrChange>
        </w:rPr>
        <w:pPrChange w:id="397" w:author="Cong" w:date="2020-10-19T20:04:00Z">
          <w:pPr>
            <w:pStyle w:val="ListParagraph"/>
            <w:numPr>
              <w:ilvl w:val="1"/>
              <w:numId w:val="46"/>
            </w:numPr>
            <w:tabs>
              <w:tab w:val="left" w:pos="720"/>
            </w:tabs>
            <w:ind w:left="360" w:hanging="360"/>
          </w:pPr>
        </w:pPrChange>
      </w:pPr>
      <w:ins w:id="398" w:author="Simon, Kosali" w:date="2020-10-15T07:25:00Z">
        <w:r w:rsidRPr="00AA0F45">
          <w:rPr>
            <w:rFonts w:asciiTheme="majorHAnsi" w:hAnsiTheme="majorHAnsi" w:cstheme="majorHAnsi"/>
            <w:color w:val="333333"/>
            <w:sz w:val="22"/>
            <w:szCs w:val="22"/>
            <w:shd w:val="clear" w:color="auto" w:fill="FCFCFC"/>
            <w:rPrChange w:id="399" w:author="Cong" w:date="2020-10-19T19:19:00Z">
              <w:rPr>
                <w:shd w:val="clear" w:color="auto" w:fill="FCFCFC"/>
              </w:rPr>
            </w:rPrChange>
          </w:rPr>
          <w:t xml:space="preserve">Paredes, A.Z., </w:t>
        </w:r>
        <w:proofErr w:type="spellStart"/>
        <w:r w:rsidRPr="00AA0F45">
          <w:rPr>
            <w:rFonts w:asciiTheme="majorHAnsi" w:hAnsiTheme="majorHAnsi" w:cstheme="majorHAnsi"/>
            <w:color w:val="333333"/>
            <w:sz w:val="22"/>
            <w:szCs w:val="22"/>
            <w:shd w:val="clear" w:color="auto" w:fill="FCFCFC"/>
            <w:rPrChange w:id="400" w:author="Cong" w:date="2020-10-19T19:19:00Z">
              <w:rPr>
                <w:shd w:val="clear" w:color="auto" w:fill="FCFCFC"/>
              </w:rPr>
            </w:rPrChange>
          </w:rPr>
          <w:t>Hyer</w:t>
        </w:r>
        <w:proofErr w:type="spellEnd"/>
        <w:r w:rsidRPr="00AA0F45">
          <w:rPr>
            <w:rFonts w:asciiTheme="majorHAnsi" w:hAnsiTheme="majorHAnsi" w:cstheme="majorHAnsi"/>
            <w:color w:val="333333"/>
            <w:sz w:val="22"/>
            <w:szCs w:val="22"/>
            <w:shd w:val="clear" w:color="auto" w:fill="FCFCFC"/>
            <w:rPrChange w:id="401" w:author="Cong" w:date="2020-10-19T19:19:00Z">
              <w:rPr>
                <w:shd w:val="clear" w:color="auto" w:fill="FCFCFC"/>
              </w:rPr>
            </w:rPrChange>
          </w:rPr>
          <w:t>, J.M., Palmer, E. </w:t>
        </w:r>
        <w:r w:rsidRPr="00AA0F45">
          <w:rPr>
            <w:rFonts w:asciiTheme="majorHAnsi" w:hAnsiTheme="majorHAnsi" w:cstheme="majorHAnsi"/>
            <w:i/>
            <w:iCs/>
            <w:color w:val="333333"/>
            <w:sz w:val="22"/>
            <w:szCs w:val="22"/>
            <w:shd w:val="clear" w:color="auto" w:fill="FCFCFC"/>
            <w:rPrChange w:id="402" w:author="Cong" w:date="2020-10-19T19:19:00Z">
              <w:rPr>
                <w:i/>
                <w:iCs/>
                <w:shd w:val="clear" w:color="auto" w:fill="FCFCFC"/>
              </w:rPr>
            </w:rPrChange>
          </w:rPr>
          <w:t>et al.</w:t>
        </w:r>
        <w:r w:rsidRPr="00AA0F45">
          <w:rPr>
            <w:rFonts w:asciiTheme="majorHAnsi" w:hAnsiTheme="majorHAnsi" w:cstheme="majorHAnsi"/>
            <w:color w:val="333333"/>
            <w:sz w:val="22"/>
            <w:szCs w:val="22"/>
            <w:shd w:val="clear" w:color="auto" w:fill="FCFCFC"/>
            <w:rPrChange w:id="403" w:author="Cong" w:date="2020-10-19T19:19:00Z">
              <w:rPr>
                <w:shd w:val="clear" w:color="auto" w:fill="FCFCFC"/>
              </w:rPr>
            </w:rPrChange>
          </w:rPr>
          <w:t> Racial/Ethnic Disparities in Hospice Utilization Among Medicare Beneficiaries Dying from Pancreatic Cancer. </w:t>
        </w:r>
        <w:r w:rsidRPr="00AA0F45">
          <w:rPr>
            <w:rFonts w:asciiTheme="majorHAnsi" w:hAnsiTheme="majorHAnsi" w:cstheme="majorHAnsi"/>
            <w:i/>
            <w:iCs/>
            <w:color w:val="333333"/>
            <w:sz w:val="22"/>
            <w:szCs w:val="22"/>
            <w:shd w:val="clear" w:color="auto" w:fill="FCFCFC"/>
            <w:rPrChange w:id="404" w:author="Cong" w:date="2020-10-19T19:19:00Z">
              <w:rPr>
                <w:i/>
                <w:iCs/>
                <w:shd w:val="clear" w:color="auto" w:fill="FCFCFC"/>
              </w:rPr>
            </w:rPrChange>
          </w:rPr>
          <w:t xml:space="preserve">J </w:t>
        </w:r>
        <w:proofErr w:type="spellStart"/>
        <w:r w:rsidRPr="00AA0F45">
          <w:rPr>
            <w:rFonts w:asciiTheme="majorHAnsi" w:hAnsiTheme="majorHAnsi" w:cstheme="majorHAnsi"/>
            <w:i/>
            <w:iCs/>
            <w:color w:val="333333"/>
            <w:sz w:val="22"/>
            <w:szCs w:val="22"/>
            <w:shd w:val="clear" w:color="auto" w:fill="FCFCFC"/>
            <w:rPrChange w:id="405" w:author="Cong" w:date="2020-10-19T19:19:00Z">
              <w:rPr>
                <w:i/>
                <w:iCs/>
                <w:shd w:val="clear" w:color="auto" w:fill="FCFCFC"/>
              </w:rPr>
            </w:rPrChange>
          </w:rPr>
          <w:t>Gastrointest</w:t>
        </w:r>
        <w:proofErr w:type="spellEnd"/>
        <w:r w:rsidRPr="00AA0F45">
          <w:rPr>
            <w:rFonts w:asciiTheme="majorHAnsi" w:hAnsiTheme="majorHAnsi" w:cstheme="majorHAnsi"/>
            <w:i/>
            <w:iCs/>
            <w:color w:val="333333"/>
            <w:sz w:val="22"/>
            <w:szCs w:val="22"/>
            <w:shd w:val="clear" w:color="auto" w:fill="FCFCFC"/>
            <w:rPrChange w:id="406" w:author="Cong" w:date="2020-10-19T19:19:00Z">
              <w:rPr>
                <w:i/>
                <w:iCs/>
                <w:shd w:val="clear" w:color="auto" w:fill="FCFCFC"/>
              </w:rPr>
            </w:rPrChange>
          </w:rPr>
          <w:t xml:space="preserve"> Surg</w:t>
        </w:r>
        <w:r w:rsidRPr="00AA0F45">
          <w:rPr>
            <w:rFonts w:asciiTheme="majorHAnsi" w:hAnsiTheme="majorHAnsi" w:cstheme="majorHAnsi"/>
            <w:color w:val="333333"/>
            <w:sz w:val="22"/>
            <w:szCs w:val="22"/>
            <w:shd w:val="clear" w:color="auto" w:fill="FCFCFC"/>
            <w:rPrChange w:id="407" w:author="Cong" w:date="2020-10-19T19:19:00Z">
              <w:rPr>
                <w:shd w:val="clear" w:color="auto" w:fill="FCFCFC"/>
              </w:rPr>
            </w:rPrChange>
          </w:rPr>
          <w:t xml:space="preserve"> (2020). </w:t>
        </w:r>
        <w:r w:rsidRPr="00AA0F45">
          <w:rPr>
            <w:rFonts w:asciiTheme="majorHAnsi" w:hAnsiTheme="majorHAnsi" w:cstheme="majorHAnsi"/>
            <w:color w:val="333333"/>
            <w:sz w:val="22"/>
            <w:szCs w:val="22"/>
            <w:shd w:val="clear" w:color="auto" w:fill="FCFCFC"/>
            <w:rPrChange w:id="408" w:author="Cong" w:date="2020-10-19T19:19:00Z">
              <w:rPr>
                <w:rFonts w:ascii="Segoe UI" w:hAnsi="Segoe UI" w:cs="Segoe UI"/>
                <w:color w:val="333333"/>
                <w:shd w:val="clear" w:color="auto" w:fill="FCFCFC"/>
              </w:rPr>
            </w:rPrChange>
          </w:rPr>
          <w:fldChar w:fldCharType="begin"/>
        </w:r>
        <w:r w:rsidRPr="00AA0F45">
          <w:rPr>
            <w:rFonts w:asciiTheme="majorHAnsi" w:hAnsiTheme="majorHAnsi" w:cstheme="majorHAnsi"/>
            <w:color w:val="333333"/>
            <w:sz w:val="22"/>
            <w:szCs w:val="22"/>
            <w:shd w:val="clear" w:color="auto" w:fill="FCFCFC"/>
            <w:rPrChange w:id="409" w:author="Cong" w:date="2020-10-19T19:19:00Z">
              <w:rPr>
                <w:rFonts w:ascii="Segoe UI" w:hAnsi="Segoe UI" w:cs="Segoe UI"/>
                <w:color w:val="333333"/>
                <w:shd w:val="clear" w:color="auto" w:fill="FCFCFC"/>
              </w:rPr>
            </w:rPrChange>
          </w:rPr>
          <w:instrText xml:space="preserve"> HYPERLINK "</w:instrText>
        </w:r>
        <w:r w:rsidRPr="00AA0F45">
          <w:rPr>
            <w:rFonts w:asciiTheme="majorHAnsi" w:hAnsiTheme="majorHAnsi" w:cstheme="majorHAnsi"/>
            <w:color w:val="333333"/>
            <w:sz w:val="22"/>
            <w:szCs w:val="22"/>
            <w:shd w:val="clear" w:color="auto" w:fill="FCFCFC"/>
            <w:rPrChange w:id="410" w:author="Cong" w:date="2020-10-19T19:19:00Z">
              <w:rPr>
                <w:shd w:val="clear" w:color="auto" w:fill="FCFCFC"/>
              </w:rPr>
            </w:rPrChange>
          </w:rPr>
          <w:instrText>https://doi.org/10.1007/s11605-020-04568-9</w:instrText>
        </w:r>
        <w:r w:rsidRPr="00AA0F45">
          <w:rPr>
            <w:rFonts w:asciiTheme="majorHAnsi" w:hAnsiTheme="majorHAnsi" w:cstheme="majorHAnsi"/>
            <w:color w:val="333333"/>
            <w:sz w:val="22"/>
            <w:szCs w:val="22"/>
            <w:shd w:val="clear" w:color="auto" w:fill="FCFCFC"/>
            <w:rPrChange w:id="411" w:author="Cong" w:date="2020-10-19T19:19:00Z">
              <w:rPr>
                <w:rFonts w:ascii="Segoe UI" w:hAnsi="Segoe UI" w:cs="Segoe UI"/>
                <w:color w:val="333333"/>
                <w:shd w:val="clear" w:color="auto" w:fill="FCFCFC"/>
              </w:rPr>
            </w:rPrChange>
          </w:rPr>
          <w:instrText xml:space="preserve">" </w:instrText>
        </w:r>
        <w:r w:rsidRPr="00AA0F45">
          <w:rPr>
            <w:rFonts w:asciiTheme="majorHAnsi" w:hAnsiTheme="majorHAnsi" w:cstheme="majorHAnsi"/>
            <w:color w:val="333333"/>
            <w:sz w:val="22"/>
            <w:szCs w:val="22"/>
            <w:shd w:val="clear" w:color="auto" w:fill="FCFCFC"/>
            <w:rPrChange w:id="412" w:author="Cong" w:date="2020-10-19T19:19:00Z">
              <w:rPr>
                <w:rFonts w:ascii="Segoe UI" w:hAnsi="Segoe UI" w:cs="Segoe UI"/>
                <w:color w:val="333333"/>
                <w:shd w:val="clear" w:color="auto" w:fill="FCFCFC"/>
              </w:rPr>
            </w:rPrChange>
          </w:rPr>
          <w:fldChar w:fldCharType="separate"/>
        </w:r>
        <w:r w:rsidRPr="00AA0F45">
          <w:rPr>
            <w:rStyle w:val="Hyperlink"/>
            <w:rFonts w:asciiTheme="majorHAnsi" w:hAnsiTheme="majorHAnsi" w:cstheme="majorHAnsi"/>
            <w:sz w:val="22"/>
            <w:szCs w:val="22"/>
            <w:rPrChange w:id="413" w:author="Cong" w:date="2020-10-19T19:19:00Z">
              <w:rPr>
                <w:shd w:val="clear" w:color="auto" w:fill="FCFCFC"/>
              </w:rPr>
            </w:rPrChange>
          </w:rPr>
          <w:t>https://doi.org/10.1007/s11605-020-04568-9</w:t>
        </w:r>
        <w:r w:rsidRPr="00AA0F45">
          <w:rPr>
            <w:rFonts w:asciiTheme="majorHAnsi" w:hAnsiTheme="majorHAnsi" w:cstheme="majorHAnsi"/>
            <w:color w:val="333333"/>
            <w:sz w:val="22"/>
            <w:szCs w:val="22"/>
            <w:shd w:val="clear" w:color="auto" w:fill="FCFCFC"/>
            <w:rPrChange w:id="414" w:author="Cong" w:date="2020-10-19T19:19:00Z">
              <w:rPr>
                <w:rFonts w:ascii="Segoe UI" w:hAnsi="Segoe UI" w:cs="Segoe UI"/>
                <w:color w:val="333333"/>
                <w:shd w:val="clear" w:color="auto" w:fill="FCFCFC"/>
              </w:rPr>
            </w:rPrChange>
          </w:rPr>
          <w:fldChar w:fldCharType="end"/>
        </w:r>
      </w:ins>
    </w:p>
    <w:p w14:paraId="28F4CBA4" w14:textId="46FF61B5" w:rsidR="00897F26" w:rsidRPr="00AA0F45" w:rsidDel="00113C11" w:rsidRDefault="00897F26" w:rsidP="00113C11">
      <w:pPr>
        <w:pStyle w:val="ListParagraph"/>
        <w:numPr>
          <w:ilvl w:val="0"/>
          <w:numId w:val="62"/>
        </w:numPr>
        <w:tabs>
          <w:tab w:val="left" w:pos="720"/>
        </w:tabs>
        <w:ind w:left="0" w:firstLine="360"/>
        <w:rPr>
          <w:ins w:id="415" w:author="Simon, Kosali" w:date="2020-10-15T07:13:00Z"/>
          <w:del w:id="416" w:author="Cong" w:date="2020-10-19T20:04:00Z"/>
          <w:rFonts w:asciiTheme="majorHAnsi" w:eastAsia="Times New Roman" w:hAnsiTheme="majorHAnsi" w:cstheme="majorHAnsi"/>
          <w:sz w:val="22"/>
          <w:szCs w:val="22"/>
          <w:rPrChange w:id="417" w:author="Cong" w:date="2020-10-19T19:19:00Z">
            <w:rPr>
              <w:ins w:id="418" w:author="Simon, Kosali" w:date="2020-10-15T07:13:00Z"/>
              <w:del w:id="419" w:author="Cong" w:date="2020-10-19T20:04:00Z"/>
            </w:rPr>
          </w:rPrChange>
        </w:rPr>
        <w:pPrChange w:id="420" w:author="Cong" w:date="2020-10-19T20:04:00Z">
          <w:pPr>
            <w:pStyle w:val="ListParagraph"/>
            <w:numPr>
              <w:ilvl w:val="1"/>
              <w:numId w:val="46"/>
            </w:numPr>
            <w:tabs>
              <w:tab w:val="left" w:pos="720"/>
            </w:tabs>
            <w:ind w:left="360" w:hanging="360"/>
          </w:pPr>
        </w:pPrChange>
      </w:pPr>
      <w:ins w:id="421" w:author="Simon, Kosali" w:date="2020-10-15T07:27:00Z">
        <w:r w:rsidRPr="00AA0F45">
          <w:rPr>
            <w:rFonts w:asciiTheme="majorHAnsi" w:hAnsiTheme="majorHAnsi" w:cstheme="majorHAnsi"/>
            <w:color w:val="212121"/>
            <w:sz w:val="22"/>
            <w:szCs w:val="22"/>
            <w:shd w:val="clear" w:color="auto" w:fill="FFFFFF"/>
            <w:rPrChange w:id="422" w:author="Cong" w:date="2020-10-19T19:19:00Z">
              <w:rPr>
                <w:rFonts w:ascii="Segoe UI" w:hAnsi="Segoe UI" w:cs="Segoe UI"/>
                <w:color w:val="212121"/>
                <w:shd w:val="clear" w:color="auto" w:fill="FFFFFF"/>
              </w:rPr>
            </w:rPrChange>
          </w:rPr>
          <w:t xml:space="preserve">Mellor JM, </w:t>
        </w:r>
        <w:proofErr w:type="spellStart"/>
        <w:r w:rsidRPr="00AA0F45">
          <w:rPr>
            <w:rFonts w:asciiTheme="majorHAnsi" w:hAnsiTheme="majorHAnsi" w:cstheme="majorHAnsi"/>
            <w:color w:val="212121"/>
            <w:sz w:val="22"/>
            <w:szCs w:val="22"/>
            <w:shd w:val="clear" w:color="auto" w:fill="FFFFFF"/>
            <w:rPrChange w:id="423" w:author="Cong" w:date="2020-10-19T19:19:00Z">
              <w:rPr>
                <w:rFonts w:ascii="Segoe UI" w:hAnsi="Segoe UI" w:cs="Segoe UI"/>
                <w:color w:val="212121"/>
                <w:shd w:val="clear" w:color="auto" w:fill="FFFFFF"/>
              </w:rPr>
            </w:rPrChange>
          </w:rPr>
          <w:t>McInerney</w:t>
        </w:r>
        <w:proofErr w:type="spellEnd"/>
        <w:r w:rsidRPr="00AA0F45">
          <w:rPr>
            <w:rFonts w:asciiTheme="majorHAnsi" w:hAnsiTheme="majorHAnsi" w:cstheme="majorHAnsi"/>
            <w:color w:val="212121"/>
            <w:sz w:val="22"/>
            <w:szCs w:val="22"/>
            <w:shd w:val="clear" w:color="auto" w:fill="FFFFFF"/>
            <w:rPrChange w:id="424" w:author="Cong" w:date="2020-10-19T19:19:00Z">
              <w:rPr>
                <w:rFonts w:ascii="Segoe UI" w:hAnsi="Segoe UI" w:cs="Segoe UI"/>
                <w:color w:val="212121"/>
                <w:shd w:val="clear" w:color="auto" w:fill="FFFFFF"/>
              </w:rPr>
            </w:rPrChange>
          </w:rPr>
          <w:t xml:space="preserve"> M, </w:t>
        </w:r>
        <w:proofErr w:type="spellStart"/>
        <w:r w:rsidRPr="00AA0F45">
          <w:rPr>
            <w:rFonts w:asciiTheme="majorHAnsi" w:hAnsiTheme="majorHAnsi" w:cstheme="majorHAnsi"/>
            <w:color w:val="212121"/>
            <w:sz w:val="22"/>
            <w:szCs w:val="22"/>
            <w:shd w:val="clear" w:color="auto" w:fill="FFFFFF"/>
            <w:rPrChange w:id="425" w:author="Cong" w:date="2020-10-19T19:19:00Z">
              <w:rPr>
                <w:rFonts w:ascii="Segoe UI" w:hAnsi="Segoe UI" w:cs="Segoe UI"/>
                <w:color w:val="212121"/>
                <w:shd w:val="clear" w:color="auto" w:fill="FFFFFF"/>
              </w:rPr>
            </w:rPrChange>
          </w:rPr>
          <w:t>Sabik</w:t>
        </w:r>
        <w:proofErr w:type="spellEnd"/>
        <w:r w:rsidRPr="00AA0F45">
          <w:rPr>
            <w:rFonts w:asciiTheme="majorHAnsi" w:hAnsiTheme="majorHAnsi" w:cstheme="majorHAnsi"/>
            <w:color w:val="212121"/>
            <w:sz w:val="22"/>
            <w:szCs w:val="22"/>
            <w:shd w:val="clear" w:color="auto" w:fill="FFFFFF"/>
            <w:rPrChange w:id="426" w:author="Cong" w:date="2020-10-19T19:19:00Z">
              <w:rPr>
                <w:rFonts w:ascii="Segoe UI" w:hAnsi="Segoe UI" w:cs="Segoe UI"/>
                <w:color w:val="212121"/>
                <w:shd w:val="clear" w:color="auto" w:fill="FFFFFF"/>
              </w:rPr>
            </w:rPrChange>
          </w:rPr>
          <w:t xml:space="preserve"> LM. Misclassification of Medicaid Participation by Dual </w:t>
        </w:r>
        <w:proofErr w:type="spellStart"/>
        <w:r w:rsidRPr="00AA0F45">
          <w:rPr>
            <w:rFonts w:asciiTheme="majorHAnsi" w:hAnsiTheme="majorHAnsi" w:cstheme="majorHAnsi"/>
            <w:color w:val="212121"/>
            <w:sz w:val="22"/>
            <w:szCs w:val="22"/>
            <w:shd w:val="clear" w:color="auto" w:fill="FFFFFF"/>
            <w:rPrChange w:id="427" w:author="Cong" w:date="2020-10-19T19:19:00Z">
              <w:rPr>
                <w:rFonts w:ascii="Segoe UI" w:hAnsi="Segoe UI" w:cs="Segoe UI"/>
                <w:color w:val="212121"/>
                <w:shd w:val="clear" w:color="auto" w:fill="FFFFFF"/>
              </w:rPr>
            </w:rPrChange>
          </w:rPr>
          <w:t>Eligibles</w:t>
        </w:r>
        <w:proofErr w:type="spellEnd"/>
        <w:r w:rsidRPr="00AA0F45">
          <w:rPr>
            <w:rFonts w:asciiTheme="majorHAnsi" w:hAnsiTheme="majorHAnsi" w:cstheme="majorHAnsi"/>
            <w:color w:val="212121"/>
            <w:sz w:val="22"/>
            <w:szCs w:val="22"/>
            <w:shd w:val="clear" w:color="auto" w:fill="FFFFFF"/>
            <w:rPrChange w:id="428" w:author="Cong" w:date="2020-10-19T19:19:00Z">
              <w:rPr>
                <w:rFonts w:ascii="Segoe UI" w:hAnsi="Segoe UI" w:cs="Segoe UI"/>
                <w:color w:val="212121"/>
                <w:shd w:val="clear" w:color="auto" w:fill="FFFFFF"/>
              </w:rPr>
            </w:rPrChange>
          </w:rPr>
          <w:t xml:space="preserve">: Evidence </w:t>
        </w:r>
        <w:proofErr w:type="gramStart"/>
        <w:r w:rsidRPr="00AA0F45">
          <w:rPr>
            <w:rFonts w:asciiTheme="majorHAnsi" w:hAnsiTheme="majorHAnsi" w:cstheme="majorHAnsi"/>
            <w:color w:val="212121"/>
            <w:sz w:val="22"/>
            <w:szCs w:val="22"/>
            <w:shd w:val="clear" w:color="auto" w:fill="FFFFFF"/>
            <w:rPrChange w:id="429" w:author="Cong" w:date="2020-10-19T19:19:00Z">
              <w:rPr>
                <w:rFonts w:ascii="Segoe UI" w:hAnsi="Segoe UI" w:cs="Segoe UI"/>
                <w:color w:val="212121"/>
                <w:shd w:val="clear" w:color="auto" w:fill="FFFFFF"/>
              </w:rPr>
            </w:rPrChange>
          </w:rPr>
          <w:t>From</w:t>
        </w:r>
        <w:proofErr w:type="gramEnd"/>
        <w:r w:rsidRPr="00AA0F45">
          <w:rPr>
            <w:rFonts w:asciiTheme="majorHAnsi" w:hAnsiTheme="majorHAnsi" w:cstheme="majorHAnsi"/>
            <w:color w:val="212121"/>
            <w:sz w:val="22"/>
            <w:szCs w:val="22"/>
            <w:shd w:val="clear" w:color="auto" w:fill="FFFFFF"/>
            <w:rPrChange w:id="430" w:author="Cong" w:date="2020-10-19T19:19:00Z">
              <w:rPr>
                <w:rFonts w:ascii="Segoe UI" w:hAnsi="Segoe UI" w:cs="Segoe UI"/>
                <w:color w:val="212121"/>
                <w:shd w:val="clear" w:color="auto" w:fill="FFFFFF"/>
              </w:rPr>
            </w:rPrChange>
          </w:rPr>
          <w:t xml:space="preserve"> the Medicare Current Beneficiary Survey. Med Care Res Rev. 2019 Jul 9:1077558719858839. </w:t>
        </w:r>
        <w:proofErr w:type="spellStart"/>
        <w:r w:rsidRPr="00AA0F45">
          <w:rPr>
            <w:rFonts w:asciiTheme="majorHAnsi" w:hAnsiTheme="majorHAnsi" w:cstheme="majorHAnsi"/>
            <w:color w:val="212121"/>
            <w:sz w:val="22"/>
            <w:szCs w:val="22"/>
            <w:shd w:val="clear" w:color="auto" w:fill="FFFFFF"/>
            <w:rPrChange w:id="431" w:author="Cong" w:date="2020-10-19T19:19:00Z">
              <w:rPr>
                <w:rFonts w:ascii="Segoe UI" w:hAnsi="Segoe UI" w:cs="Segoe UI"/>
                <w:color w:val="212121"/>
                <w:shd w:val="clear" w:color="auto" w:fill="FFFFFF"/>
              </w:rPr>
            </w:rPrChange>
          </w:rPr>
          <w:t>doi</w:t>
        </w:r>
        <w:proofErr w:type="spellEnd"/>
        <w:r w:rsidRPr="00AA0F45">
          <w:rPr>
            <w:rFonts w:asciiTheme="majorHAnsi" w:hAnsiTheme="majorHAnsi" w:cstheme="majorHAnsi"/>
            <w:color w:val="212121"/>
            <w:sz w:val="22"/>
            <w:szCs w:val="22"/>
            <w:shd w:val="clear" w:color="auto" w:fill="FFFFFF"/>
            <w:rPrChange w:id="432" w:author="Cong" w:date="2020-10-19T19:19:00Z">
              <w:rPr>
                <w:rFonts w:ascii="Segoe UI" w:hAnsi="Segoe UI" w:cs="Segoe UI"/>
                <w:color w:val="212121"/>
                <w:shd w:val="clear" w:color="auto" w:fill="FFFFFF"/>
              </w:rPr>
            </w:rPrChange>
          </w:rPr>
          <w:t>: 10.1177/1077558719858839.</w:t>
        </w:r>
      </w:ins>
      <w:ins w:id="433" w:author="Cong" w:date="2020-10-19T20:04:00Z">
        <w:r w:rsidR="00113C11">
          <w:rPr>
            <w:rFonts w:asciiTheme="majorHAnsi" w:hAnsiTheme="majorHAnsi" w:cstheme="majorHAnsi"/>
            <w:color w:val="212121"/>
            <w:sz w:val="22"/>
            <w:szCs w:val="22"/>
            <w:shd w:val="clear" w:color="auto" w:fill="FFFFFF"/>
          </w:rPr>
          <w:t xml:space="preserve"> </w:t>
        </w:r>
      </w:ins>
    </w:p>
    <w:p w14:paraId="619EBA1B" w14:textId="660D101C" w:rsidR="00897F26" w:rsidRPr="00113C11" w:rsidRDefault="00C17456" w:rsidP="00113C11">
      <w:pPr>
        <w:pStyle w:val="ListParagraph"/>
        <w:numPr>
          <w:ilvl w:val="0"/>
          <w:numId w:val="62"/>
        </w:numPr>
        <w:tabs>
          <w:tab w:val="left" w:pos="720"/>
        </w:tabs>
        <w:ind w:left="0" w:firstLine="360"/>
        <w:rPr>
          <w:rFonts w:asciiTheme="majorHAnsi" w:hAnsiTheme="majorHAnsi" w:cstheme="majorHAnsi"/>
          <w:sz w:val="22"/>
          <w:szCs w:val="22"/>
          <w:rPrChange w:id="434" w:author="Cong" w:date="2020-10-19T20:04:00Z">
            <w:rPr/>
          </w:rPrChange>
        </w:rPr>
        <w:pPrChange w:id="435" w:author="Simon, Kosali" w:date="2020-10-15T07:23:00Z">
          <w:pPr>
            <w:ind w:firstLine="360"/>
          </w:pPr>
        </w:pPrChange>
      </w:pPr>
      <w:ins w:id="436" w:author="Cong" w:date="2020-10-19T20:12:00Z">
        <w:r>
          <w:rPr>
            <w:rFonts w:asciiTheme="majorHAnsi" w:hAnsiTheme="majorHAnsi" w:cstheme="majorHAnsi"/>
            <w:sz w:val="22"/>
            <w:szCs w:val="22"/>
          </w:rPr>
          <w:fldChar w:fldCharType="begin"/>
        </w:r>
        <w:r>
          <w:rPr>
            <w:rFonts w:asciiTheme="majorHAnsi" w:hAnsiTheme="majorHAnsi" w:cstheme="majorHAnsi"/>
            <w:sz w:val="22"/>
            <w:szCs w:val="22"/>
          </w:rPr>
          <w:instrText xml:space="preserve"> HYPERLINK "</w:instrText>
        </w:r>
      </w:ins>
      <w:ins w:id="437" w:author="Simon, Kosali" w:date="2020-10-15T07:22:00Z">
        <w:r w:rsidRPr="00C17456">
          <w:rPr>
            <w:rFonts w:asciiTheme="majorHAnsi" w:hAnsiTheme="majorHAnsi" w:cstheme="majorHAnsi"/>
            <w:sz w:val="22"/>
            <w:szCs w:val="22"/>
            <w:rPrChange w:id="438" w:author="Cong" w:date="2020-10-19T20:12:00Z">
              <w:rPr>
                <w:rStyle w:val="Hyperlink"/>
              </w:rPr>
            </w:rPrChange>
          </w:rPr>
          <w:instrText>https://journals.sagepub.com/doi/abs/10.1177/1077558719858839</w:instrText>
        </w:r>
      </w:ins>
      <w:ins w:id="439" w:author="Cong" w:date="2020-10-19T20:12:00Z">
        <w:r>
          <w:rPr>
            <w:rFonts w:asciiTheme="majorHAnsi" w:hAnsiTheme="majorHAnsi" w:cstheme="majorHAnsi"/>
            <w:sz w:val="22"/>
            <w:szCs w:val="22"/>
          </w:rPr>
          <w:instrText xml:space="preserve">" </w:instrText>
        </w:r>
        <w:r>
          <w:rPr>
            <w:rFonts w:asciiTheme="majorHAnsi" w:hAnsiTheme="majorHAnsi" w:cstheme="majorHAnsi"/>
            <w:sz w:val="22"/>
            <w:szCs w:val="22"/>
          </w:rPr>
          <w:fldChar w:fldCharType="separate"/>
        </w:r>
      </w:ins>
      <w:ins w:id="440" w:author="Simon, Kosali" w:date="2020-10-15T07:22:00Z">
        <w:r w:rsidRPr="006B2D1C">
          <w:rPr>
            <w:rStyle w:val="Hyperlink"/>
            <w:rFonts w:asciiTheme="majorHAnsi" w:hAnsiTheme="majorHAnsi" w:cstheme="majorHAnsi"/>
            <w:sz w:val="22"/>
            <w:szCs w:val="22"/>
            <w:rPrChange w:id="441" w:author="Cong" w:date="2020-10-19T20:12:00Z">
              <w:rPr>
                <w:rStyle w:val="Hyperlink"/>
              </w:rPr>
            </w:rPrChange>
          </w:rPr>
          <w:t>https://journals.sagepub.com/doi/abs/10.1177/1077558719858839</w:t>
        </w:r>
      </w:ins>
      <w:ins w:id="442" w:author="Cong" w:date="2020-10-19T20:12:00Z">
        <w:r>
          <w:rPr>
            <w:rFonts w:asciiTheme="majorHAnsi" w:hAnsiTheme="majorHAnsi" w:cstheme="majorHAnsi"/>
            <w:sz w:val="22"/>
            <w:szCs w:val="22"/>
          </w:rPr>
          <w:fldChar w:fldCharType="end"/>
        </w:r>
      </w:ins>
    </w:p>
    <w:p w14:paraId="3E1E0C9A" w14:textId="77777777" w:rsidR="002E7D0C" w:rsidRDefault="002E7D0C" w:rsidP="005068B2">
      <w:pPr>
        <w:ind w:firstLine="360"/>
        <w:rPr>
          <w:ins w:id="443" w:author="Cong" w:date="2020-10-19T19:19:00Z"/>
          <w:rFonts w:asciiTheme="majorHAnsi" w:hAnsiTheme="majorHAnsi" w:cstheme="majorHAnsi"/>
          <w:sz w:val="22"/>
          <w:szCs w:val="22"/>
        </w:rPr>
      </w:pPr>
    </w:p>
    <w:p w14:paraId="6ED3BAD0" w14:textId="4B0C9E34" w:rsidR="00AA0F45" w:rsidRPr="00637F62" w:rsidRDefault="00AA0F45" w:rsidP="005068B2">
      <w:pPr>
        <w:ind w:firstLine="360"/>
        <w:rPr>
          <w:rFonts w:asciiTheme="majorHAnsi" w:hAnsiTheme="majorHAnsi" w:cstheme="majorHAnsi"/>
          <w:sz w:val="22"/>
          <w:szCs w:val="22"/>
        </w:rPr>
        <w:sectPr w:rsidR="00AA0F45" w:rsidRPr="00637F62" w:rsidSect="00A16A77">
          <w:pgSz w:w="12240" w:h="15840"/>
          <w:pgMar w:top="1440" w:right="1800" w:bottom="1440" w:left="1800" w:header="720" w:footer="720" w:gutter="0"/>
          <w:cols w:space="720"/>
          <w:docGrid w:linePitch="360"/>
        </w:sectPr>
      </w:pPr>
    </w:p>
    <w:p w14:paraId="57786807" w14:textId="2B379284" w:rsidR="002E7D0C" w:rsidRDefault="00784693" w:rsidP="00CA6E18">
      <w:pPr>
        <w:pStyle w:val="Heading1"/>
        <w:rPr>
          <w:b/>
          <w:bCs/>
        </w:rPr>
      </w:pPr>
      <w:bookmarkStart w:id="444" w:name="_Toc54031872"/>
      <w:r w:rsidRPr="00CA6E18">
        <w:rPr>
          <w:b/>
          <w:bCs/>
        </w:rPr>
        <w:lastRenderedPageBreak/>
        <w:t xml:space="preserve">B. </w:t>
      </w:r>
      <w:ins w:id="445" w:author="Simon, Kosali" w:date="2020-10-15T06:23:00Z">
        <w:r w:rsidR="009E6BC4">
          <w:rPr>
            <w:b/>
            <w:bCs/>
          </w:rPr>
          <w:t xml:space="preserve">Table 1: </w:t>
        </w:r>
      </w:ins>
      <w:r w:rsidRPr="00CA6E18">
        <w:rPr>
          <w:b/>
          <w:bCs/>
        </w:rPr>
        <w:t>Comparison and harmonization of health variables across data sets</w:t>
      </w:r>
      <w:bookmarkEnd w:id="444"/>
      <w:r w:rsidRPr="00CA6E18">
        <w:rPr>
          <w:b/>
          <w:bCs/>
        </w:rPr>
        <w:t xml:space="preserve"> </w:t>
      </w:r>
    </w:p>
    <w:p w14:paraId="32C280EA" w14:textId="6AD864B3" w:rsidR="00F22537" w:rsidRDefault="00F22537" w:rsidP="00F22537"/>
    <w:tbl>
      <w:tblPr>
        <w:tblW w:w="14384" w:type="dxa"/>
        <w:tblInd w:w="-540" w:type="dxa"/>
        <w:tblLayout w:type="fixed"/>
        <w:tblLook w:val="04A0" w:firstRow="1" w:lastRow="0" w:firstColumn="1" w:lastColumn="0" w:noHBand="0" w:noVBand="1"/>
      </w:tblPr>
      <w:tblGrid>
        <w:gridCol w:w="1235"/>
        <w:gridCol w:w="2545"/>
        <w:gridCol w:w="2464"/>
        <w:gridCol w:w="2363"/>
        <w:gridCol w:w="2446"/>
        <w:gridCol w:w="3316"/>
        <w:gridCol w:w="15"/>
      </w:tblGrid>
      <w:tr w:rsidR="00F0485F" w:rsidRPr="00F22537" w14:paraId="056849F9" w14:textId="77777777" w:rsidTr="00F0485F">
        <w:trPr>
          <w:gridAfter w:val="1"/>
          <w:wAfter w:w="15" w:type="dxa"/>
          <w:trHeight w:val="846"/>
        </w:trPr>
        <w:tc>
          <w:tcPr>
            <w:tcW w:w="1235" w:type="dxa"/>
            <w:tcBorders>
              <w:top w:val="nil"/>
              <w:left w:val="nil"/>
              <w:bottom w:val="nil"/>
              <w:right w:val="nil"/>
            </w:tcBorders>
            <w:shd w:val="clear" w:color="auto" w:fill="auto"/>
            <w:noWrap/>
            <w:vAlign w:val="bottom"/>
            <w:hideMark/>
          </w:tcPr>
          <w:p w14:paraId="0BB4F3BF" w14:textId="77777777" w:rsidR="00F22537" w:rsidRPr="00F22537" w:rsidRDefault="00F22537" w:rsidP="00F22537">
            <w:pPr>
              <w:rPr>
                <w:rFonts w:ascii="Times New Roman" w:eastAsia="Times New Roman" w:hAnsi="Times New Roman" w:cs="Times New Roman"/>
              </w:rPr>
            </w:pPr>
          </w:p>
        </w:tc>
        <w:tc>
          <w:tcPr>
            <w:tcW w:w="2545" w:type="dxa"/>
            <w:tcBorders>
              <w:top w:val="nil"/>
              <w:left w:val="nil"/>
              <w:bottom w:val="nil"/>
              <w:right w:val="nil"/>
            </w:tcBorders>
            <w:shd w:val="clear" w:color="auto" w:fill="auto"/>
            <w:hideMark/>
          </w:tcPr>
          <w:p w14:paraId="37F7972A"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Behavioral Risk Factor Surveillance System</w:t>
            </w:r>
          </w:p>
        </w:tc>
        <w:tc>
          <w:tcPr>
            <w:tcW w:w="2464" w:type="dxa"/>
            <w:tcBorders>
              <w:top w:val="nil"/>
              <w:left w:val="nil"/>
              <w:bottom w:val="nil"/>
              <w:right w:val="nil"/>
            </w:tcBorders>
            <w:shd w:val="clear" w:color="auto" w:fill="auto"/>
            <w:hideMark/>
          </w:tcPr>
          <w:p w14:paraId="306F099D"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Interview Survey</w:t>
            </w:r>
          </w:p>
        </w:tc>
        <w:tc>
          <w:tcPr>
            <w:tcW w:w="2363" w:type="dxa"/>
            <w:tcBorders>
              <w:top w:val="nil"/>
              <w:left w:val="nil"/>
              <w:bottom w:val="nil"/>
              <w:right w:val="nil"/>
            </w:tcBorders>
            <w:shd w:val="clear" w:color="auto" w:fill="auto"/>
            <w:hideMark/>
          </w:tcPr>
          <w:p w14:paraId="2ED0A05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and Nutrition Examination Survey</w:t>
            </w:r>
          </w:p>
        </w:tc>
        <w:tc>
          <w:tcPr>
            <w:tcW w:w="2446" w:type="dxa"/>
            <w:tcBorders>
              <w:top w:val="nil"/>
              <w:left w:val="nil"/>
              <w:bottom w:val="nil"/>
              <w:right w:val="nil"/>
            </w:tcBorders>
            <w:shd w:val="clear" w:color="auto" w:fill="auto"/>
            <w:hideMark/>
          </w:tcPr>
          <w:p w14:paraId="14A39D9F"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Medical Expenditure Panel Survey</w:t>
            </w:r>
          </w:p>
        </w:tc>
        <w:tc>
          <w:tcPr>
            <w:tcW w:w="3316" w:type="dxa"/>
            <w:tcBorders>
              <w:top w:val="nil"/>
              <w:left w:val="nil"/>
              <w:bottom w:val="nil"/>
              <w:right w:val="nil"/>
            </w:tcBorders>
            <w:shd w:val="clear" w:color="auto" w:fill="auto"/>
            <w:hideMark/>
          </w:tcPr>
          <w:p w14:paraId="63E28DD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Retirement Survey</w:t>
            </w:r>
          </w:p>
        </w:tc>
      </w:tr>
      <w:tr w:rsidR="00F23BFD" w:rsidRPr="00F22537" w14:paraId="65D33941" w14:textId="77777777" w:rsidTr="00BC509A">
        <w:trPr>
          <w:trHeight w:val="54"/>
        </w:trPr>
        <w:tc>
          <w:tcPr>
            <w:tcW w:w="14384" w:type="dxa"/>
            <w:gridSpan w:val="7"/>
            <w:tcBorders>
              <w:top w:val="single" w:sz="8" w:space="0" w:color="auto"/>
              <w:left w:val="nil"/>
              <w:bottom w:val="nil"/>
              <w:right w:val="nil"/>
            </w:tcBorders>
            <w:shd w:val="clear" w:color="000000" w:fill="D0CECE"/>
            <w:vAlign w:val="center"/>
            <w:hideMark/>
          </w:tcPr>
          <w:p w14:paraId="779337DE" w14:textId="1164A20E" w:rsidR="00F23BFD" w:rsidRPr="00F22537" w:rsidRDefault="00F23BFD"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Measures</w:t>
            </w:r>
          </w:p>
        </w:tc>
      </w:tr>
      <w:tr w:rsidR="00F0485F" w:rsidRPr="00F22537" w14:paraId="7A5E263E" w14:textId="77777777" w:rsidTr="00F0485F">
        <w:trPr>
          <w:gridAfter w:val="1"/>
          <w:wAfter w:w="15" w:type="dxa"/>
          <w:trHeight w:val="300"/>
        </w:trPr>
        <w:tc>
          <w:tcPr>
            <w:tcW w:w="1235" w:type="dxa"/>
            <w:vMerge w:val="restart"/>
            <w:tcBorders>
              <w:top w:val="nil"/>
              <w:left w:val="nil"/>
              <w:bottom w:val="nil"/>
              <w:right w:val="nil"/>
            </w:tcBorders>
            <w:shd w:val="clear" w:color="auto" w:fill="auto"/>
            <w:vAlign w:val="center"/>
            <w:hideMark/>
          </w:tcPr>
          <w:p w14:paraId="73486B52"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Asthma</w:t>
            </w:r>
          </w:p>
        </w:tc>
        <w:tc>
          <w:tcPr>
            <w:tcW w:w="2545" w:type="dxa"/>
            <w:vMerge w:val="restart"/>
            <w:tcBorders>
              <w:top w:val="nil"/>
              <w:left w:val="nil"/>
              <w:bottom w:val="nil"/>
              <w:right w:val="nil"/>
            </w:tcBorders>
            <w:shd w:val="clear" w:color="auto" w:fill="auto"/>
            <w:hideMark/>
          </w:tcPr>
          <w:p w14:paraId="3C4A1A88"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(asthma2)</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Have you ever been told by a doctor, nurse, or other health professional that you had asthma?</w:t>
            </w:r>
          </w:p>
        </w:tc>
        <w:tc>
          <w:tcPr>
            <w:tcW w:w="2464" w:type="dxa"/>
            <w:vMerge w:val="restart"/>
            <w:tcBorders>
              <w:top w:val="nil"/>
              <w:left w:val="nil"/>
              <w:bottom w:val="nil"/>
              <w:right w:val="nil"/>
            </w:tcBorders>
            <w:shd w:val="clear" w:color="auto" w:fill="auto"/>
            <w:hideMark/>
          </w:tcPr>
          <w:p w14:paraId="01E8A30F" w14:textId="129657C0"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Asthmaev</w:t>
            </w:r>
            <w:proofErr w:type="spellEnd"/>
            <w:r w:rsidRPr="00F22537">
              <w:rPr>
                <w:rFonts w:ascii="Calibri" w:eastAsia="Times New Roman" w:hAnsi="Calibri" w:cs="Calibri"/>
                <w:i/>
                <w:i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to have asthma before? </w:t>
            </w:r>
            <w:r w:rsidRPr="00F22537">
              <w:rPr>
                <w:rFonts w:ascii="Calibri" w:eastAsia="Times New Roman" w:hAnsi="Calibri" w:cs="Calibri"/>
                <w:color w:val="000000"/>
                <w:sz w:val="22"/>
                <w:szCs w:val="22"/>
              </w:rPr>
              <w:t> </w:t>
            </w:r>
          </w:p>
        </w:tc>
        <w:tc>
          <w:tcPr>
            <w:tcW w:w="2363" w:type="dxa"/>
            <w:vMerge w:val="restart"/>
            <w:tcBorders>
              <w:top w:val="nil"/>
              <w:left w:val="nil"/>
              <w:bottom w:val="nil"/>
              <w:right w:val="nil"/>
            </w:tcBorders>
            <w:shd w:val="clear" w:color="auto" w:fill="auto"/>
            <w:hideMark/>
          </w:tcPr>
          <w:p w14:paraId="54C42D2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MCQ010): Ever been told you have asthma?</w:t>
            </w:r>
          </w:p>
        </w:tc>
        <w:tc>
          <w:tcPr>
            <w:tcW w:w="2446" w:type="dxa"/>
            <w:vMerge w:val="restart"/>
            <w:tcBorders>
              <w:top w:val="nil"/>
              <w:left w:val="nil"/>
              <w:bottom w:val="nil"/>
              <w:right w:val="nil"/>
            </w:tcBorders>
            <w:shd w:val="clear" w:color="auto" w:fill="auto"/>
            <w:hideMark/>
          </w:tcPr>
          <w:p w14:paraId="0504D537" w14:textId="7574805F"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Asthmaev</w:t>
            </w:r>
            <w:proofErr w:type="spellEnd"/>
            <w:r w:rsidR="00B41C12">
              <w:rPr>
                <w:rFonts w:ascii="Calibri" w:eastAsia="Times New Roman" w:hAnsi="Calibri" w:cs="Calibri"/>
                <w:i/>
                <w:iCs/>
                <w:color w:val="000000"/>
                <w:sz w:val="22"/>
                <w:szCs w:val="22"/>
              </w:rPr>
              <w:t>)</w:t>
            </w:r>
            <w:r w:rsidRPr="00F22537">
              <w:rPr>
                <w:rFonts w:ascii="Calibri" w:eastAsia="Times New Roman" w:hAnsi="Calibri" w:cs="Calibri"/>
                <w:i/>
                <w:iCs/>
                <w:color w:val="000000"/>
                <w:sz w:val="22"/>
                <w:szCs w:val="22"/>
              </w:rPr>
              <w:t>: Ever told to have asthma before</w:t>
            </w:r>
            <w:r w:rsidRPr="00F22537">
              <w:rPr>
                <w:rFonts w:ascii="Calibri" w:eastAsia="Times New Roman" w:hAnsi="Calibri" w:cs="Calibri"/>
                <w:color w:val="000000"/>
                <w:sz w:val="22"/>
                <w:szCs w:val="22"/>
              </w:rPr>
              <w:t>? </w:t>
            </w:r>
          </w:p>
        </w:tc>
        <w:tc>
          <w:tcPr>
            <w:tcW w:w="3316" w:type="dxa"/>
            <w:tcBorders>
              <w:top w:val="single" w:sz="8" w:space="0" w:color="auto"/>
              <w:left w:val="nil"/>
              <w:bottom w:val="nil"/>
              <w:right w:val="nil"/>
            </w:tcBorders>
            <w:shd w:val="clear" w:color="auto" w:fill="auto"/>
            <w:hideMark/>
          </w:tcPr>
          <w:p w14:paraId="2574514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3A0A3E26" w14:textId="77777777" w:rsidTr="00F0485F">
        <w:trPr>
          <w:gridAfter w:val="1"/>
          <w:wAfter w:w="15" w:type="dxa"/>
          <w:trHeight w:val="600"/>
        </w:trPr>
        <w:tc>
          <w:tcPr>
            <w:tcW w:w="1235" w:type="dxa"/>
            <w:vMerge/>
            <w:tcBorders>
              <w:top w:val="nil"/>
              <w:left w:val="nil"/>
              <w:bottom w:val="nil"/>
              <w:right w:val="nil"/>
            </w:tcBorders>
            <w:vAlign w:val="center"/>
            <w:hideMark/>
          </w:tcPr>
          <w:p w14:paraId="08EE0D7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nil"/>
              <w:right w:val="nil"/>
            </w:tcBorders>
            <w:vAlign w:val="center"/>
            <w:hideMark/>
          </w:tcPr>
          <w:p w14:paraId="2F883CB8"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nil"/>
              <w:right w:val="nil"/>
            </w:tcBorders>
            <w:vAlign w:val="center"/>
            <w:hideMark/>
          </w:tcPr>
          <w:p w14:paraId="188E1D30"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1F0272B6"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3BF7736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1F13149B"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38BDBE35" w14:textId="77777777" w:rsidTr="00F0485F">
        <w:trPr>
          <w:gridAfter w:val="1"/>
          <w:wAfter w:w="15" w:type="dxa"/>
          <w:trHeight w:val="1200"/>
        </w:trPr>
        <w:tc>
          <w:tcPr>
            <w:tcW w:w="1235" w:type="dxa"/>
            <w:vMerge/>
            <w:tcBorders>
              <w:top w:val="nil"/>
              <w:left w:val="nil"/>
              <w:bottom w:val="nil"/>
              <w:right w:val="nil"/>
            </w:tcBorders>
            <w:vAlign w:val="center"/>
            <w:hideMark/>
          </w:tcPr>
          <w:p w14:paraId="35FF085B"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nil"/>
              <w:right w:val="nil"/>
            </w:tcBorders>
            <w:vAlign w:val="center"/>
            <w:hideMark/>
          </w:tcPr>
          <w:p w14:paraId="13F048A7"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nil"/>
              <w:right w:val="nil"/>
            </w:tcBorders>
            <w:vAlign w:val="center"/>
            <w:hideMark/>
          </w:tcPr>
          <w:p w14:paraId="041FEDFD"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57F9A2AE"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1EE2C7A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7D120E5B"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r w:rsidRPr="00F22537">
              <w:rPr>
                <w:rFonts w:ascii="Calibri" w:eastAsia="Times New Roman" w:hAnsi="Calibri" w:cs="Calibri"/>
                <w:i/>
                <w:iCs/>
                <w:color w:val="000000"/>
                <w:sz w:val="22"/>
                <w:szCs w:val="22"/>
                <w:u w:val="single"/>
              </w:rPr>
              <w:t>reinterviewed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3F4B61FB" w14:textId="77777777" w:rsidTr="00342CC3">
        <w:trPr>
          <w:gridAfter w:val="1"/>
          <w:wAfter w:w="15" w:type="dxa"/>
          <w:trHeight w:val="74"/>
        </w:trPr>
        <w:tc>
          <w:tcPr>
            <w:tcW w:w="1235" w:type="dxa"/>
            <w:vMerge/>
            <w:tcBorders>
              <w:top w:val="nil"/>
              <w:left w:val="nil"/>
              <w:bottom w:val="nil"/>
              <w:right w:val="nil"/>
            </w:tcBorders>
            <w:vAlign w:val="center"/>
            <w:hideMark/>
          </w:tcPr>
          <w:p w14:paraId="6236C88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dashSmallGap" w:sz="4" w:space="0" w:color="auto"/>
              <w:right w:val="nil"/>
            </w:tcBorders>
            <w:vAlign w:val="center"/>
            <w:hideMark/>
          </w:tcPr>
          <w:p w14:paraId="6AB8A622"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dashSmallGap" w:sz="4" w:space="0" w:color="auto"/>
              <w:right w:val="nil"/>
            </w:tcBorders>
            <w:vAlign w:val="center"/>
            <w:hideMark/>
          </w:tcPr>
          <w:p w14:paraId="48CA492F"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dashSmallGap" w:sz="4" w:space="0" w:color="auto"/>
              <w:right w:val="nil"/>
            </w:tcBorders>
            <w:vAlign w:val="center"/>
            <w:hideMark/>
          </w:tcPr>
          <w:p w14:paraId="136659F5"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dashSmallGap" w:sz="4" w:space="0" w:color="auto"/>
              <w:right w:val="nil"/>
            </w:tcBorders>
            <w:vAlign w:val="center"/>
            <w:hideMark/>
          </w:tcPr>
          <w:p w14:paraId="5895C33A"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046F5CE5" w14:textId="0869D3CF"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u w:val="single"/>
              </w:rPr>
              <w:t>reinterviewed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1364CB95" w14:textId="77777777" w:rsidTr="00342CC3">
        <w:trPr>
          <w:gridAfter w:val="1"/>
          <w:wAfter w:w="15" w:type="dxa"/>
          <w:trHeight w:val="1215"/>
        </w:trPr>
        <w:tc>
          <w:tcPr>
            <w:tcW w:w="1235" w:type="dxa"/>
            <w:vMerge/>
            <w:tcBorders>
              <w:top w:val="nil"/>
              <w:left w:val="nil"/>
              <w:bottom w:val="nil"/>
              <w:right w:val="nil"/>
            </w:tcBorders>
            <w:vAlign w:val="center"/>
            <w:hideMark/>
          </w:tcPr>
          <w:p w14:paraId="49FABB24"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32EA2F9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1- Yes; 2- No; 7-Don't Know/Not Sure; 9- Refused to answer</w:t>
            </w:r>
          </w:p>
        </w:tc>
        <w:tc>
          <w:tcPr>
            <w:tcW w:w="2464" w:type="dxa"/>
            <w:tcBorders>
              <w:top w:val="dashSmallGap" w:sz="4" w:space="0" w:color="auto"/>
              <w:left w:val="nil"/>
              <w:bottom w:val="single" w:sz="8" w:space="0" w:color="auto"/>
              <w:right w:val="nil"/>
            </w:tcBorders>
            <w:shd w:val="clear" w:color="auto" w:fill="auto"/>
            <w:hideMark/>
          </w:tcPr>
          <w:p w14:paraId="5D2F9F3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0-niu; 1- no or not mentioned; 2-- Yes; 7-Unknown- Refused; 8-Unknown- Not certain; 9- Unknown- Don’t know</w:t>
            </w:r>
          </w:p>
        </w:tc>
        <w:tc>
          <w:tcPr>
            <w:tcW w:w="2363" w:type="dxa"/>
            <w:tcBorders>
              <w:top w:val="dashSmallGap" w:sz="4" w:space="0" w:color="auto"/>
              <w:left w:val="nil"/>
              <w:bottom w:val="single" w:sz="8" w:space="0" w:color="auto"/>
              <w:right w:val="nil"/>
            </w:tcBorders>
            <w:shd w:val="clear" w:color="auto" w:fill="auto"/>
            <w:hideMark/>
          </w:tcPr>
          <w:p w14:paraId="06FB32FC" w14:textId="0810AE16"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1-Yes;</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2-No;</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7-Refused;</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9-Don't know</w:t>
            </w:r>
          </w:p>
        </w:tc>
        <w:tc>
          <w:tcPr>
            <w:tcW w:w="2446" w:type="dxa"/>
            <w:tcBorders>
              <w:top w:val="dashSmallGap" w:sz="4" w:space="0" w:color="auto"/>
              <w:left w:val="nil"/>
              <w:bottom w:val="single" w:sz="8" w:space="0" w:color="auto"/>
              <w:right w:val="nil"/>
            </w:tcBorders>
            <w:shd w:val="clear" w:color="auto" w:fill="auto"/>
            <w:hideMark/>
          </w:tcPr>
          <w:p w14:paraId="6DDF9DA6" w14:textId="665D3412"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Categories: 0- </w:t>
            </w:r>
            <w:proofErr w:type="spellStart"/>
            <w:r w:rsidRPr="00F22537">
              <w:rPr>
                <w:rFonts w:ascii="Calibri" w:eastAsia="Times New Roman" w:hAnsi="Calibri" w:cs="Calibri"/>
                <w:i/>
                <w:iCs/>
                <w:color w:val="000000"/>
                <w:sz w:val="22"/>
                <w:szCs w:val="22"/>
              </w:rPr>
              <w:t>niu</w:t>
            </w:r>
            <w:proofErr w:type="spellEnd"/>
            <w:r w:rsidRPr="00F22537">
              <w:rPr>
                <w:rFonts w:ascii="Calibri" w:eastAsia="Times New Roman" w:hAnsi="Calibri" w:cs="Calibri"/>
                <w:i/>
                <w:iCs/>
                <w:color w:val="000000"/>
                <w:sz w:val="22"/>
                <w:szCs w:val="22"/>
              </w:rPr>
              <w:t>;</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1- no or not mentioned;</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 xml:space="preserve"> 2- Yes; 7-Unknown- Refused; 8-Unknown- Not certain; 9- Unknown- Don’t know</w:t>
            </w:r>
          </w:p>
        </w:tc>
        <w:tc>
          <w:tcPr>
            <w:tcW w:w="3316" w:type="dxa"/>
            <w:tcBorders>
              <w:top w:val="dashSmallGap" w:sz="4" w:space="0" w:color="auto"/>
              <w:left w:val="nil"/>
              <w:bottom w:val="single" w:sz="8" w:space="0" w:color="auto"/>
              <w:right w:val="nil"/>
            </w:tcBorders>
            <w:shd w:val="clear" w:color="auto" w:fill="auto"/>
            <w:hideMark/>
          </w:tcPr>
          <w:p w14:paraId="36AFDAA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Categories 1-no; 2-- Yes;3-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1F1A4036" w14:textId="77777777" w:rsidTr="00342CC3">
        <w:trPr>
          <w:gridAfter w:val="1"/>
          <w:wAfter w:w="15" w:type="dxa"/>
          <w:trHeight w:val="300"/>
        </w:trPr>
        <w:tc>
          <w:tcPr>
            <w:tcW w:w="1235" w:type="dxa"/>
            <w:vMerge w:val="restart"/>
            <w:tcBorders>
              <w:top w:val="single" w:sz="8" w:space="0" w:color="000000"/>
              <w:left w:val="nil"/>
              <w:bottom w:val="single" w:sz="8" w:space="0" w:color="000000"/>
              <w:right w:val="nil"/>
            </w:tcBorders>
            <w:shd w:val="clear" w:color="auto" w:fill="auto"/>
            <w:vAlign w:val="center"/>
            <w:hideMark/>
          </w:tcPr>
          <w:p w14:paraId="1CE2D777"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Cancer</w:t>
            </w:r>
          </w:p>
        </w:tc>
        <w:tc>
          <w:tcPr>
            <w:tcW w:w="2545" w:type="dxa"/>
            <w:vMerge w:val="restart"/>
            <w:tcBorders>
              <w:top w:val="single" w:sz="8" w:space="0" w:color="auto"/>
              <w:left w:val="nil"/>
              <w:bottom w:val="nil"/>
              <w:right w:val="nil"/>
            </w:tcBorders>
            <w:shd w:val="clear" w:color="auto" w:fill="auto"/>
            <w:hideMark/>
          </w:tcPr>
          <w:p w14:paraId="4570BCE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w:t>
            </w:r>
            <w:proofErr w:type="spellStart"/>
            <w:r w:rsidRPr="00F22537">
              <w:rPr>
                <w:rFonts w:ascii="Calibri" w:eastAsia="Times New Roman" w:hAnsi="Calibri" w:cs="Calibri"/>
                <w:i/>
                <w:iCs/>
                <w:color w:val="000000"/>
                <w:sz w:val="22"/>
                <w:szCs w:val="22"/>
              </w:rPr>
              <w:t>cncrhave</w:t>
            </w:r>
            <w:proofErr w:type="spellEnd"/>
            <w:r w:rsidRPr="00F22537">
              <w:rPr>
                <w:rFonts w:ascii="Calibri" w:eastAsia="Times New Roman" w:hAnsi="Calibri" w:cs="Calibri"/>
                <w:color w:val="000000"/>
                <w:sz w:val="22"/>
                <w:szCs w:val="22"/>
              </w:rPr>
              <w:t xml:space="preserve"> for 2009-2010 and </w:t>
            </w:r>
            <w:proofErr w:type="spellStart"/>
            <w:r w:rsidRPr="00F22537">
              <w:rPr>
                <w:rFonts w:ascii="Calibri" w:eastAsia="Times New Roman" w:hAnsi="Calibri" w:cs="Calibri"/>
                <w:i/>
                <w:iCs/>
                <w:color w:val="000000"/>
                <w:sz w:val="22"/>
                <w:szCs w:val="22"/>
              </w:rPr>
              <w:t>chcocncr</w:t>
            </w:r>
            <w:proofErr w:type="spellEnd"/>
            <w:r w:rsidRPr="00F22537">
              <w:rPr>
                <w:rFonts w:ascii="Calibri" w:eastAsia="Times New Roman" w:hAnsi="Calibri" w:cs="Calibri"/>
                <w:color w:val="000000"/>
                <w:sz w:val="22"/>
                <w:szCs w:val="22"/>
              </w:rPr>
              <w:t xml:space="preserve"> for 2011-</w:t>
            </w:r>
            <w:r w:rsidRPr="00F22537">
              <w:rPr>
                <w:rFonts w:ascii="Calibri" w:eastAsia="Times New Roman" w:hAnsi="Calibri" w:cs="Calibri"/>
                <w:color w:val="000000"/>
                <w:sz w:val="22"/>
                <w:szCs w:val="22"/>
              </w:rPr>
              <w:lastRenderedPageBreak/>
              <w:t xml:space="preserve">2018):  </w:t>
            </w:r>
            <w:r w:rsidRPr="00F22537">
              <w:rPr>
                <w:rFonts w:ascii="Calibri" w:eastAsia="Times New Roman" w:hAnsi="Calibri" w:cs="Calibri"/>
                <w:i/>
                <w:iCs/>
                <w:color w:val="000000"/>
                <w:sz w:val="22"/>
                <w:szCs w:val="22"/>
              </w:rPr>
              <w:t xml:space="preserve"> Ever told you had cancer </w:t>
            </w:r>
            <w:proofErr w:type="gramStart"/>
            <w:r w:rsidRPr="00F22537">
              <w:rPr>
                <w:rFonts w:ascii="Calibri" w:eastAsia="Times New Roman" w:hAnsi="Calibri" w:cs="Calibri"/>
                <w:i/>
                <w:iCs/>
                <w:color w:val="000000"/>
                <w:sz w:val="22"/>
                <w:szCs w:val="22"/>
              </w:rPr>
              <w:t>before ?</w:t>
            </w:r>
            <w:proofErr w:type="gramEnd"/>
            <w:r w:rsidRPr="00F22537">
              <w:rPr>
                <w:rFonts w:ascii="Calibri" w:eastAsia="Times New Roman" w:hAnsi="Calibri" w:cs="Calibri"/>
                <w:i/>
                <w:iCs/>
                <w:color w:val="000000"/>
                <w:sz w:val="22"/>
                <w:szCs w:val="22"/>
              </w:rPr>
              <w:t> </w:t>
            </w:r>
          </w:p>
        </w:tc>
        <w:tc>
          <w:tcPr>
            <w:tcW w:w="2464" w:type="dxa"/>
            <w:vMerge w:val="restart"/>
            <w:tcBorders>
              <w:top w:val="single" w:sz="8" w:space="0" w:color="auto"/>
              <w:left w:val="nil"/>
              <w:bottom w:val="nil"/>
              <w:right w:val="nil"/>
            </w:tcBorders>
            <w:shd w:val="clear" w:color="auto" w:fill="auto"/>
            <w:hideMark/>
          </w:tcPr>
          <w:p w14:paraId="110AFCFA"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lastRenderedPageBreak/>
              <w:t>Variable/Question (</w:t>
            </w:r>
            <w:proofErr w:type="spellStart"/>
            <w:r w:rsidRPr="00F22537">
              <w:rPr>
                <w:rFonts w:ascii="Calibri" w:eastAsia="Times New Roman" w:hAnsi="Calibri" w:cs="Calibri"/>
                <w:i/>
                <w:iCs/>
                <w:color w:val="000000"/>
                <w:sz w:val="22"/>
                <w:szCs w:val="22"/>
              </w:rPr>
              <w:t>cancerev</w:t>
            </w:r>
            <w:proofErr w:type="spellEnd"/>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you had cancer </w:t>
            </w:r>
            <w:proofErr w:type="gramStart"/>
            <w:r w:rsidRPr="00F22537">
              <w:rPr>
                <w:rFonts w:ascii="Calibri" w:eastAsia="Times New Roman" w:hAnsi="Calibri" w:cs="Calibri"/>
                <w:i/>
                <w:iCs/>
                <w:color w:val="000000"/>
                <w:sz w:val="22"/>
                <w:szCs w:val="22"/>
              </w:rPr>
              <w:t>before  ?</w:t>
            </w:r>
            <w:proofErr w:type="gramEnd"/>
          </w:p>
        </w:tc>
        <w:tc>
          <w:tcPr>
            <w:tcW w:w="2363" w:type="dxa"/>
            <w:vMerge w:val="restart"/>
            <w:tcBorders>
              <w:top w:val="single" w:sz="8" w:space="0" w:color="auto"/>
              <w:left w:val="nil"/>
              <w:bottom w:val="nil"/>
              <w:right w:val="nil"/>
            </w:tcBorders>
            <w:shd w:val="clear" w:color="auto" w:fill="auto"/>
            <w:hideMark/>
          </w:tcPr>
          <w:p w14:paraId="6D97B23F"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 (</w:t>
            </w:r>
            <w:r w:rsidRPr="00F22537">
              <w:rPr>
                <w:rFonts w:ascii="Calibri" w:eastAsia="Times New Roman" w:hAnsi="Calibri" w:cs="Calibri"/>
                <w:i/>
                <w:iCs/>
                <w:color w:val="000000"/>
                <w:sz w:val="22"/>
                <w:szCs w:val="22"/>
              </w:rPr>
              <w:t>mcq220</w:t>
            </w:r>
            <w:proofErr w:type="gramStart"/>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w:t>
            </w:r>
            <w:proofErr w:type="gramEnd"/>
            <w:r w:rsidRPr="00F22537">
              <w:rPr>
                <w:rFonts w:ascii="Calibri" w:eastAsia="Times New Roman" w:hAnsi="Calibri" w:cs="Calibri"/>
                <w:i/>
                <w:iCs/>
                <w:color w:val="000000"/>
                <w:sz w:val="22"/>
                <w:szCs w:val="22"/>
              </w:rPr>
              <w:t xml:space="preserve"> told you </w:t>
            </w:r>
            <w:r w:rsidRPr="00F22537">
              <w:rPr>
                <w:rFonts w:ascii="Calibri" w:eastAsia="Times New Roman" w:hAnsi="Calibri" w:cs="Calibri"/>
                <w:i/>
                <w:iCs/>
                <w:color w:val="000000"/>
                <w:sz w:val="22"/>
                <w:szCs w:val="22"/>
              </w:rPr>
              <w:lastRenderedPageBreak/>
              <w:t>had cancer or malignancy?</w:t>
            </w:r>
          </w:p>
        </w:tc>
        <w:tc>
          <w:tcPr>
            <w:tcW w:w="2446" w:type="dxa"/>
            <w:vMerge w:val="restart"/>
            <w:tcBorders>
              <w:top w:val="single" w:sz="8" w:space="0" w:color="auto"/>
              <w:left w:val="nil"/>
              <w:bottom w:val="nil"/>
              <w:right w:val="nil"/>
            </w:tcBorders>
            <w:shd w:val="clear" w:color="auto" w:fill="auto"/>
            <w:hideMark/>
          </w:tcPr>
          <w:p w14:paraId="6F9E1A43"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lastRenderedPageBreak/>
              <w:t>Variable/Question (</w:t>
            </w:r>
            <w:proofErr w:type="spellStart"/>
            <w:r w:rsidRPr="00F22537">
              <w:rPr>
                <w:rFonts w:ascii="Calibri" w:eastAsia="Times New Roman" w:hAnsi="Calibri" w:cs="Calibri"/>
                <w:i/>
                <w:iCs/>
                <w:color w:val="000000"/>
                <w:sz w:val="22"/>
                <w:szCs w:val="22"/>
              </w:rPr>
              <w:t>cancerev</w:t>
            </w:r>
            <w:proofErr w:type="spellEnd"/>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you had cancer </w:t>
            </w:r>
            <w:proofErr w:type="gramStart"/>
            <w:r w:rsidRPr="00F22537">
              <w:rPr>
                <w:rFonts w:ascii="Calibri" w:eastAsia="Times New Roman" w:hAnsi="Calibri" w:cs="Calibri"/>
                <w:i/>
                <w:iCs/>
                <w:color w:val="000000"/>
                <w:sz w:val="22"/>
                <w:szCs w:val="22"/>
              </w:rPr>
              <w:t>before ?</w:t>
            </w:r>
            <w:proofErr w:type="gramEnd"/>
          </w:p>
        </w:tc>
        <w:tc>
          <w:tcPr>
            <w:tcW w:w="3316" w:type="dxa"/>
            <w:tcBorders>
              <w:top w:val="single" w:sz="8" w:space="0" w:color="auto"/>
              <w:left w:val="nil"/>
              <w:bottom w:val="nil"/>
              <w:right w:val="nil"/>
            </w:tcBorders>
            <w:shd w:val="clear" w:color="auto" w:fill="auto"/>
            <w:hideMark/>
          </w:tcPr>
          <w:p w14:paraId="1F627474"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5788847D" w14:textId="77777777" w:rsidTr="00F0485F">
        <w:trPr>
          <w:gridAfter w:val="1"/>
          <w:wAfter w:w="15" w:type="dxa"/>
          <w:trHeight w:val="600"/>
        </w:trPr>
        <w:tc>
          <w:tcPr>
            <w:tcW w:w="1235" w:type="dxa"/>
            <w:vMerge/>
            <w:tcBorders>
              <w:top w:val="single" w:sz="8" w:space="0" w:color="000000"/>
              <w:left w:val="nil"/>
              <w:bottom w:val="single" w:sz="8" w:space="0" w:color="000000"/>
              <w:right w:val="nil"/>
            </w:tcBorders>
            <w:vAlign w:val="center"/>
            <w:hideMark/>
          </w:tcPr>
          <w:p w14:paraId="4D1E28B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190BD64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76295D87"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2BF5F32A"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157E541F"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A6DF624"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2161C6A5" w14:textId="77777777" w:rsidTr="00F0485F">
        <w:trPr>
          <w:gridAfter w:val="1"/>
          <w:wAfter w:w="15" w:type="dxa"/>
          <w:trHeight w:val="1200"/>
        </w:trPr>
        <w:tc>
          <w:tcPr>
            <w:tcW w:w="1235" w:type="dxa"/>
            <w:vMerge/>
            <w:tcBorders>
              <w:top w:val="single" w:sz="8" w:space="0" w:color="000000"/>
              <w:left w:val="nil"/>
              <w:bottom w:val="single" w:sz="8" w:space="0" w:color="000000"/>
              <w:right w:val="nil"/>
            </w:tcBorders>
            <w:vAlign w:val="center"/>
            <w:hideMark/>
          </w:tcPr>
          <w:p w14:paraId="2B4F9F3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289B6808"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CF2C216"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380CB543"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5A929B23"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455678B6"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r w:rsidRPr="00F22537">
              <w:rPr>
                <w:rFonts w:ascii="Calibri" w:eastAsia="Times New Roman" w:hAnsi="Calibri" w:cs="Calibri"/>
                <w:i/>
                <w:iCs/>
                <w:color w:val="000000"/>
                <w:sz w:val="22"/>
                <w:szCs w:val="22"/>
                <w:u w:val="single"/>
              </w:rPr>
              <w:t>reinterviewed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5C7FAE52" w14:textId="77777777" w:rsidTr="00342CC3">
        <w:trPr>
          <w:gridAfter w:val="1"/>
          <w:wAfter w:w="15" w:type="dxa"/>
          <w:trHeight w:val="277"/>
        </w:trPr>
        <w:tc>
          <w:tcPr>
            <w:tcW w:w="1235" w:type="dxa"/>
            <w:vMerge/>
            <w:tcBorders>
              <w:top w:val="single" w:sz="8" w:space="0" w:color="000000"/>
              <w:left w:val="nil"/>
              <w:bottom w:val="single" w:sz="8" w:space="0" w:color="000000"/>
              <w:right w:val="nil"/>
            </w:tcBorders>
            <w:vAlign w:val="center"/>
            <w:hideMark/>
          </w:tcPr>
          <w:p w14:paraId="3F0E6A5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2711EFC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7629A320"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3663F50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33BC688F"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5E040D50" w14:textId="6FFDD6FD"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u w:val="single"/>
              </w:rPr>
              <w:t>reinterviewed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3971ED07" w14:textId="77777777" w:rsidTr="00342CC3">
        <w:trPr>
          <w:gridAfter w:val="1"/>
          <w:wAfter w:w="15" w:type="dxa"/>
          <w:trHeight w:val="1200"/>
        </w:trPr>
        <w:tc>
          <w:tcPr>
            <w:tcW w:w="1235" w:type="dxa"/>
            <w:vMerge/>
            <w:tcBorders>
              <w:top w:val="single" w:sz="8" w:space="0" w:color="000000"/>
              <w:left w:val="nil"/>
              <w:bottom w:val="single" w:sz="8" w:space="0" w:color="000000"/>
              <w:right w:val="nil"/>
            </w:tcBorders>
            <w:vAlign w:val="center"/>
            <w:hideMark/>
          </w:tcPr>
          <w:p w14:paraId="294F6E16"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dashSmallGap" w:sz="4" w:space="0" w:color="auto"/>
              <w:right w:val="nil"/>
            </w:tcBorders>
            <w:shd w:val="clear" w:color="auto" w:fill="auto"/>
            <w:hideMark/>
          </w:tcPr>
          <w:p w14:paraId="673F03D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Yes;2- No; 7-Don’t know/Not Sure—Go to next module; 9- Refused—Go to next module; Blank- Not asked or Missing</w:t>
            </w:r>
          </w:p>
        </w:tc>
        <w:tc>
          <w:tcPr>
            <w:tcW w:w="2464" w:type="dxa"/>
            <w:tcBorders>
              <w:top w:val="dashSmallGap" w:sz="4" w:space="0" w:color="auto"/>
              <w:left w:val="nil"/>
              <w:bottom w:val="dashSmallGap" w:sz="4" w:space="0" w:color="auto"/>
              <w:right w:val="nil"/>
            </w:tcBorders>
            <w:shd w:val="clear" w:color="auto" w:fill="auto"/>
            <w:hideMark/>
          </w:tcPr>
          <w:p w14:paraId="7783B56F"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 niu;1- Yes;2- No; 7- Unknown - Refused; 8- Unknown- Not ascertained; 9-  Unknown - Don't know </w:t>
            </w:r>
          </w:p>
        </w:tc>
        <w:tc>
          <w:tcPr>
            <w:tcW w:w="2363" w:type="dxa"/>
            <w:tcBorders>
              <w:top w:val="dashSmallGap" w:sz="4" w:space="0" w:color="auto"/>
              <w:left w:val="nil"/>
              <w:bottom w:val="dashSmallGap" w:sz="4" w:space="0" w:color="auto"/>
              <w:right w:val="nil"/>
            </w:tcBorders>
            <w:shd w:val="clear" w:color="auto" w:fill="auto"/>
            <w:hideMark/>
          </w:tcPr>
          <w:p w14:paraId="12D44B1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Yes;2 No;7 Refused;9 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w:t>
            </w:r>
          </w:p>
        </w:tc>
        <w:tc>
          <w:tcPr>
            <w:tcW w:w="2446" w:type="dxa"/>
            <w:tcBorders>
              <w:top w:val="dashSmallGap" w:sz="4" w:space="0" w:color="auto"/>
              <w:left w:val="nil"/>
              <w:bottom w:val="dashSmallGap" w:sz="4" w:space="0" w:color="auto"/>
              <w:right w:val="nil"/>
            </w:tcBorders>
            <w:shd w:val="clear" w:color="auto" w:fill="auto"/>
            <w:hideMark/>
          </w:tcPr>
          <w:p w14:paraId="7551EDF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 </w:t>
            </w:r>
            <w:proofErr w:type="spellStart"/>
            <w:r w:rsidRPr="00F22537">
              <w:rPr>
                <w:rFonts w:ascii="Calibri" w:eastAsia="Times New Roman" w:hAnsi="Calibri" w:cs="Calibri"/>
                <w:i/>
                <w:iCs/>
                <w:color w:val="000000"/>
                <w:sz w:val="22"/>
                <w:szCs w:val="22"/>
              </w:rPr>
              <w:t>niu</w:t>
            </w:r>
            <w:proofErr w:type="spellEnd"/>
            <w:r w:rsidRPr="00F22537">
              <w:rPr>
                <w:rFonts w:ascii="Calibri" w:eastAsia="Times New Roman" w:hAnsi="Calibri" w:cs="Calibri"/>
                <w:i/>
                <w:iCs/>
                <w:color w:val="000000"/>
                <w:sz w:val="22"/>
                <w:szCs w:val="22"/>
              </w:rPr>
              <w:t xml:space="preserve">; 1- Yes; 2- No; 7- Unknown - Refused; 8- Unknown - Not ascertained; 9-  Unknown- Don't know </w:t>
            </w:r>
          </w:p>
        </w:tc>
        <w:tc>
          <w:tcPr>
            <w:tcW w:w="3316" w:type="dxa"/>
            <w:tcBorders>
              <w:top w:val="dashSmallGap" w:sz="4" w:space="0" w:color="auto"/>
              <w:left w:val="nil"/>
              <w:bottom w:val="dashSmallGap" w:sz="4" w:space="0" w:color="auto"/>
              <w:right w:val="nil"/>
            </w:tcBorders>
            <w:shd w:val="clear" w:color="auto" w:fill="auto"/>
            <w:hideMark/>
          </w:tcPr>
          <w:p w14:paraId="6322646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01D9B6AF" w14:textId="77777777" w:rsidTr="00342CC3">
        <w:trPr>
          <w:gridAfter w:val="1"/>
          <w:wAfter w:w="15" w:type="dxa"/>
          <w:trHeight w:val="1515"/>
        </w:trPr>
        <w:tc>
          <w:tcPr>
            <w:tcW w:w="1235" w:type="dxa"/>
            <w:vMerge/>
            <w:tcBorders>
              <w:top w:val="single" w:sz="8" w:space="0" w:color="000000"/>
              <w:left w:val="nil"/>
              <w:bottom w:val="single" w:sz="8" w:space="0" w:color="000000"/>
              <w:right w:val="nil"/>
            </w:tcBorders>
            <w:vAlign w:val="center"/>
            <w:hideMark/>
          </w:tcPr>
          <w:p w14:paraId="629EEED2"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063CE0D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type of cancer (</w:t>
            </w:r>
            <w:proofErr w:type="spellStart"/>
            <w:r w:rsidRPr="00F22537">
              <w:rPr>
                <w:rFonts w:ascii="Calibri" w:eastAsia="Times New Roman" w:hAnsi="Calibri" w:cs="Calibri"/>
                <w:i/>
                <w:iCs/>
                <w:color w:val="000000"/>
                <w:sz w:val="22"/>
                <w:szCs w:val="22"/>
              </w:rPr>
              <w:t>cncrtype</w:t>
            </w:r>
            <w:proofErr w:type="spellEnd"/>
            <w:r w:rsidRPr="00F22537">
              <w:rPr>
                <w:rFonts w:ascii="Calibri" w:eastAsia="Times New Roman" w:hAnsi="Calibri" w:cs="Calibri"/>
                <w:i/>
                <w:iCs/>
                <w:color w:val="000000"/>
                <w:sz w:val="22"/>
                <w:szCs w:val="22"/>
              </w:rPr>
              <w:t xml:space="preserve"> for 2009-2010) and ever being told to have skin cancer (</w:t>
            </w:r>
            <w:proofErr w:type="spellStart"/>
            <w:r w:rsidRPr="00F22537">
              <w:rPr>
                <w:rFonts w:ascii="Calibri" w:eastAsia="Times New Roman" w:hAnsi="Calibri" w:cs="Calibri"/>
                <w:i/>
                <w:iCs/>
                <w:color w:val="000000"/>
                <w:sz w:val="22"/>
                <w:szCs w:val="22"/>
              </w:rPr>
              <w:t>chcscncr</w:t>
            </w:r>
            <w:proofErr w:type="spellEnd"/>
            <w:r w:rsidRPr="00F22537">
              <w:rPr>
                <w:rFonts w:ascii="Calibri" w:eastAsia="Times New Roman" w:hAnsi="Calibri" w:cs="Calibri"/>
                <w:i/>
                <w:iCs/>
                <w:color w:val="000000"/>
                <w:sz w:val="22"/>
                <w:szCs w:val="22"/>
              </w:rPr>
              <w:t xml:space="preserve">  for 2011-2018)</w:t>
            </w:r>
          </w:p>
        </w:tc>
        <w:tc>
          <w:tcPr>
            <w:tcW w:w="2464" w:type="dxa"/>
            <w:tcBorders>
              <w:top w:val="dashSmallGap" w:sz="4" w:space="0" w:color="auto"/>
              <w:left w:val="nil"/>
              <w:bottom w:val="single" w:sz="8" w:space="0" w:color="auto"/>
              <w:right w:val="nil"/>
            </w:tcBorders>
            <w:shd w:val="clear" w:color="auto" w:fill="auto"/>
            <w:hideMark/>
          </w:tcPr>
          <w:p w14:paraId="688B00FB"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having skin cancer questions (</w:t>
            </w:r>
            <w:proofErr w:type="spellStart"/>
            <w:r w:rsidRPr="00F22537">
              <w:rPr>
                <w:rFonts w:ascii="Calibri" w:eastAsia="Times New Roman" w:hAnsi="Calibri" w:cs="Calibri"/>
                <w:i/>
                <w:iCs/>
                <w:color w:val="000000"/>
                <w:sz w:val="22"/>
                <w:szCs w:val="22"/>
              </w:rPr>
              <w:t>cnskdk</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cnsknm</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cnsoft</w:t>
            </w:r>
            <w:proofErr w:type="spellEnd"/>
            <w:r w:rsidRPr="00F22537">
              <w:rPr>
                <w:rFonts w:ascii="Calibri" w:eastAsia="Times New Roman" w:hAnsi="Calibri" w:cs="Calibri"/>
                <w:i/>
                <w:iCs/>
                <w:color w:val="000000"/>
                <w:sz w:val="22"/>
                <w:szCs w:val="22"/>
              </w:rPr>
              <w:t xml:space="preserve">): ever being told to have skin cancer, or non-melanoma, or soft tissue cancer)  </w:t>
            </w:r>
          </w:p>
        </w:tc>
        <w:tc>
          <w:tcPr>
            <w:tcW w:w="2363" w:type="dxa"/>
            <w:tcBorders>
              <w:top w:val="dashSmallGap" w:sz="4" w:space="0" w:color="auto"/>
              <w:left w:val="nil"/>
              <w:bottom w:val="single" w:sz="8" w:space="0" w:color="auto"/>
              <w:right w:val="nil"/>
            </w:tcBorders>
            <w:shd w:val="clear" w:color="auto" w:fill="auto"/>
            <w:hideMark/>
          </w:tcPr>
          <w:p w14:paraId="37B18BB4"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xml:space="preserve">: Reliance on cancer type </w:t>
            </w:r>
            <w:proofErr w:type="gramStart"/>
            <w:r w:rsidRPr="00F22537">
              <w:rPr>
                <w:rFonts w:ascii="Calibri" w:eastAsia="Times New Roman" w:hAnsi="Calibri" w:cs="Calibri"/>
                <w:i/>
                <w:iCs/>
                <w:color w:val="000000"/>
                <w:sz w:val="22"/>
                <w:szCs w:val="22"/>
              </w:rPr>
              <w:t>questions( mcq</w:t>
            </w:r>
            <w:proofErr w:type="gramEnd"/>
            <w:r w:rsidRPr="00F22537">
              <w:rPr>
                <w:rFonts w:ascii="Calibri" w:eastAsia="Times New Roman" w:hAnsi="Calibri" w:cs="Calibri"/>
                <w:i/>
                <w:iCs/>
                <w:color w:val="000000"/>
                <w:sz w:val="22"/>
                <w:szCs w:val="22"/>
              </w:rPr>
              <w:t>230a, mcq230b, mcq230c, mcq230d). Skin cancer categories-non-melanoma, soft tissue excluded</w:t>
            </w:r>
          </w:p>
        </w:tc>
        <w:tc>
          <w:tcPr>
            <w:tcW w:w="2446" w:type="dxa"/>
            <w:tcBorders>
              <w:top w:val="dashSmallGap" w:sz="4" w:space="0" w:color="auto"/>
              <w:left w:val="nil"/>
              <w:bottom w:val="single" w:sz="8" w:space="0" w:color="auto"/>
              <w:right w:val="nil"/>
            </w:tcBorders>
            <w:shd w:val="clear" w:color="auto" w:fill="auto"/>
            <w:hideMark/>
          </w:tcPr>
          <w:p w14:paraId="31494F2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having skin cancer questions (</w:t>
            </w:r>
            <w:proofErr w:type="spellStart"/>
            <w:r w:rsidRPr="00F22537">
              <w:rPr>
                <w:rFonts w:ascii="Calibri" w:eastAsia="Times New Roman" w:hAnsi="Calibri" w:cs="Calibri"/>
                <w:i/>
                <w:iCs/>
                <w:color w:val="000000"/>
                <w:sz w:val="22"/>
                <w:szCs w:val="22"/>
              </w:rPr>
              <w:t>cnskdk</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cnsknmag</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cnstom</w:t>
            </w:r>
            <w:proofErr w:type="spellEnd"/>
            <w:r w:rsidRPr="00F22537">
              <w:rPr>
                <w:rFonts w:ascii="Calibri" w:eastAsia="Times New Roman" w:hAnsi="Calibri" w:cs="Calibri"/>
                <w:i/>
                <w:iCs/>
                <w:color w:val="000000"/>
                <w:sz w:val="22"/>
                <w:szCs w:val="22"/>
              </w:rPr>
              <w:t xml:space="preserve">): ever being told to have skin cancer, or non-melanoma, or soft tissue cancer))  </w:t>
            </w:r>
          </w:p>
        </w:tc>
        <w:tc>
          <w:tcPr>
            <w:tcW w:w="3316" w:type="dxa"/>
            <w:tcBorders>
              <w:top w:val="dashSmallGap" w:sz="4" w:space="0" w:color="auto"/>
              <w:left w:val="nil"/>
              <w:bottom w:val="single" w:sz="8" w:space="0" w:color="auto"/>
              <w:right w:val="nil"/>
            </w:tcBorders>
            <w:shd w:val="clear" w:color="auto" w:fill="auto"/>
            <w:noWrap/>
            <w:hideMark/>
          </w:tcPr>
          <w:p w14:paraId="646E9868" w14:textId="77777777" w:rsidR="00F22537" w:rsidRPr="00F22537" w:rsidRDefault="00F22537" w:rsidP="00F22537">
            <w:pP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xml:space="preserve"> is not feasible </w:t>
            </w:r>
          </w:p>
        </w:tc>
      </w:tr>
      <w:tr w:rsidR="00F0485F" w:rsidRPr="00F22537" w14:paraId="54360A46" w14:textId="77777777" w:rsidTr="00342CC3">
        <w:trPr>
          <w:gridAfter w:val="1"/>
          <w:wAfter w:w="15" w:type="dxa"/>
          <w:trHeight w:val="300"/>
        </w:trPr>
        <w:tc>
          <w:tcPr>
            <w:tcW w:w="1235" w:type="dxa"/>
            <w:vMerge w:val="restart"/>
            <w:tcBorders>
              <w:top w:val="nil"/>
              <w:left w:val="nil"/>
              <w:bottom w:val="nil"/>
              <w:right w:val="nil"/>
            </w:tcBorders>
            <w:shd w:val="clear" w:color="auto" w:fill="auto"/>
            <w:vAlign w:val="center"/>
            <w:hideMark/>
          </w:tcPr>
          <w:p w14:paraId="18421671"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Obesity </w:t>
            </w:r>
          </w:p>
        </w:tc>
        <w:tc>
          <w:tcPr>
            <w:tcW w:w="2545" w:type="dxa"/>
            <w:vMerge w:val="restart"/>
            <w:tcBorders>
              <w:top w:val="single" w:sz="8" w:space="0" w:color="auto"/>
              <w:left w:val="nil"/>
              <w:bottom w:val="nil"/>
              <w:right w:val="nil"/>
            </w:tcBorders>
            <w:shd w:val="clear" w:color="auto" w:fill="auto"/>
            <w:hideMark/>
          </w:tcPr>
          <w:p w14:paraId="3A63AFBD"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(diabete2)</w:t>
            </w:r>
            <w:r w:rsidRPr="00F22537">
              <w:rPr>
                <w:rFonts w:ascii="Calibri" w:eastAsia="Times New Roman" w:hAnsi="Calibri" w:cs="Calibri"/>
                <w:color w:val="000000"/>
                <w:sz w:val="22"/>
                <w:szCs w:val="22"/>
              </w:rPr>
              <w:t>:</w:t>
            </w:r>
            <w:r w:rsidRPr="00F22537">
              <w:rPr>
                <w:rFonts w:ascii="Calibri" w:eastAsia="Times New Roman" w:hAnsi="Calibri" w:cs="Calibri"/>
                <w:i/>
                <w:iCs/>
                <w:color w:val="000000"/>
                <w:sz w:val="22"/>
                <w:szCs w:val="22"/>
              </w:rPr>
              <w:t xml:space="preserve"> Have you ever been told by a doctor that you have diabetes?   </w:t>
            </w:r>
          </w:p>
        </w:tc>
        <w:tc>
          <w:tcPr>
            <w:tcW w:w="2464" w:type="dxa"/>
            <w:vMerge w:val="restart"/>
            <w:tcBorders>
              <w:top w:val="single" w:sz="8" w:space="0" w:color="auto"/>
              <w:left w:val="nil"/>
              <w:bottom w:val="nil"/>
              <w:right w:val="nil"/>
            </w:tcBorders>
            <w:shd w:val="clear" w:color="auto" w:fill="auto"/>
            <w:hideMark/>
          </w:tcPr>
          <w:p w14:paraId="1D59C978"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diabeticev</w:t>
            </w:r>
            <w:proofErr w:type="spellEnd"/>
            <w:r w:rsidRPr="00F22537">
              <w:rPr>
                <w:rFonts w:ascii="Calibri" w:eastAsia="Times New Roman" w:hAnsi="Calibri" w:cs="Calibri"/>
                <w:i/>
                <w:iCs/>
                <w:color w:val="000000"/>
                <w:sz w:val="22"/>
                <w:szCs w:val="22"/>
              </w:rPr>
              <w:t>) : Ever told to have diabetes before  </w:t>
            </w:r>
          </w:p>
        </w:tc>
        <w:tc>
          <w:tcPr>
            <w:tcW w:w="2363" w:type="dxa"/>
            <w:vMerge w:val="restart"/>
            <w:tcBorders>
              <w:top w:val="single" w:sz="8" w:space="0" w:color="auto"/>
              <w:left w:val="nil"/>
              <w:bottom w:val="nil"/>
              <w:right w:val="nil"/>
            </w:tcBorders>
            <w:shd w:val="clear" w:color="auto" w:fill="auto"/>
            <w:hideMark/>
          </w:tcPr>
          <w:p w14:paraId="1892B1F9"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w:t>
            </w:r>
            <w:proofErr w:type="gramStart"/>
            <w:r w:rsidRPr="00F22537">
              <w:rPr>
                <w:rFonts w:ascii="Calibri" w:eastAsia="Times New Roman" w:hAnsi="Calibri" w:cs="Calibri"/>
                <w:b/>
                <w:bCs/>
                <w:color w:val="000000"/>
                <w:sz w:val="22"/>
                <w:szCs w:val="22"/>
              </w:rPr>
              <w:t>Question</w:t>
            </w:r>
            <w:r w:rsidRPr="00F22537">
              <w:rPr>
                <w:rFonts w:ascii="Calibri" w:eastAsia="Times New Roman" w:hAnsi="Calibri" w:cs="Calibri"/>
                <w:color w:val="000000"/>
                <w:sz w:val="22"/>
                <w:szCs w:val="22"/>
              </w:rPr>
              <w:t>(</w:t>
            </w:r>
            <w:proofErr w:type="gramEnd"/>
            <w:r w:rsidRPr="00F22537">
              <w:rPr>
                <w:rFonts w:ascii="Calibri" w:eastAsia="Times New Roman" w:hAnsi="Calibri" w:cs="Calibri"/>
                <w:i/>
                <w:iCs/>
                <w:color w:val="000000"/>
                <w:sz w:val="22"/>
                <w:szCs w:val="22"/>
              </w:rPr>
              <w:t>DIQ010</w:t>
            </w:r>
            <w:r w:rsidRPr="00F22537">
              <w:rPr>
                <w:rFonts w:ascii="Calibri" w:eastAsia="Times New Roman" w:hAnsi="Calibri" w:cs="Calibri"/>
                <w:color w:val="000000"/>
                <w:sz w:val="22"/>
                <w:szCs w:val="22"/>
              </w:rPr>
              <w:t>): </w:t>
            </w:r>
            <w:r w:rsidRPr="00F22537">
              <w:rPr>
                <w:rFonts w:ascii="Calibri" w:eastAsia="Times New Roman" w:hAnsi="Calibri" w:cs="Calibri"/>
                <w:i/>
                <w:iCs/>
                <w:color w:val="000000"/>
                <w:sz w:val="22"/>
                <w:szCs w:val="22"/>
              </w:rPr>
              <w:t>Doctor told you have diabetes?</w:t>
            </w:r>
          </w:p>
        </w:tc>
        <w:tc>
          <w:tcPr>
            <w:tcW w:w="2446" w:type="dxa"/>
            <w:vMerge w:val="restart"/>
            <w:tcBorders>
              <w:top w:val="single" w:sz="8" w:space="0" w:color="auto"/>
              <w:left w:val="nil"/>
              <w:bottom w:val="nil"/>
              <w:right w:val="nil"/>
            </w:tcBorders>
            <w:shd w:val="clear" w:color="auto" w:fill="auto"/>
            <w:hideMark/>
          </w:tcPr>
          <w:p w14:paraId="4EC26BD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diabeticev</w:t>
            </w:r>
            <w:proofErr w:type="spellEnd"/>
            <w:r w:rsidRPr="00F22537">
              <w:rPr>
                <w:rFonts w:ascii="Calibri" w:eastAsia="Times New Roman" w:hAnsi="Calibri" w:cs="Calibri"/>
                <w:i/>
                <w:iCs/>
                <w:color w:val="000000"/>
                <w:sz w:val="22"/>
                <w:szCs w:val="22"/>
              </w:rPr>
              <w:t>) :</w:t>
            </w:r>
            <w:r w:rsidRPr="00F22537">
              <w:rPr>
                <w:rFonts w:ascii="Calibri" w:eastAsia="Times New Roman" w:hAnsi="Calibri" w:cs="Calibri"/>
                <w:color w:val="000000"/>
                <w:sz w:val="22"/>
                <w:szCs w:val="22"/>
              </w:rPr>
              <w:t xml:space="preserve"> Ever told to have diabetes before  </w:t>
            </w:r>
          </w:p>
        </w:tc>
        <w:tc>
          <w:tcPr>
            <w:tcW w:w="3316" w:type="dxa"/>
            <w:tcBorders>
              <w:top w:val="single" w:sz="8" w:space="0" w:color="auto"/>
              <w:left w:val="nil"/>
              <w:bottom w:val="nil"/>
              <w:right w:val="nil"/>
            </w:tcBorders>
            <w:shd w:val="clear" w:color="auto" w:fill="auto"/>
            <w:hideMark/>
          </w:tcPr>
          <w:p w14:paraId="13AFA41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rdiab</w:t>
            </w:r>
            <w:proofErr w:type="spellEnd"/>
            <w:r w:rsidRPr="00F22537">
              <w:rPr>
                <w:rFonts w:ascii="Calibri" w:eastAsia="Times New Roman" w:hAnsi="Calibri" w:cs="Calibri"/>
                <w:i/>
                <w:iCs/>
                <w:color w:val="000000"/>
                <w:sz w:val="22"/>
                <w:szCs w:val="22"/>
              </w:rPr>
              <w:t>)</w:t>
            </w:r>
          </w:p>
        </w:tc>
      </w:tr>
      <w:tr w:rsidR="00F0485F" w:rsidRPr="00F22537" w14:paraId="30CE800C" w14:textId="77777777" w:rsidTr="00F0485F">
        <w:trPr>
          <w:gridAfter w:val="1"/>
          <w:wAfter w:w="15" w:type="dxa"/>
          <w:trHeight w:val="600"/>
        </w:trPr>
        <w:tc>
          <w:tcPr>
            <w:tcW w:w="1235" w:type="dxa"/>
            <w:vMerge/>
            <w:tcBorders>
              <w:top w:val="nil"/>
              <w:left w:val="nil"/>
              <w:bottom w:val="nil"/>
              <w:right w:val="nil"/>
            </w:tcBorders>
            <w:vAlign w:val="center"/>
            <w:hideMark/>
          </w:tcPr>
          <w:p w14:paraId="3835011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64769049"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38A39AE"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58D39709"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48561168"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8E6942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3522B482" w14:textId="77777777" w:rsidTr="00F0485F">
        <w:trPr>
          <w:gridAfter w:val="1"/>
          <w:wAfter w:w="15" w:type="dxa"/>
          <w:trHeight w:val="1200"/>
        </w:trPr>
        <w:tc>
          <w:tcPr>
            <w:tcW w:w="1235" w:type="dxa"/>
            <w:vMerge/>
            <w:tcBorders>
              <w:top w:val="nil"/>
              <w:left w:val="nil"/>
              <w:bottom w:val="nil"/>
              <w:right w:val="nil"/>
            </w:tcBorders>
            <w:vAlign w:val="center"/>
            <w:hideMark/>
          </w:tcPr>
          <w:p w14:paraId="7D132B11"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63681BCB"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2BFF14E3"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73D10FA5"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36521C36"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0711136B"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r w:rsidRPr="00F22537">
              <w:rPr>
                <w:rFonts w:ascii="Calibri" w:eastAsia="Times New Roman" w:hAnsi="Calibri" w:cs="Calibri"/>
                <w:i/>
                <w:iCs/>
                <w:color w:val="000000"/>
                <w:sz w:val="22"/>
                <w:szCs w:val="22"/>
                <w:u w:val="single"/>
              </w:rPr>
              <w:t>reinterviewed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78B5BA18" w14:textId="77777777" w:rsidTr="00342CC3">
        <w:trPr>
          <w:gridAfter w:val="1"/>
          <w:wAfter w:w="15" w:type="dxa"/>
          <w:trHeight w:val="900"/>
        </w:trPr>
        <w:tc>
          <w:tcPr>
            <w:tcW w:w="1235" w:type="dxa"/>
            <w:vMerge/>
            <w:tcBorders>
              <w:top w:val="nil"/>
              <w:left w:val="nil"/>
              <w:bottom w:val="nil"/>
              <w:right w:val="nil"/>
            </w:tcBorders>
            <w:vAlign w:val="center"/>
            <w:hideMark/>
          </w:tcPr>
          <w:p w14:paraId="0F73A16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62033BB6"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116B2C6"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dashSmallGap" w:sz="4" w:space="0" w:color="auto"/>
              <w:right w:val="nil"/>
            </w:tcBorders>
            <w:vAlign w:val="center"/>
            <w:hideMark/>
          </w:tcPr>
          <w:p w14:paraId="4ED520D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dashSmallGap" w:sz="4" w:space="0" w:color="auto"/>
              <w:right w:val="nil"/>
            </w:tcBorders>
            <w:vAlign w:val="center"/>
            <w:hideMark/>
          </w:tcPr>
          <w:p w14:paraId="615A63F9"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63BA2F4E" w14:textId="5DBC6409"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u w:val="single"/>
              </w:rPr>
              <w:t>reinterviewed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4C1A88C9" w14:textId="77777777" w:rsidTr="00342CC3">
        <w:trPr>
          <w:gridAfter w:val="1"/>
          <w:wAfter w:w="15" w:type="dxa"/>
          <w:trHeight w:val="1215"/>
        </w:trPr>
        <w:tc>
          <w:tcPr>
            <w:tcW w:w="1235" w:type="dxa"/>
            <w:vMerge/>
            <w:tcBorders>
              <w:top w:val="nil"/>
              <w:left w:val="nil"/>
              <w:bottom w:val="nil"/>
              <w:right w:val="nil"/>
            </w:tcBorders>
            <w:vAlign w:val="center"/>
            <w:hideMark/>
          </w:tcPr>
          <w:p w14:paraId="6EB12719"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1D35D80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 2- Yes, but female told only during pregnancy; 3- No; 4- No, pre-diabetes or borderline diabetes; 7-Don’t know; 9- Not Sure</w:t>
            </w:r>
          </w:p>
        </w:tc>
        <w:tc>
          <w:tcPr>
            <w:tcW w:w="2464" w:type="dxa"/>
            <w:tcBorders>
              <w:top w:val="dashSmallGap" w:sz="4" w:space="0" w:color="auto"/>
              <w:left w:val="nil"/>
              <w:bottom w:val="single" w:sz="8" w:space="0" w:color="auto"/>
              <w:right w:val="nil"/>
            </w:tcBorders>
            <w:shd w:val="clear" w:color="auto" w:fill="auto"/>
            <w:hideMark/>
          </w:tcPr>
          <w:p w14:paraId="35AC63D3"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w:t>
            </w:r>
            <w:proofErr w:type="spellStart"/>
            <w:r w:rsidRPr="00F22537">
              <w:rPr>
                <w:rFonts w:ascii="Calibri" w:eastAsia="Times New Roman" w:hAnsi="Calibri" w:cs="Calibri"/>
                <w:i/>
                <w:iCs/>
                <w:color w:val="000000"/>
                <w:sz w:val="22"/>
                <w:szCs w:val="22"/>
              </w:rPr>
              <w:t>certained</w:t>
            </w:r>
            <w:proofErr w:type="spellEnd"/>
            <w:r w:rsidRPr="00F22537">
              <w:rPr>
                <w:rFonts w:ascii="Calibri" w:eastAsia="Times New Roman" w:hAnsi="Calibri" w:cs="Calibri"/>
                <w:i/>
                <w:iCs/>
                <w:color w:val="000000"/>
                <w:sz w:val="22"/>
                <w:szCs w:val="22"/>
              </w:rPr>
              <w:t>; 9- Unknown- Don’t know</w:t>
            </w:r>
          </w:p>
        </w:tc>
        <w:tc>
          <w:tcPr>
            <w:tcW w:w="2363" w:type="dxa"/>
            <w:tcBorders>
              <w:top w:val="dashSmallGap" w:sz="4" w:space="0" w:color="auto"/>
              <w:left w:val="nil"/>
              <w:bottom w:val="single" w:sz="8" w:space="0" w:color="auto"/>
              <w:right w:val="nil"/>
            </w:tcBorders>
            <w:shd w:val="clear" w:color="auto" w:fill="auto"/>
            <w:hideMark/>
          </w:tcPr>
          <w:p w14:paraId="317E57BE"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:1-Yes; 2-No; 3-Borderline; 7-Refused; 9-Don't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 </w:t>
            </w:r>
          </w:p>
        </w:tc>
        <w:tc>
          <w:tcPr>
            <w:tcW w:w="2446" w:type="dxa"/>
            <w:tcBorders>
              <w:top w:val="dashSmallGap" w:sz="4" w:space="0" w:color="auto"/>
              <w:left w:val="nil"/>
              <w:bottom w:val="single" w:sz="8" w:space="0" w:color="auto"/>
              <w:right w:val="nil"/>
            </w:tcBorders>
            <w:shd w:val="clear" w:color="auto" w:fill="auto"/>
            <w:hideMark/>
          </w:tcPr>
          <w:p w14:paraId="56F8CF7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w:t>
            </w:r>
            <w:proofErr w:type="spellStart"/>
            <w:r w:rsidRPr="00F22537">
              <w:rPr>
                <w:rFonts w:ascii="Calibri" w:eastAsia="Times New Roman" w:hAnsi="Calibri" w:cs="Calibri"/>
                <w:i/>
                <w:iCs/>
                <w:color w:val="000000"/>
                <w:sz w:val="22"/>
                <w:szCs w:val="22"/>
              </w:rPr>
              <w:t>certained</w:t>
            </w:r>
            <w:proofErr w:type="spellEnd"/>
            <w:r w:rsidRPr="00F22537">
              <w:rPr>
                <w:rFonts w:ascii="Calibri" w:eastAsia="Times New Roman" w:hAnsi="Calibri" w:cs="Calibri"/>
                <w:i/>
                <w:iCs/>
                <w:color w:val="000000"/>
                <w:sz w:val="22"/>
                <w:szCs w:val="22"/>
              </w:rPr>
              <w:t>; 9- Unknown- Don’t know</w:t>
            </w:r>
          </w:p>
        </w:tc>
        <w:tc>
          <w:tcPr>
            <w:tcW w:w="3316" w:type="dxa"/>
            <w:tcBorders>
              <w:top w:val="dashSmallGap" w:sz="4" w:space="0" w:color="auto"/>
              <w:left w:val="nil"/>
              <w:bottom w:val="single" w:sz="8" w:space="0" w:color="auto"/>
              <w:right w:val="nil"/>
            </w:tcBorders>
            <w:shd w:val="clear" w:color="auto" w:fill="auto"/>
            <w:hideMark/>
          </w:tcPr>
          <w:p w14:paraId="223AFD77"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678E6891" w14:textId="77777777" w:rsidTr="00342CC3">
        <w:trPr>
          <w:gridAfter w:val="1"/>
          <w:wAfter w:w="15" w:type="dxa"/>
          <w:trHeight w:val="300"/>
        </w:trPr>
        <w:tc>
          <w:tcPr>
            <w:tcW w:w="1235" w:type="dxa"/>
            <w:vMerge w:val="restart"/>
            <w:tcBorders>
              <w:top w:val="single" w:sz="8" w:space="0" w:color="000000"/>
              <w:left w:val="nil"/>
              <w:bottom w:val="nil"/>
              <w:right w:val="nil"/>
            </w:tcBorders>
            <w:shd w:val="clear" w:color="auto" w:fill="auto"/>
            <w:vAlign w:val="center"/>
            <w:hideMark/>
          </w:tcPr>
          <w:p w14:paraId="30FE5698"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Heart Disease </w:t>
            </w:r>
          </w:p>
        </w:tc>
        <w:tc>
          <w:tcPr>
            <w:tcW w:w="2545" w:type="dxa"/>
            <w:vMerge w:val="restart"/>
            <w:tcBorders>
              <w:top w:val="single" w:sz="8" w:space="0" w:color="auto"/>
              <w:left w:val="nil"/>
              <w:bottom w:val="nil"/>
              <w:right w:val="nil"/>
            </w:tcBorders>
            <w:shd w:val="clear" w:color="auto" w:fill="auto"/>
            <w:hideMark/>
          </w:tcPr>
          <w:p w14:paraId="284CDB50"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CVDCRHD4):</w:t>
            </w:r>
            <w:r w:rsidRPr="00F22537">
              <w:rPr>
                <w:rFonts w:ascii="Calibri" w:eastAsia="Times New Roman" w:hAnsi="Calibri" w:cs="Calibri"/>
                <w:color w:val="000000"/>
                <w:sz w:val="22"/>
                <w:szCs w:val="22"/>
              </w:rPr>
              <w:t> </w:t>
            </w:r>
            <w:r w:rsidRPr="00E8354E">
              <w:rPr>
                <w:rFonts w:ascii="Calibri" w:eastAsia="Times New Roman" w:hAnsi="Calibri" w:cs="Calibri"/>
                <w:i/>
                <w:iCs/>
                <w:color w:val="000000"/>
                <w:sz w:val="22"/>
                <w:szCs w:val="22"/>
              </w:rPr>
              <w:t>Has a doctor, nurse, or other health professional ever told you had angina or coronary heart disease?</w:t>
            </w:r>
          </w:p>
        </w:tc>
        <w:tc>
          <w:tcPr>
            <w:tcW w:w="2464" w:type="dxa"/>
            <w:vMerge w:val="restart"/>
            <w:tcBorders>
              <w:top w:val="single" w:sz="8" w:space="0" w:color="auto"/>
              <w:left w:val="nil"/>
              <w:bottom w:val="nil"/>
              <w:right w:val="nil"/>
            </w:tcBorders>
            <w:shd w:val="clear" w:color="auto" w:fill="auto"/>
            <w:hideMark/>
          </w:tcPr>
          <w:p w14:paraId="27865A97" w14:textId="2C6C7C0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cheartdiev</w:t>
            </w:r>
            <w:proofErr w:type="spellEnd"/>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w:t>
            </w:r>
            <w:r w:rsidRPr="00E8354E">
              <w:rPr>
                <w:rFonts w:ascii="Calibri" w:eastAsia="Times New Roman" w:hAnsi="Calibri" w:cs="Calibri"/>
                <w:i/>
                <w:iCs/>
                <w:color w:val="000000"/>
                <w:sz w:val="22"/>
                <w:szCs w:val="22"/>
              </w:rPr>
              <w:t>Ever told to have corona heart disease before</w:t>
            </w:r>
            <w:r w:rsidR="00E8354E" w:rsidRPr="00E8354E">
              <w:rPr>
                <w:rFonts w:ascii="Calibri" w:eastAsia="Times New Roman" w:hAnsi="Calibri" w:cs="Calibri"/>
                <w:i/>
                <w:iCs/>
                <w:color w:val="000000"/>
                <w:sz w:val="22"/>
                <w:szCs w:val="22"/>
              </w:rPr>
              <w:t>?</w:t>
            </w:r>
            <w:r w:rsidRPr="00F22537">
              <w:rPr>
                <w:rFonts w:ascii="Calibri" w:eastAsia="Times New Roman" w:hAnsi="Calibri" w:cs="Calibri"/>
                <w:color w:val="000000"/>
                <w:sz w:val="22"/>
                <w:szCs w:val="22"/>
              </w:rPr>
              <w:t xml:space="preserve">  </w:t>
            </w:r>
          </w:p>
        </w:tc>
        <w:tc>
          <w:tcPr>
            <w:tcW w:w="2363" w:type="dxa"/>
            <w:vMerge w:val="restart"/>
            <w:tcBorders>
              <w:top w:val="single" w:sz="8" w:space="0" w:color="auto"/>
              <w:left w:val="nil"/>
              <w:bottom w:val="nil"/>
              <w:right w:val="nil"/>
            </w:tcBorders>
            <w:shd w:val="clear" w:color="auto" w:fill="auto"/>
            <w:hideMark/>
          </w:tcPr>
          <w:p w14:paraId="684E141E"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 (</w:t>
            </w:r>
            <w:r w:rsidRPr="00F22537">
              <w:rPr>
                <w:rFonts w:ascii="Calibri" w:eastAsia="Times New Roman" w:hAnsi="Calibri" w:cs="Calibri"/>
                <w:i/>
                <w:iCs/>
                <w:color w:val="000000"/>
                <w:sz w:val="22"/>
                <w:szCs w:val="22"/>
              </w:rPr>
              <w:t>MCQ160c)</w:t>
            </w:r>
            <w:r w:rsidRPr="00F22537">
              <w:rPr>
                <w:rFonts w:ascii="Calibri" w:eastAsia="Times New Roman" w:hAnsi="Calibri" w:cs="Calibri"/>
                <w:color w:val="000000"/>
                <w:sz w:val="22"/>
                <w:szCs w:val="22"/>
              </w:rPr>
              <w:t xml:space="preserve"> - </w:t>
            </w:r>
            <w:r w:rsidRPr="00E8354E">
              <w:rPr>
                <w:rFonts w:ascii="Calibri" w:eastAsia="Times New Roman" w:hAnsi="Calibri" w:cs="Calibri"/>
                <w:i/>
                <w:iCs/>
                <w:color w:val="000000"/>
                <w:sz w:val="22"/>
                <w:szCs w:val="22"/>
              </w:rPr>
              <w:t>Ever told you had coronary heart disease</w:t>
            </w:r>
            <w:r w:rsidRPr="00F22537">
              <w:rPr>
                <w:rFonts w:ascii="Calibri" w:eastAsia="Times New Roman" w:hAnsi="Calibri" w:cs="Calibri"/>
                <w:color w:val="000000"/>
                <w:sz w:val="22"/>
                <w:szCs w:val="22"/>
              </w:rPr>
              <w:t xml:space="preserve">  </w:t>
            </w:r>
          </w:p>
        </w:tc>
        <w:tc>
          <w:tcPr>
            <w:tcW w:w="2446" w:type="dxa"/>
            <w:vMerge w:val="restart"/>
            <w:tcBorders>
              <w:top w:val="single" w:sz="8" w:space="0" w:color="auto"/>
              <w:left w:val="nil"/>
              <w:bottom w:val="nil"/>
              <w:right w:val="nil"/>
            </w:tcBorders>
            <w:shd w:val="clear" w:color="auto" w:fill="auto"/>
            <w:hideMark/>
          </w:tcPr>
          <w:p w14:paraId="1666A4C2" w14:textId="58DEE39F"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cheartdiev</w:t>
            </w:r>
            <w:proofErr w:type="spellEnd"/>
            <w:r w:rsidRPr="00F22537">
              <w:rPr>
                <w:rFonts w:ascii="Calibri" w:eastAsia="Times New Roman" w:hAnsi="Calibri" w:cs="Calibri"/>
                <w:i/>
                <w:iCs/>
                <w:color w:val="000000"/>
                <w:sz w:val="22"/>
                <w:szCs w:val="22"/>
              </w:rPr>
              <w:t>):</w:t>
            </w:r>
            <w:r w:rsidRPr="00E8354E">
              <w:rPr>
                <w:rFonts w:ascii="Calibri" w:eastAsia="Times New Roman" w:hAnsi="Calibri" w:cs="Calibri"/>
                <w:i/>
                <w:iCs/>
                <w:color w:val="000000"/>
                <w:sz w:val="22"/>
                <w:szCs w:val="22"/>
              </w:rPr>
              <w:t xml:space="preserve"> Ever told to have corona heart disease before</w:t>
            </w:r>
            <w:r w:rsidRPr="00F22537">
              <w:rPr>
                <w:rFonts w:ascii="Calibri" w:eastAsia="Times New Roman" w:hAnsi="Calibri" w:cs="Calibri"/>
                <w:color w:val="000000"/>
                <w:sz w:val="22"/>
                <w:szCs w:val="22"/>
              </w:rPr>
              <w:t xml:space="preserve">  </w:t>
            </w:r>
          </w:p>
        </w:tc>
        <w:tc>
          <w:tcPr>
            <w:tcW w:w="3316" w:type="dxa"/>
            <w:tcBorders>
              <w:top w:val="single" w:sz="8" w:space="0" w:color="auto"/>
              <w:left w:val="nil"/>
              <w:bottom w:val="nil"/>
              <w:right w:val="nil"/>
            </w:tcBorders>
            <w:shd w:val="clear" w:color="auto" w:fill="auto"/>
            <w:hideMark/>
          </w:tcPr>
          <w:p w14:paraId="7ACB627E"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67068BD4" w14:textId="77777777" w:rsidTr="00F0485F">
        <w:trPr>
          <w:gridAfter w:val="1"/>
          <w:wAfter w:w="15" w:type="dxa"/>
          <w:trHeight w:val="600"/>
        </w:trPr>
        <w:tc>
          <w:tcPr>
            <w:tcW w:w="1235" w:type="dxa"/>
            <w:vMerge/>
            <w:tcBorders>
              <w:top w:val="single" w:sz="8" w:space="0" w:color="000000"/>
              <w:left w:val="nil"/>
              <w:bottom w:val="nil"/>
              <w:right w:val="nil"/>
            </w:tcBorders>
            <w:vAlign w:val="center"/>
            <w:hideMark/>
          </w:tcPr>
          <w:p w14:paraId="5D4E78FC"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2684547C"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DA9D2F8"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370F373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5DC6A2A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85BDBA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236B1213" w14:textId="77777777" w:rsidTr="00F0485F">
        <w:trPr>
          <w:gridAfter w:val="1"/>
          <w:wAfter w:w="15" w:type="dxa"/>
          <w:trHeight w:val="1200"/>
        </w:trPr>
        <w:tc>
          <w:tcPr>
            <w:tcW w:w="1235" w:type="dxa"/>
            <w:vMerge/>
            <w:tcBorders>
              <w:top w:val="single" w:sz="8" w:space="0" w:color="000000"/>
              <w:left w:val="nil"/>
              <w:bottom w:val="nil"/>
              <w:right w:val="nil"/>
            </w:tcBorders>
            <w:vAlign w:val="center"/>
            <w:hideMark/>
          </w:tcPr>
          <w:p w14:paraId="012F2F0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0A2B6E9E"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F3F65C9"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7E30B2CF"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2D48AF2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5875347A"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r w:rsidRPr="00F22537">
              <w:rPr>
                <w:rFonts w:ascii="Calibri" w:eastAsia="Times New Roman" w:hAnsi="Calibri" w:cs="Calibri"/>
                <w:i/>
                <w:iCs/>
                <w:color w:val="000000"/>
                <w:sz w:val="22"/>
                <w:szCs w:val="22"/>
                <w:u w:val="single"/>
              </w:rPr>
              <w:t>reinterviewed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0CDABC8C" w14:textId="77777777" w:rsidTr="00342CC3">
        <w:trPr>
          <w:gridAfter w:val="1"/>
          <w:wAfter w:w="15" w:type="dxa"/>
          <w:trHeight w:val="900"/>
        </w:trPr>
        <w:tc>
          <w:tcPr>
            <w:tcW w:w="1235" w:type="dxa"/>
            <w:vMerge/>
            <w:tcBorders>
              <w:top w:val="single" w:sz="8" w:space="0" w:color="000000"/>
              <w:left w:val="nil"/>
              <w:bottom w:val="nil"/>
              <w:right w:val="nil"/>
            </w:tcBorders>
            <w:vAlign w:val="center"/>
            <w:hideMark/>
          </w:tcPr>
          <w:p w14:paraId="5DA13001"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0BBB6CA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04532A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69B498D7"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50585316"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67784ACE" w14:textId="2002284D"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u w:val="single"/>
              </w:rPr>
              <w:t>reinterviewed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70C791D6" w14:textId="77777777" w:rsidTr="00342CC3">
        <w:trPr>
          <w:gridAfter w:val="1"/>
          <w:wAfter w:w="15" w:type="dxa"/>
          <w:trHeight w:val="1215"/>
        </w:trPr>
        <w:tc>
          <w:tcPr>
            <w:tcW w:w="1235" w:type="dxa"/>
            <w:vMerge/>
            <w:tcBorders>
              <w:top w:val="single" w:sz="8" w:space="0" w:color="000000"/>
              <w:left w:val="nil"/>
              <w:bottom w:val="nil"/>
              <w:right w:val="nil"/>
            </w:tcBorders>
            <w:vAlign w:val="center"/>
            <w:hideMark/>
          </w:tcPr>
          <w:p w14:paraId="3E7FF611"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4E0FAE4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1-Yes; 2- No; 7- Don't know/Not Sure; 9- Refused</w:t>
            </w:r>
          </w:p>
        </w:tc>
        <w:tc>
          <w:tcPr>
            <w:tcW w:w="2464" w:type="dxa"/>
            <w:tcBorders>
              <w:top w:val="dashSmallGap" w:sz="4" w:space="0" w:color="auto"/>
              <w:left w:val="nil"/>
              <w:bottom w:val="single" w:sz="8" w:space="0" w:color="auto"/>
              <w:right w:val="nil"/>
            </w:tcBorders>
            <w:shd w:val="clear" w:color="auto" w:fill="auto"/>
            <w:hideMark/>
          </w:tcPr>
          <w:p w14:paraId="4A9E04A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certain; 9- Unknown- Don’t know</w:t>
            </w:r>
          </w:p>
        </w:tc>
        <w:tc>
          <w:tcPr>
            <w:tcW w:w="2363" w:type="dxa"/>
            <w:tcBorders>
              <w:top w:val="dashSmallGap" w:sz="4" w:space="0" w:color="auto"/>
              <w:left w:val="nil"/>
              <w:bottom w:val="single" w:sz="8" w:space="0" w:color="auto"/>
              <w:right w:val="nil"/>
            </w:tcBorders>
            <w:shd w:val="clear" w:color="auto" w:fill="auto"/>
            <w:hideMark/>
          </w:tcPr>
          <w:p w14:paraId="2B2473B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:1 Yes; 2 No; 7 Refused; 9 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 </w:t>
            </w:r>
          </w:p>
        </w:tc>
        <w:tc>
          <w:tcPr>
            <w:tcW w:w="2446" w:type="dxa"/>
            <w:tcBorders>
              <w:top w:val="dashSmallGap" w:sz="4" w:space="0" w:color="auto"/>
              <w:left w:val="nil"/>
              <w:bottom w:val="single" w:sz="8" w:space="0" w:color="auto"/>
              <w:right w:val="nil"/>
            </w:tcBorders>
            <w:shd w:val="clear" w:color="auto" w:fill="auto"/>
            <w:hideMark/>
          </w:tcPr>
          <w:p w14:paraId="307854E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certain; 9- Unknown- Don’t know</w:t>
            </w:r>
          </w:p>
        </w:tc>
        <w:tc>
          <w:tcPr>
            <w:tcW w:w="3316" w:type="dxa"/>
            <w:tcBorders>
              <w:top w:val="dashSmallGap" w:sz="4" w:space="0" w:color="auto"/>
              <w:left w:val="nil"/>
              <w:bottom w:val="single" w:sz="8" w:space="0" w:color="auto"/>
              <w:right w:val="nil"/>
            </w:tcBorders>
            <w:shd w:val="clear" w:color="auto" w:fill="auto"/>
            <w:hideMark/>
          </w:tcPr>
          <w:p w14:paraId="135CF8F5"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000592A4" w14:textId="77777777" w:rsidTr="00342CC3">
        <w:trPr>
          <w:gridAfter w:val="1"/>
          <w:wAfter w:w="15" w:type="dxa"/>
          <w:trHeight w:val="300"/>
        </w:trPr>
        <w:tc>
          <w:tcPr>
            <w:tcW w:w="1235" w:type="dxa"/>
            <w:vMerge w:val="restart"/>
            <w:tcBorders>
              <w:top w:val="single" w:sz="8" w:space="0" w:color="000000"/>
              <w:left w:val="nil"/>
              <w:bottom w:val="nil"/>
              <w:right w:val="nil"/>
            </w:tcBorders>
            <w:shd w:val="clear" w:color="auto" w:fill="auto"/>
            <w:vAlign w:val="center"/>
            <w:hideMark/>
          </w:tcPr>
          <w:p w14:paraId="3332BFD8"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Hyper-tension</w:t>
            </w:r>
          </w:p>
        </w:tc>
        <w:tc>
          <w:tcPr>
            <w:tcW w:w="2545" w:type="dxa"/>
            <w:vMerge w:val="restart"/>
            <w:tcBorders>
              <w:top w:val="single" w:sz="8" w:space="0" w:color="auto"/>
              <w:left w:val="nil"/>
              <w:bottom w:val="nil"/>
              <w:right w:val="nil"/>
            </w:tcBorders>
            <w:shd w:val="clear" w:color="auto" w:fill="auto"/>
            <w:hideMark/>
          </w:tcPr>
          <w:p w14:paraId="3CF69A1C"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BPHIGH4</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Have you EVER been told by a doctor, nurse or other health professional that you have high blood pressure? </w:t>
            </w:r>
            <w:r w:rsidRPr="00F22537">
              <w:rPr>
                <w:rFonts w:ascii="Calibri" w:eastAsia="Times New Roman" w:hAnsi="Calibri" w:cs="Calibri"/>
                <w:color w:val="000000"/>
                <w:sz w:val="22"/>
                <w:szCs w:val="22"/>
              </w:rPr>
              <w:t> </w:t>
            </w:r>
          </w:p>
        </w:tc>
        <w:tc>
          <w:tcPr>
            <w:tcW w:w="2464" w:type="dxa"/>
            <w:vMerge w:val="restart"/>
            <w:tcBorders>
              <w:top w:val="single" w:sz="8" w:space="0" w:color="auto"/>
              <w:left w:val="nil"/>
              <w:bottom w:val="nil"/>
              <w:right w:val="nil"/>
            </w:tcBorders>
            <w:shd w:val="clear" w:color="auto" w:fill="auto"/>
            <w:hideMark/>
          </w:tcPr>
          <w:p w14:paraId="5B82F970"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hypertenev</w:t>
            </w:r>
            <w:proofErr w:type="spellEnd"/>
            <w:r w:rsidRPr="00F22537">
              <w:rPr>
                <w:rFonts w:ascii="Calibri" w:eastAsia="Times New Roman" w:hAnsi="Calibri" w:cs="Calibri"/>
                <w:i/>
                <w:iCs/>
                <w:color w:val="000000"/>
                <w:sz w:val="22"/>
                <w:szCs w:val="22"/>
              </w:rPr>
              <w:t>) :</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 told to hyper tension before  </w:t>
            </w:r>
          </w:p>
        </w:tc>
        <w:tc>
          <w:tcPr>
            <w:tcW w:w="2363" w:type="dxa"/>
            <w:vMerge w:val="restart"/>
            <w:tcBorders>
              <w:top w:val="single" w:sz="8" w:space="0" w:color="auto"/>
              <w:left w:val="nil"/>
              <w:bottom w:val="nil"/>
              <w:right w:val="nil"/>
            </w:tcBorders>
            <w:shd w:val="clear" w:color="auto" w:fill="auto"/>
            <w:hideMark/>
          </w:tcPr>
          <w:p w14:paraId="4AA832A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BPQ020</w:t>
            </w:r>
            <w:r w:rsidRPr="00F22537">
              <w:rPr>
                <w:rFonts w:ascii="Calibri" w:eastAsia="Times New Roman" w:hAnsi="Calibri" w:cs="Calibri"/>
                <w:color w:val="000000"/>
                <w:sz w:val="22"/>
                <w:szCs w:val="22"/>
              </w:rPr>
              <w:t xml:space="preserve"> : </w:t>
            </w:r>
            <w:r w:rsidRPr="00F22537">
              <w:rPr>
                <w:rFonts w:ascii="Calibri" w:eastAsia="Times New Roman" w:hAnsi="Calibri" w:cs="Calibri"/>
                <w:i/>
                <w:iCs/>
                <w:color w:val="000000"/>
                <w:sz w:val="22"/>
                <w:szCs w:val="22"/>
              </w:rPr>
              <w:t>Ever told you had high blood pressure</w:t>
            </w:r>
          </w:p>
        </w:tc>
        <w:tc>
          <w:tcPr>
            <w:tcW w:w="2446" w:type="dxa"/>
            <w:vMerge w:val="restart"/>
            <w:tcBorders>
              <w:top w:val="single" w:sz="8" w:space="0" w:color="auto"/>
              <w:left w:val="nil"/>
              <w:bottom w:val="nil"/>
              <w:right w:val="nil"/>
            </w:tcBorders>
            <w:shd w:val="clear" w:color="auto" w:fill="auto"/>
            <w:hideMark/>
          </w:tcPr>
          <w:p w14:paraId="31ABF8E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hypertenev</w:t>
            </w:r>
            <w:proofErr w:type="spellEnd"/>
            <w:r w:rsidRPr="00F22537">
              <w:rPr>
                <w:rFonts w:ascii="Calibri" w:eastAsia="Times New Roman" w:hAnsi="Calibri" w:cs="Calibri"/>
                <w:i/>
                <w:iCs/>
                <w:color w:val="000000"/>
                <w:sz w:val="22"/>
                <w:szCs w:val="22"/>
              </w:rPr>
              <w:t xml:space="preserve">) - Ever told to hyper tension before </w:t>
            </w:r>
            <w:r w:rsidRPr="00F22537">
              <w:rPr>
                <w:rFonts w:ascii="Calibri" w:eastAsia="Times New Roman" w:hAnsi="Calibri" w:cs="Calibri"/>
                <w:color w:val="000000"/>
                <w:sz w:val="22"/>
                <w:szCs w:val="22"/>
              </w:rPr>
              <w:t> </w:t>
            </w:r>
          </w:p>
        </w:tc>
        <w:tc>
          <w:tcPr>
            <w:tcW w:w="3316" w:type="dxa"/>
            <w:tcBorders>
              <w:top w:val="single" w:sz="8" w:space="0" w:color="auto"/>
              <w:left w:val="nil"/>
              <w:bottom w:val="nil"/>
              <w:right w:val="nil"/>
            </w:tcBorders>
            <w:shd w:val="clear" w:color="auto" w:fill="auto"/>
            <w:hideMark/>
          </w:tcPr>
          <w:p w14:paraId="2D786D4B"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rhibp</w:t>
            </w:r>
            <w:proofErr w:type="spellEnd"/>
            <w:r w:rsidRPr="00F22537">
              <w:rPr>
                <w:rFonts w:ascii="Calibri" w:eastAsia="Times New Roman" w:hAnsi="Calibri" w:cs="Calibri"/>
                <w:i/>
                <w:iCs/>
                <w:color w:val="000000"/>
                <w:sz w:val="22"/>
                <w:szCs w:val="22"/>
              </w:rPr>
              <w:t>)</w:t>
            </w:r>
          </w:p>
        </w:tc>
      </w:tr>
      <w:tr w:rsidR="00F0485F" w:rsidRPr="00F22537" w14:paraId="428A6D10" w14:textId="77777777" w:rsidTr="00F0485F">
        <w:trPr>
          <w:gridAfter w:val="1"/>
          <w:wAfter w:w="15" w:type="dxa"/>
          <w:trHeight w:val="600"/>
        </w:trPr>
        <w:tc>
          <w:tcPr>
            <w:tcW w:w="1235" w:type="dxa"/>
            <w:vMerge/>
            <w:tcBorders>
              <w:top w:val="single" w:sz="8" w:space="0" w:color="000000"/>
              <w:left w:val="nil"/>
              <w:bottom w:val="nil"/>
              <w:right w:val="nil"/>
            </w:tcBorders>
            <w:vAlign w:val="center"/>
            <w:hideMark/>
          </w:tcPr>
          <w:p w14:paraId="70D7607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119D7D1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1D5CA47"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61BDF296"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4F105AC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4178636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0952613F" w14:textId="77777777" w:rsidTr="00F0485F">
        <w:trPr>
          <w:gridAfter w:val="1"/>
          <w:wAfter w:w="15" w:type="dxa"/>
          <w:trHeight w:val="1200"/>
        </w:trPr>
        <w:tc>
          <w:tcPr>
            <w:tcW w:w="1235" w:type="dxa"/>
            <w:vMerge/>
            <w:tcBorders>
              <w:top w:val="single" w:sz="8" w:space="0" w:color="000000"/>
              <w:left w:val="nil"/>
              <w:bottom w:val="nil"/>
              <w:right w:val="nil"/>
            </w:tcBorders>
            <w:vAlign w:val="center"/>
            <w:hideMark/>
          </w:tcPr>
          <w:p w14:paraId="5386E85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798B154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7BD662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68046963"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0C4BF3E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58D89ED6"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r w:rsidRPr="00F22537">
              <w:rPr>
                <w:rFonts w:ascii="Calibri" w:eastAsia="Times New Roman" w:hAnsi="Calibri" w:cs="Calibri"/>
                <w:i/>
                <w:iCs/>
                <w:color w:val="000000"/>
                <w:sz w:val="22"/>
                <w:szCs w:val="22"/>
                <w:u w:val="single"/>
              </w:rPr>
              <w:t>reinterviewed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742A068E" w14:textId="77777777" w:rsidTr="00342CC3">
        <w:trPr>
          <w:gridAfter w:val="1"/>
          <w:wAfter w:w="15" w:type="dxa"/>
          <w:trHeight w:val="900"/>
        </w:trPr>
        <w:tc>
          <w:tcPr>
            <w:tcW w:w="1235" w:type="dxa"/>
            <w:vMerge/>
            <w:tcBorders>
              <w:top w:val="single" w:sz="8" w:space="0" w:color="000000"/>
              <w:left w:val="nil"/>
              <w:bottom w:val="nil"/>
              <w:right w:val="nil"/>
            </w:tcBorders>
            <w:vAlign w:val="center"/>
            <w:hideMark/>
          </w:tcPr>
          <w:p w14:paraId="386957C6"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3C590F03"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FA1B5E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39CBB077"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563D8764"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117FF015" w14:textId="58DC8C60"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u w:val="single"/>
              </w:rPr>
              <w:t>reinterviewed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429D4A3C" w14:textId="77777777" w:rsidTr="00342CC3">
        <w:trPr>
          <w:gridAfter w:val="1"/>
          <w:wAfter w:w="15" w:type="dxa"/>
          <w:trHeight w:val="2788"/>
        </w:trPr>
        <w:tc>
          <w:tcPr>
            <w:tcW w:w="1235" w:type="dxa"/>
            <w:vMerge/>
            <w:tcBorders>
              <w:top w:val="single" w:sz="8" w:space="0" w:color="000000"/>
              <w:left w:val="nil"/>
              <w:bottom w:val="nil"/>
              <w:right w:val="nil"/>
            </w:tcBorders>
            <w:vAlign w:val="center"/>
            <w:hideMark/>
          </w:tcPr>
          <w:p w14:paraId="0B4A66E2"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nil"/>
              <w:right w:val="nil"/>
            </w:tcBorders>
            <w:shd w:val="clear" w:color="auto" w:fill="auto"/>
            <w:hideMark/>
          </w:tcPr>
          <w:p w14:paraId="405991C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1-Yes; 2- Yes, but female told only during pregnancy; 3- No; 4- Told borderline high or pre-hypertensive; 7- Don´t know/Not Sure; 9- </w:t>
            </w:r>
            <w:commentRangeStart w:id="446"/>
            <w:r w:rsidRPr="00F22537">
              <w:rPr>
                <w:rFonts w:ascii="Calibri" w:eastAsia="Times New Roman" w:hAnsi="Calibri" w:cs="Calibri"/>
                <w:i/>
                <w:iCs/>
                <w:color w:val="000000"/>
                <w:sz w:val="22"/>
                <w:szCs w:val="22"/>
              </w:rPr>
              <w:t>Refused</w:t>
            </w:r>
            <w:commentRangeEnd w:id="446"/>
            <w:r w:rsidR="00B95868">
              <w:rPr>
                <w:rStyle w:val="CommentReference"/>
              </w:rPr>
              <w:commentReference w:id="446"/>
            </w:r>
          </w:p>
        </w:tc>
        <w:tc>
          <w:tcPr>
            <w:tcW w:w="2464" w:type="dxa"/>
            <w:tcBorders>
              <w:top w:val="dashSmallGap" w:sz="4" w:space="0" w:color="auto"/>
              <w:left w:val="nil"/>
              <w:bottom w:val="nil"/>
              <w:right w:val="nil"/>
            </w:tcBorders>
            <w:shd w:val="clear" w:color="auto" w:fill="auto"/>
            <w:hideMark/>
          </w:tcPr>
          <w:p w14:paraId="473ADA3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Borderline;7-Unknown- Refused; 8-Unknown- Not certain; 9- Unknown- Don’t know</w:t>
            </w:r>
          </w:p>
        </w:tc>
        <w:tc>
          <w:tcPr>
            <w:tcW w:w="2363" w:type="dxa"/>
            <w:tcBorders>
              <w:top w:val="dashSmallGap" w:sz="4" w:space="0" w:color="auto"/>
              <w:left w:val="nil"/>
              <w:bottom w:val="nil"/>
              <w:right w:val="nil"/>
            </w:tcBorders>
            <w:shd w:val="clear" w:color="auto" w:fill="auto"/>
            <w:hideMark/>
          </w:tcPr>
          <w:p w14:paraId="37D3003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 Yes; 2 No; 7 Refused; 9 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 </w:t>
            </w:r>
          </w:p>
        </w:tc>
        <w:tc>
          <w:tcPr>
            <w:tcW w:w="2446" w:type="dxa"/>
            <w:tcBorders>
              <w:top w:val="dashSmallGap" w:sz="4" w:space="0" w:color="auto"/>
              <w:left w:val="nil"/>
              <w:bottom w:val="nil"/>
              <w:right w:val="nil"/>
            </w:tcBorders>
            <w:shd w:val="clear" w:color="auto" w:fill="auto"/>
            <w:hideMark/>
          </w:tcPr>
          <w:p w14:paraId="34BB542F"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 xml:space="preserve">Categories: </w:t>
            </w:r>
            <w:r w:rsidRPr="00F22537">
              <w:rPr>
                <w:rFonts w:ascii="Calibri" w:eastAsia="Times New Roman" w:hAnsi="Calibri" w:cs="Calibri"/>
                <w:i/>
                <w:iCs/>
                <w:color w:val="000000"/>
                <w:sz w:val="22"/>
                <w:szCs w:val="22"/>
              </w:rPr>
              <w:t>0-niu; 1- no or not mentioned; 2-- Yes; 3- Borderline; 7-Unknown- Refused; 8-Unknown- Not certain; 9- Unknown- Don’t know</w:t>
            </w:r>
          </w:p>
        </w:tc>
        <w:tc>
          <w:tcPr>
            <w:tcW w:w="3316" w:type="dxa"/>
            <w:tcBorders>
              <w:top w:val="dashSmallGap" w:sz="4" w:space="0" w:color="auto"/>
              <w:left w:val="nil"/>
              <w:bottom w:val="nil"/>
              <w:right w:val="nil"/>
            </w:tcBorders>
            <w:shd w:val="clear" w:color="auto" w:fill="auto"/>
            <w:hideMark/>
          </w:tcPr>
          <w:p w14:paraId="119956A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23BFD" w:rsidRPr="00F22537" w14:paraId="06DA28EC" w14:textId="77777777" w:rsidTr="00BC509A">
        <w:trPr>
          <w:trHeight w:val="378"/>
        </w:trPr>
        <w:tc>
          <w:tcPr>
            <w:tcW w:w="14384" w:type="dxa"/>
            <w:gridSpan w:val="7"/>
            <w:tcBorders>
              <w:top w:val="nil"/>
              <w:left w:val="nil"/>
              <w:bottom w:val="nil"/>
              <w:right w:val="single" w:sz="8" w:space="0" w:color="DEE2E6"/>
            </w:tcBorders>
            <w:shd w:val="clear" w:color="000000" w:fill="D0CECE"/>
            <w:vAlign w:val="center"/>
            <w:hideMark/>
          </w:tcPr>
          <w:p w14:paraId="06F52D5E" w14:textId="2CAD9358"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Demographic Variable</w:t>
            </w:r>
          </w:p>
        </w:tc>
      </w:tr>
      <w:tr w:rsidR="00F0485F" w:rsidRPr="00F22537" w14:paraId="55BC71BD" w14:textId="77777777" w:rsidTr="00F0485F">
        <w:trPr>
          <w:gridAfter w:val="1"/>
          <w:wAfter w:w="15" w:type="dxa"/>
          <w:trHeight w:val="315"/>
        </w:trPr>
        <w:tc>
          <w:tcPr>
            <w:tcW w:w="1235" w:type="dxa"/>
            <w:tcBorders>
              <w:top w:val="nil"/>
              <w:left w:val="nil"/>
              <w:bottom w:val="nil"/>
              <w:right w:val="nil"/>
            </w:tcBorders>
            <w:shd w:val="clear" w:color="auto" w:fill="auto"/>
            <w:vAlign w:val="center"/>
            <w:hideMark/>
          </w:tcPr>
          <w:p w14:paraId="7A609AEE"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Age</w:t>
            </w:r>
          </w:p>
        </w:tc>
        <w:tc>
          <w:tcPr>
            <w:tcW w:w="2545" w:type="dxa"/>
            <w:tcBorders>
              <w:top w:val="nil"/>
              <w:left w:val="nil"/>
              <w:bottom w:val="nil"/>
              <w:right w:val="nil"/>
            </w:tcBorders>
            <w:shd w:val="clear" w:color="auto" w:fill="auto"/>
            <w:noWrap/>
            <w:hideMark/>
          </w:tcPr>
          <w:p w14:paraId="67249B50"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1--85 &amp; above</w:t>
            </w:r>
          </w:p>
        </w:tc>
        <w:tc>
          <w:tcPr>
            <w:tcW w:w="2464" w:type="dxa"/>
            <w:tcBorders>
              <w:top w:val="nil"/>
              <w:left w:val="single" w:sz="8" w:space="0" w:color="DEE2E6"/>
              <w:bottom w:val="single" w:sz="8" w:space="0" w:color="DEE2E6"/>
              <w:right w:val="single" w:sz="8" w:space="0" w:color="DEE2E6"/>
            </w:tcBorders>
            <w:shd w:val="clear" w:color="000000" w:fill="FFFFFF"/>
            <w:hideMark/>
          </w:tcPr>
          <w:p w14:paraId="026739D6" w14:textId="77777777" w:rsidR="00F22537" w:rsidRPr="00F22537" w:rsidRDefault="00F22537" w:rsidP="00C8077E">
            <w:pPr>
              <w:jc w:val="center"/>
              <w:rPr>
                <w:rFonts w:ascii="Calibri" w:eastAsia="Times New Roman" w:hAnsi="Calibri" w:cs="Calibri"/>
                <w:color w:val="212529"/>
                <w:sz w:val="22"/>
                <w:szCs w:val="22"/>
              </w:rPr>
            </w:pPr>
            <w:r w:rsidRPr="00F22537">
              <w:rPr>
                <w:rFonts w:ascii="Calibri" w:eastAsia="Times New Roman" w:hAnsi="Calibri" w:cs="Calibri"/>
                <w:color w:val="212529"/>
                <w:sz w:val="22"/>
                <w:szCs w:val="22"/>
              </w:rPr>
              <w:t>0-99</w:t>
            </w:r>
          </w:p>
        </w:tc>
        <w:tc>
          <w:tcPr>
            <w:tcW w:w="2363" w:type="dxa"/>
            <w:tcBorders>
              <w:top w:val="nil"/>
              <w:left w:val="nil"/>
              <w:bottom w:val="nil"/>
              <w:right w:val="nil"/>
            </w:tcBorders>
            <w:shd w:val="clear" w:color="auto" w:fill="auto"/>
            <w:noWrap/>
            <w:hideMark/>
          </w:tcPr>
          <w:p w14:paraId="4D227E30"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1--85 &amp; above</w:t>
            </w:r>
          </w:p>
        </w:tc>
        <w:tc>
          <w:tcPr>
            <w:tcW w:w="2446" w:type="dxa"/>
            <w:tcBorders>
              <w:top w:val="nil"/>
              <w:left w:val="single" w:sz="8" w:space="0" w:color="DEE2E6"/>
              <w:bottom w:val="single" w:sz="8" w:space="0" w:color="DEE2E6"/>
              <w:right w:val="single" w:sz="8" w:space="0" w:color="DEE2E6"/>
            </w:tcBorders>
            <w:shd w:val="clear" w:color="000000" w:fill="FFFFFF"/>
            <w:hideMark/>
          </w:tcPr>
          <w:p w14:paraId="3F4FE12A" w14:textId="77777777" w:rsidR="00F22537" w:rsidRPr="00F22537" w:rsidRDefault="00F22537" w:rsidP="00C8077E">
            <w:pPr>
              <w:jc w:val="center"/>
              <w:rPr>
                <w:rFonts w:ascii="Calibri" w:eastAsia="Times New Roman" w:hAnsi="Calibri" w:cs="Calibri"/>
                <w:color w:val="212529"/>
                <w:sz w:val="22"/>
                <w:szCs w:val="22"/>
              </w:rPr>
            </w:pPr>
            <w:r w:rsidRPr="00F22537">
              <w:rPr>
                <w:rFonts w:ascii="Calibri" w:eastAsia="Times New Roman" w:hAnsi="Calibri" w:cs="Calibri"/>
                <w:color w:val="212529"/>
                <w:sz w:val="22"/>
                <w:szCs w:val="22"/>
              </w:rPr>
              <w:t>0-99</w:t>
            </w:r>
          </w:p>
        </w:tc>
        <w:tc>
          <w:tcPr>
            <w:tcW w:w="3316" w:type="dxa"/>
            <w:tcBorders>
              <w:top w:val="nil"/>
              <w:left w:val="nil"/>
              <w:bottom w:val="nil"/>
              <w:right w:val="nil"/>
            </w:tcBorders>
            <w:shd w:val="clear" w:color="auto" w:fill="auto"/>
            <w:noWrap/>
            <w:hideMark/>
          </w:tcPr>
          <w:p w14:paraId="767DDE0C"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50 and above</w:t>
            </w:r>
          </w:p>
        </w:tc>
      </w:tr>
      <w:tr w:rsidR="00F0485F" w:rsidRPr="00F22537" w14:paraId="28139537" w14:textId="77777777" w:rsidTr="00F0485F">
        <w:trPr>
          <w:gridAfter w:val="1"/>
          <w:wAfter w:w="15" w:type="dxa"/>
          <w:trHeight w:val="615"/>
        </w:trPr>
        <w:tc>
          <w:tcPr>
            <w:tcW w:w="1235" w:type="dxa"/>
            <w:tcBorders>
              <w:top w:val="nil"/>
              <w:left w:val="nil"/>
              <w:bottom w:val="nil"/>
              <w:right w:val="nil"/>
            </w:tcBorders>
            <w:shd w:val="clear" w:color="auto" w:fill="auto"/>
            <w:vAlign w:val="center"/>
            <w:hideMark/>
          </w:tcPr>
          <w:p w14:paraId="39643168"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 Ethnicity</w:t>
            </w:r>
          </w:p>
        </w:tc>
        <w:tc>
          <w:tcPr>
            <w:tcW w:w="2545" w:type="dxa"/>
            <w:tcBorders>
              <w:top w:val="nil"/>
              <w:left w:val="nil"/>
              <w:bottom w:val="nil"/>
              <w:right w:val="nil"/>
            </w:tcBorders>
            <w:shd w:val="clear" w:color="auto" w:fill="auto"/>
            <w:noWrap/>
            <w:hideMark/>
          </w:tcPr>
          <w:p w14:paraId="53C84323" w14:textId="0DD0DB42"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race/ethnicity variable</w:t>
            </w:r>
          </w:p>
        </w:tc>
        <w:tc>
          <w:tcPr>
            <w:tcW w:w="2464" w:type="dxa"/>
            <w:tcBorders>
              <w:top w:val="nil"/>
              <w:left w:val="single" w:sz="8" w:space="0" w:color="DEE2E6"/>
              <w:bottom w:val="single" w:sz="8" w:space="0" w:color="DEE2E6"/>
              <w:right w:val="single" w:sz="8" w:space="0" w:color="DEE2E6"/>
            </w:tcBorders>
            <w:shd w:val="clear" w:color="000000" w:fill="FFFFFF"/>
            <w:hideMark/>
          </w:tcPr>
          <w:p w14:paraId="44C4862F"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From questions of race back ground and Hispanic origin</w:t>
            </w:r>
          </w:p>
        </w:tc>
        <w:tc>
          <w:tcPr>
            <w:tcW w:w="2363" w:type="dxa"/>
            <w:tcBorders>
              <w:top w:val="nil"/>
              <w:left w:val="nil"/>
              <w:bottom w:val="nil"/>
              <w:right w:val="nil"/>
            </w:tcBorders>
            <w:shd w:val="clear" w:color="auto" w:fill="auto"/>
            <w:noWrap/>
            <w:hideMark/>
          </w:tcPr>
          <w:p w14:paraId="425C8534" w14:textId="207818D1"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race/ethnicity variable</w:t>
            </w:r>
          </w:p>
        </w:tc>
        <w:tc>
          <w:tcPr>
            <w:tcW w:w="2446" w:type="dxa"/>
            <w:tcBorders>
              <w:top w:val="nil"/>
              <w:left w:val="single" w:sz="8" w:space="0" w:color="DEE2E6"/>
              <w:bottom w:val="single" w:sz="8" w:space="0" w:color="DEE2E6"/>
              <w:right w:val="single" w:sz="8" w:space="0" w:color="DEE2E6"/>
            </w:tcBorders>
            <w:shd w:val="clear" w:color="000000" w:fill="FFFFFF"/>
            <w:hideMark/>
          </w:tcPr>
          <w:p w14:paraId="726EE458"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From questions of race back ground and Hispanic origin</w:t>
            </w:r>
          </w:p>
        </w:tc>
        <w:tc>
          <w:tcPr>
            <w:tcW w:w="3316" w:type="dxa"/>
            <w:tcBorders>
              <w:top w:val="nil"/>
              <w:left w:val="nil"/>
              <w:bottom w:val="single" w:sz="8" w:space="0" w:color="DEE2E6"/>
              <w:right w:val="single" w:sz="8" w:space="0" w:color="DEE2E6"/>
            </w:tcBorders>
            <w:shd w:val="clear" w:color="000000" w:fill="FFFFFF"/>
            <w:hideMark/>
          </w:tcPr>
          <w:p w14:paraId="233AF69C"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From questions of race back ground and Hispanic origin</w:t>
            </w:r>
          </w:p>
        </w:tc>
      </w:tr>
      <w:tr w:rsidR="00F0485F" w:rsidRPr="00F22537" w14:paraId="056A648A" w14:textId="77777777" w:rsidTr="00F0485F">
        <w:trPr>
          <w:gridAfter w:val="1"/>
          <w:wAfter w:w="15" w:type="dxa"/>
          <w:trHeight w:val="315"/>
        </w:trPr>
        <w:tc>
          <w:tcPr>
            <w:tcW w:w="1235" w:type="dxa"/>
            <w:tcBorders>
              <w:top w:val="nil"/>
              <w:left w:val="nil"/>
              <w:bottom w:val="nil"/>
              <w:right w:val="nil"/>
            </w:tcBorders>
            <w:shd w:val="clear" w:color="auto" w:fill="auto"/>
            <w:vAlign w:val="center"/>
            <w:hideMark/>
          </w:tcPr>
          <w:p w14:paraId="125030F5"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Sex</w:t>
            </w:r>
          </w:p>
        </w:tc>
        <w:tc>
          <w:tcPr>
            <w:tcW w:w="2545" w:type="dxa"/>
            <w:tcBorders>
              <w:top w:val="nil"/>
              <w:left w:val="nil"/>
              <w:bottom w:val="nil"/>
              <w:right w:val="nil"/>
            </w:tcBorders>
            <w:shd w:val="clear" w:color="auto" w:fill="auto"/>
            <w:noWrap/>
            <w:hideMark/>
          </w:tcPr>
          <w:p w14:paraId="2972CF8B"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464" w:type="dxa"/>
            <w:tcBorders>
              <w:top w:val="nil"/>
              <w:left w:val="single" w:sz="8" w:space="0" w:color="DEE2E6"/>
              <w:bottom w:val="nil"/>
              <w:right w:val="single" w:sz="8" w:space="0" w:color="DEE2E6"/>
            </w:tcBorders>
            <w:shd w:val="clear" w:color="000000" w:fill="FFFFFF"/>
            <w:hideMark/>
          </w:tcPr>
          <w:p w14:paraId="3490C53D" w14:textId="3A5CD95A"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363" w:type="dxa"/>
            <w:tcBorders>
              <w:top w:val="single" w:sz="8" w:space="0" w:color="DEE2E6"/>
              <w:left w:val="nil"/>
              <w:bottom w:val="nil"/>
              <w:right w:val="single" w:sz="8" w:space="0" w:color="DEE2E6"/>
            </w:tcBorders>
            <w:shd w:val="clear" w:color="000000" w:fill="FFFFFF"/>
            <w:hideMark/>
          </w:tcPr>
          <w:p w14:paraId="30EB826A" w14:textId="170B19DB"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446" w:type="dxa"/>
            <w:tcBorders>
              <w:top w:val="nil"/>
              <w:left w:val="nil"/>
              <w:bottom w:val="nil"/>
              <w:right w:val="single" w:sz="8" w:space="0" w:color="DEE2E6"/>
            </w:tcBorders>
            <w:shd w:val="clear" w:color="000000" w:fill="FFFFFF"/>
            <w:hideMark/>
          </w:tcPr>
          <w:p w14:paraId="55F6DA66" w14:textId="1FEB96F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3316" w:type="dxa"/>
            <w:tcBorders>
              <w:top w:val="nil"/>
              <w:left w:val="nil"/>
              <w:bottom w:val="nil"/>
              <w:right w:val="single" w:sz="8" w:space="0" w:color="DEE2E6"/>
            </w:tcBorders>
            <w:shd w:val="clear" w:color="000000" w:fill="FFFFFF"/>
            <w:hideMark/>
          </w:tcPr>
          <w:p w14:paraId="7A25563D" w14:textId="2C0B423F"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r>
      <w:tr w:rsidR="00F23BFD" w:rsidRPr="00F22537" w14:paraId="344B88CE" w14:textId="77777777" w:rsidTr="00BC509A">
        <w:trPr>
          <w:trHeight w:val="315"/>
        </w:trPr>
        <w:tc>
          <w:tcPr>
            <w:tcW w:w="14384" w:type="dxa"/>
            <w:gridSpan w:val="7"/>
            <w:tcBorders>
              <w:top w:val="single" w:sz="8" w:space="0" w:color="auto"/>
              <w:left w:val="nil"/>
              <w:bottom w:val="single" w:sz="8" w:space="0" w:color="auto"/>
              <w:right w:val="single" w:sz="8" w:space="0" w:color="DEE2E6"/>
            </w:tcBorders>
            <w:shd w:val="clear" w:color="000000" w:fill="D0CECE"/>
            <w:vAlign w:val="center"/>
            <w:hideMark/>
          </w:tcPr>
          <w:p w14:paraId="4ACCF7CE" w14:textId="7EC3B0F0"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Other Note</w:t>
            </w:r>
            <w:r>
              <w:rPr>
                <w:rFonts w:ascii="Calibri" w:eastAsia="Times New Roman" w:hAnsi="Calibri" w:cs="Calibri"/>
                <w:b/>
                <w:bCs/>
                <w:color w:val="000000"/>
                <w:sz w:val="22"/>
                <w:szCs w:val="22"/>
              </w:rPr>
              <w:t>s</w:t>
            </w:r>
          </w:p>
        </w:tc>
      </w:tr>
      <w:tr w:rsidR="00F0485F" w:rsidRPr="00F22537" w14:paraId="279789FD" w14:textId="77777777" w:rsidTr="00F0485F">
        <w:trPr>
          <w:gridAfter w:val="1"/>
          <w:wAfter w:w="15" w:type="dxa"/>
          <w:trHeight w:val="600"/>
        </w:trPr>
        <w:tc>
          <w:tcPr>
            <w:tcW w:w="1235" w:type="dxa"/>
            <w:tcBorders>
              <w:top w:val="nil"/>
              <w:left w:val="nil"/>
              <w:bottom w:val="nil"/>
              <w:right w:val="nil"/>
            </w:tcBorders>
            <w:shd w:val="clear" w:color="auto" w:fill="auto"/>
            <w:vAlign w:val="center"/>
            <w:hideMark/>
          </w:tcPr>
          <w:p w14:paraId="50CC210D"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Years Health </w:t>
            </w:r>
            <w:r w:rsidRPr="00F22537">
              <w:rPr>
                <w:rFonts w:ascii="Calibri" w:eastAsia="Times New Roman" w:hAnsi="Calibri" w:cs="Calibri"/>
                <w:b/>
                <w:bCs/>
                <w:color w:val="000000"/>
                <w:sz w:val="22"/>
                <w:szCs w:val="22"/>
              </w:rPr>
              <w:lastRenderedPageBreak/>
              <w:t xml:space="preserve">Conditions Measure Available </w:t>
            </w:r>
          </w:p>
        </w:tc>
        <w:tc>
          <w:tcPr>
            <w:tcW w:w="2545" w:type="dxa"/>
            <w:tcBorders>
              <w:top w:val="nil"/>
              <w:left w:val="nil"/>
              <w:bottom w:val="nil"/>
              <w:right w:val="nil"/>
            </w:tcBorders>
            <w:shd w:val="clear" w:color="auto" w:fill="auto"/>
            <w:noWrap/>
            <w:hideMark/>
          </w:tcPr>
          <w:p w14:paraId="421CBDE0"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lastRenderedPageBreak/>
              <w:t>2009-2018</w:t>
            </w:r>
          </w:p>
        </w:tc>
        <w:tc>
          <w:tcPr>
            <w:tcW w:w="2464" w:type="dxa"/>
            <w:tcBorders>
              <w:top w:val="nil"/>
              <w:left w:val="single" w:sz="8" w:space="0" w:color="DEE2E6"/>
              <w:bottom w:val="nil"/>
              <w:right w:val="single" w:sz="8" w:space="0" w:color="DEE2E6"/>
            </w:tcBorders>
            <w:shd w:val="clear" w:color="000000" w:fill="FFFFFF"/>
            <w:hideMark/>
          </w:tcPr>
          <w:p w14:paraId="63ACFF28"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1997-2018</w:t>
            </w:r>
          </w:p>
        </w:tc>
        <w:tc>
          <w:tcPr>
            <w:tcW w:w="2363" w:type="dxa"/>
            <w:tcBorders>
              <w:top w:val="nil"/>
              <w:left w:val="nil"/>
              <w:bottom w:val="nil"/>
              <w:right w:val="single" w:sz="8" w:space="0" w:color="DEE2E6"/>
            </w:tcBorders>
            <w:shd w:val="clear" w:color="000000" w:fill="FFFFFF"/>
            <w:hideMark/>
          </w:tcPr>
          <w:p w14:paraId="7EC597FD" w14:textId="60506D76"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1999-2018 (2</w:t>
            </w:r>
            <w:r w:rsidR="00C8077E">
              <w:rPr>
                <w:rFonts w:ascii="Calibri" w:eastAsia="Times New Roman" w:hAnsi="Calibri" w:cs="Calibri"/>
                <w:color w:val="000000"/>
                <w:sz w:val="22"/>
                <w:szCs w:val="22"/>
              </w:rPr>
              <w:t>-</w:t>
            </w:r>
            <w:r w:rsidRPr="00F22537">
              <w:rPr>
                <w:rFonts w:ascii="Calibri" w:eastAsia="Times New Roman" w:hAnsi="Calibri" w:cs="Calibri"/>
                <w:color w:val="000000"/>
                <w:sz w:val="22"/>
                <w:szCs w:val="22"/>
              </w:rPr>
              <w:t>year period)</w:t>
            </w:r>
          </w:p>
        </w:tc>
        <w:tc>
          <w:tcPr>
            <w:tcW w:w="2446" w:type="dxa"/>
            <w:tcBorders>
              <w:top w:val="nil"/>
              <w:left w:val="nil"/>
              <w:bottom w:val="nil"/>
              <w:right w:val="single" w:sz="8" w:space="0" w:color="DEE2E6"/>
            </w:tcBorders>
            <w:shd w:val="clear" w:color="000000" w:fill="FFFFFF"/>
            <w:hideMark/>
          </w:tcPr>
          <w:p w14:paraId="7D64CBC7"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2007-2017</w:t>
            </w:r>
          </w:p>
        </w:tc>
        <w:tc>
          <w:tcPr>
            <w:tcW w:w="3316" w:type="dxa"/>
            <w:tcBorders>
              <w:top w:val="nil"/>
              <w:left w:val="nil"/>
              <w:bottom w:val="nil"/>
              <w:right w:val="nil"/>
            </w:tcBorders>
            <w:shd w:val="clear" w:color="000000" w:fill="FFFFFF"/>
            <w:hideMark/>
          </w:tcPr>
          <w:p w14:paraId="1EEA8FB3"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1992-2018</w:t>
            </w:r>
          </w:p>
        </w:tc>
      </w:tr>
      <w:tr w:rsidR="00F0485F" w:rsidRPr="00F22537" w14:paraId="49756670" w14:textId="77777777" w:rsidTr="00F0485F">
        <w:trPr>
          <w:gridAfter w:val="1"/>
          <w:wAfter w:w="15" w:type="dxa"/>
          <w:trHeight w:val="1515"/>
        </w:trPr>
        <w:tc>
          <w:tcPr>
            <w:tcW w:w="1235" w:type="dxa"/>
            <w:tcBorders>
              <w:top w:val="nil"/>
              <w:left w:val="nil"/>
              <w:bottom w:val="nil"/>
              <w:right w:val="nil"/>
            </w:tcBorders>
            <w:shd w:val="clear" w:color="auto" w:fill="auto"/>
            <w:vAlign w:val="center"/>
            <w:hideMark/>
          </w:tcPr>
          <w:p w14:paraId="7B957F15" w14:textId="77777777" w:rsidR="00F22537" w:rsidRPr="00F22537" w:rsidRDefault="00F22537" w:rsidP="00F22537">
            <w:pPr>
              <w:rPr>
                <w:rFonts w:ascii="Calibri" w:eastAsia="Times New Roman" w:hAnsi="Calibri" w:cs="Calibri"/>
                <w:b/>
                <w:bCs/>
                <w:color w:val="000000"/>
              </w:rPr>
            </w:pPr>
            <w:r w:rsidRPr="00F22537">
              <w:rPr>
                <w:rFonts w:ascii="Calibri" w:eastAsia="Times New Roman" w:hAnsi="Calibri" w:cs="Calibri"/>
                <w:b/>
                <w:bCs/>
                <w:color w:val="000000"/>
              </w:rPr>
              <w:t>Geographic variable availability</w:t>
            </w:r>
          </w:p>
        </w:tc>
        <w:tc>
          <w:tcPr>
            <w:tcW w:w="2545" w:type="dxa"/>
            <w:tcBorders>
              <w:top w:val="nil"/>
              <w:left w:val="nil"/>
              <w:bottom w:val="single" w:sz="4" w:space="0" w:color="auto"/>
              <w:right w:val="nil"/>
            </w:tcBorders>
            <w:shd w:val="clear" w:color="auto" w:fill="auto"/>
            <w:noWrap/>
            <w:hideMark/>
          </w:tcPr>
          <w:p w14:paraId="3139301B" w14:textId="704F0D90"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 xml:space="preserve">State </w:t>
            </w:r>
            <w:r w:rsidR="003231EC">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available in public use version</w:t>
            </w:r>
          </w:p>
        </w:tc>
        <w:tc>
          <w:tcPr>
            <w:tcW w:w="2464" w:type="dxa"/>
            <w:tcBorders>
              <w:top w:val="nil"/>
              <w:left w:val="nil"/>
              <w:bottom w:val="single" w:sz="4" w:space="0" w:color="auto"/>
              <w:right w:val="nil"/>
            </w:tcBorders>
            <w:shd w:val="clear" w:color="000000" w:fill="FFFFFF"/>
            <w:hideMark/>
          </w:tcPr>
          <w:p w14:paraId="79F74FCD" w14:textId="349AC247"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00F22537"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00F22537" w:rsidRPr="00F22537">
              <w:rPr>
                <w:rFonts w:ascii="Calibri" w:eastAsia="Times New Roman" w:hAnsi="Calibri" w:cs="Calibri"/>
                <w:color w:val="000000"/>
                <w:sz w:val="22"/>
                <w:szCs w:val="22"/>
              </w:rPr>
              <w:t>can be obtained by applying to https://www.cdc.gov/rdc/B2AccessMod/ACs220.htm (to use at a RDC site)</w:t>
            </w:r>
          </w:p>
        </w:tc>
        <w:tc>
          <w:tcPr>
            <w:tcW w:w="2363" w:type="dxa"/>
            <w:tcBorders>
              <w:top w:val="nil"/>
              <w:left w:val="nil"/>
              <w:bottom w:val="single" w:sz="4" w:space="0" w:color="auto"/>
              <w:right w:val="nil"/>
            </w:tcBorders>
            <w:shd w:val="clear" w:color="000000" w:fill="FFFFFF"/>
            <w:hideMark/>
          </w:tcPr>
          <w:p w14:paraId="1FBD5D11" w14:textId="086236D2"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sidR="00F22537" w:rsidRPr="00F22537">
              <w:rPr>
                <w:rFonts w:ascii="Calibri" w:eastAsia="Times New Roman" w:hAnsi="Calibri" w:cs="Calibri"/>
                <w:color w:val="000000"/>
                <w:sz w:val="22"/>
                <w:szCs w:val="22"/>
              </w:rPr>
              <w:t>be obtained by applying to https://www.cdc.gov/rdc/b1datatype/Dt1222.htm</w:t>
            </w:r>
          </w:p>
        </w:tc>
        <w:tc>
          <w:tcPr>
            <w:tcW w:w="2446" w:type="dxa"/>
            <w:tcBorders>
              <w:top w:val="nil"/>
              <w:left w:val="nil"/>
              <w:bottom w:val="single" w:sz="4" w:space="0" w:color="auto"/>
              <w:right w:val="nil"/>
            </w:tcBorders>
            <w:shd w:val="clear" w:color="000000" w:fill="FFFFFF"/>
            <w:hideMark/>
          </w:tcPr>
          <w:p w14:paraId="3EA816BD" w14:textId="74E52A87"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sidR="00F22537" w:rsidRPr="00F22537">
              <w:rPr>
                <w:rFonts w:ascii="Calibri" w:eastAsia="Times New Roman" w:hAnsi="Calibri" w:cs="Calibri"/>
                <w:color w:val="000000"/>
                <w:sz w:val="22"/>
                <w:szCs w:val="22"/>
              </w:rPr>
              <w:t xml:space="preserve"> be obtained by applying to https://www.cdc.gov/rdc/B2AccessMod/ACs220.htm (to use at a RDC site)</w:t>
            </w:r>
          </w:p>
        </w:tc>
        <w:tc>
          <w:tcPr>
            <w:tcW w:w="3316" w:type="dxa"/>
            <w:tcBorders>
              <w:top w:val="nil"/>
              <w:left w:val="nil"/>
              <w:bottom w:val="single" w:sz="4" w:space="0" w:color="auto"/>
              <w:right w:val="nil"/>
            </w:tcBorders>
            <w:shd w:val="clear" w:color="000000" w:fill="FFFFFF"/>
            <w:hideMark/>
          </w:tcPr>
          <w:p w14:paraId="517D2807" w14:textId="1E4F299D"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Pr>
                <w:rFonts w:ascii="Calibri" w:eastAsia="Times New Roman" w:hAnsi="Calibri" w:cs="Calibri"/>
                <w:color w:val="000000"/>
                <w:sz w:val="22"/>
                <w:szCs w:val="22"/>
              </w:rPr>
              <w:t xml:space="preserve">be </w:t>
            </w:r>
            <w:r w:rsidR="00F22537" w:rsidRPr="00F22537">
              <w:rPr>
                <w:rFonts w:ascii="Calibri" w:eastAsia="Times New Roman" w:hAnsi="Calibri" w:cs="Calibri"/>
                <w:color w:val="000000"/>
                <w:sz w:val="22"/>
                <w:szCs w:val="22"/>
              </w:rPr>
              <w:t>obtained by applying to https://meps.ahrq.gov/mepsweb/data_stats/onsite_datacenter.jsp?# (to use at a RDC site)</w:t>
            </w:r>
          </w:p>
        </w:tc>
      </w:tr>
      <w:tr w:rsidR="00F0485F" w:rsidRPr="00F22537" w14:paraId="6C24DF98" w14:textId="77777777" w:rsidTr="00F0485F">
        <w:trPr>
          <w:gridAfter w:val="1"/>
          <w:wAfter w:w="15" w:type="dxa"/>
          <w:trHeight w:val="615"/>
        </w:trPr>
        <w:tc>
          <w:tcPr>
            <w:tcW w:w="1235" w:type="dxa"/>
            <w:tcBorders>
              <w:top w:val="single" w:sz="8" w:space="0" w:color="auto"/>
              <w:left w:val="nil"/>
              <w:bottom w:val="double" w:sz="6" w:space="0" w:color="auto"/>
              <w:right w:val="nil"/>
            </w:tcBorders>
            <w:shd w:val="clear" w:color="auto" w:fill="auto"/>
            <w:vAlign w:val="center"/>
            <w:hideMark/>
          </w:tcPr>
          <w:p w14:paraId="37E7C4FC"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Sample Size</w:t>
            </w:r>
          </w:p>
        </w:tc>
        <w:tc>
          <w:tcPr>
            <w:tcW w:w="2545" w:type="dxa"/>
            <w:tcBorders>
              <w:top w:val="nil"/>
              <w:left w:val="nil"/>
              <w:bottom w:val="double" w:sz="6" w:space="0" w:color="auto"/>
              <w:right w:val="nil"/>
            </w:tcBorders>
            <w:shd w:val="clear" w:color="auto" w:fill="auto"/>
            <w:noWrap/>
            <w:hideMark/>
          </w:tcPr>
          <w:p w14:paraId="517CB968" w14:textId="5DFC2BA6"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450,000 individuals/year</w:t>
            </w:r>
          </w:p>
        </w:tc>
        <w:tc>
          <w:tcPr>
            <w:tcW w:w="2464" w:type="dxa"/>
            <w:tcBorders>
              <w:top w:val="nil"/>
              <w:left w:val="nil"/>
              <w:bottom w:val="double" w:sz="6" w:space="0" w:color="auto"/>
              <w:right w:val="nil"/>
            </w:tcBorders>
            <w:shd w:val="clear" w:color="000000" w:fill="FFFFFF"/>
            <w:hideMark/>
          </w:tcPr>
          <w:p w14:paraId="38E1BE06"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100,000 individuals / year</w:t>
            </w:r>
          </w:p>
        </w:tc>
        <w:tc>
          <w:tcPr>
            <w:tcW w:w="2363" w:type="dxa"/>
            <w:tcBorders>
              <w:top w:val="nil"/>
              <w:left w:val="nil"/>
              <w:bottom w:val="double" w:sz="6" w:space="0" w:color="auto"/>
              <w:right w:val="nil"/>
            </w:tcBorders>
            <w:shd w:val="clear" w:color="000000" w:fill="FFFFFF"/>
            <w:hideMark/>
          </w:tcPr>
          <w:p w14:paraId="4743AD98"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10,000 individuals / year</w:t>
            </w:r>
          </w:p>
        </w:tc>
        <w:tc>
          <w:tcPr>
            <w:tcW w:w="2446" w:type="dxa"/>
            <w:tcBorders>
              <w:top w:val="nil"/>
              <w:left w:val="nil"/>
              <w:bottom w:val="double" w:sz="6" w:space="0" w:color="auto"/>
              <w:right w:val="single" w:sz="8" w:space="0" w:color="DEE2E6"/>
            </w:tcBorders>
            <w:shd w:val="clear" w:color="000000" w:fill="FFFFFF"/>
            <w:hideMark/>
          </w:tcPr>
          <w:p w14:paraId="0A6769A7"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35,000 individuals / year</w:t>
            </w:r>
          </w:p>
        </w:tc>
        <w:tc>
          <w:tcPr>
            <w:tcW w:w="3316" w:type="dxa"/>
            <w:tcBorders>
              <w:top w:val="nil"/>
              <w:left w:val="nil"/>
              <w:bottom w:val="double" w:sz="6" w:space="0" w:color="auto"/>
              <w:right w:val="single" w:sz="8" w:space="0" w:color="DEE2E6"/>
            </w:tcBorders>
            <w:shd w:val="clear" w:color="000000" w:fill="FFFFFF"/>
            <w:hideMark/>
          </w:tcPr>
          <w:p w14:paraId="3C4CDF72"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42,000 individuals / year</w:t>
            </w:r>
          </w:p>
        </w:tc>
      </w:tr>
    </w:tbl>
    <w:p w14:paraId="236CC387" w14:textId="79ED600B" w:rsidR="006B14AF" w:rsidRDefault="006B14AF" w:rsidP="00BC509A">
      <w:pPr>
        <w:rPr>
          <w:rFonts w:asciiTheme="majorHAnsi" w:hAnsiTheme="majorHAnsi" w:cstheme="majorHAnsi"/>
          <w:sz w:val="22"/>
          <w:szCs w:val="22"/>
        </w:rPr>
        <w:sectPr w:rsidR="006B14AF" w:rsidSect="002E7D0C">
          <w:pgSz w:w="15840" w:h="12240" w:orient="landscape"/>
          <w:pgMar w:top="1800" w:right="1440" w:bottom="1800" w:left="1440" w:header="720" w:footer="720" w:gutter="0"/>
          <w:cols w:space="720"/>
          <w:docGrid w:linePitch="360"/>
        </w:sectPr>
      </w:pPr>
    </w:p>
    <w:p w14:paraId="1E95C5AC" w14:textId="77777777" w:rsidR="006B14AF" w:rsidRPr="0028786E" w:rsidRDefault="006B14AF" w:rsidP="006B14AF">
      <w:pPr>
        <w:rPr>
          <w:rFonts w:asciiTheme="majorHAnsi" w:hAnsiTheme="majorHAnsi" w:cstheme="majorHAnsi"/>
          <w:sz w:val="22"/>
          <w:szCs w:val="22"/>
        </w:rPr>
      </w:pPr>
    </w:p>
    <w:p w14:paraId="76921CE0" w14:textId="77777777" w:rsidR="006B14AF" w:rsidRDefault="006B14AF" w:rsidP="006B14AF">
      <w:pPr>
        <w:rPr>
          <w:rFonts w:asciiTheme="majorHAnsi" w:hAnsiTheme="majorHAnsi" w:cstheme="majorHAnsi"/>
          <w:sz w:val="22"/>
          <w:szCs w:val="22"/>
        </w:rPr>
      </w:pPr>
    </w:p>
    <w:p w14:paraId="5E6AC2F8" w14:textId="77777777" w:rsidR="006B14AF" w:rsidRDefault="006B14AF" w:rsidP="006B14AF">
      <w:pPr>
        <w:ind w:firstLine="360"/>
        <w:rPr>
          <w:rFonts w:asciiTheme="majorHAnsi" w:hAnsiTheme="majorHAnsi" w:cstheme="majorHAnsi"/>
          <w:sz w:val="22"/>
          <w:szCs w:val="22"/>
        </w:rPr>
      </w:pPr>
    </w:p>
    <w:p w14:paraId="40C69F34" w14:textId="77777777" w:rsidR="006B14AF" w:rsidRDefault="006B14AF" w:rsidP="006B14AF">
      <w:pPr>
        <w:ind w:firstLine="360"/>
        <w:rPr>
          <w:rFonts w:asciiTheme="majorHAnsi" w:hAnsiTheme="majorHAnsi" w:cstheme="majorHAnsi"/>
          <w:sz w:val="22"/>
          <w:szCs w:val="22"/>
        </w:rPr>
      </w:pPr>
    </w:p>
    <w:p w14:paraId="1CE91E42" w14:textId="2F852F1A" w:rsidR="003F6185" w:rsidRDefault="003F6185" w:rsidP="005068B2">
      <w:pPr>
        <w:ind w:firstLine="360"/>
        <w:rPr>
          <w:rFonts w:asciiTheme="majorHAnsi" w:hAnsiTheme="majorHAnsi" w:cstheme="majorHAnsi"/>
          <w:sz w:val="22"/>
          <w:szCs w:val="22"/>
        </w:rPr>
      </w:pPr>
    </w:p>
    <w:p w14:paraId="7F3EA20A" w14:textId="20DB5052" w:rsidR="003F6185" w:rsidRDefault="003F6185" w:rsidP="005068B2">
      <w:pPr>
        <w:ind w:firstLine="360"/>
        <w:rPr>
          <w:rFonts w:asciiTheme="majorHAnsi" w:hAnsiTheme="majorHAnsi" w:cstheme="majorHAnsi"/>
          <w:sz w:val="22"/>
          <w:szCs w:val="22"/>
        </w:rPr>
      </w:pPr>
    </w:p>
    <w:p w14:paraId="2706591D" w14:textId="5FB9853B" w:rsidR="00B041E6" w:rsidRDefault="00B041E6" w:rsidP="005068B2">
      <w:pPr>
        <w:ind w:firstLine="360"/>
        <w:rPr>
          <w:rFonts w:asciiTheme="majorHAnsi" w:hAnsiTheme="majorHAnsi" w:cstheme="majorHAnsi"/>
          <w:sz w:val="22"/>
          <w:szCs w:val="22"/>
        </w:rPr>
      </w:pPr>
    </w:p>
    <w:p w14:paraId="6B3901AC" w14:textId="05020A24" w:rsidR="00B041E6" w:rsidRDefault="00B041E6" w:rsidP="005068B2">
      <w:pPr>
        <w:ind w:firstLine="360"/>
        <w:rPr>
          <w:rFonts w:asciiTheme="majorHAnsi" w:hAnsiTheme="majorHAnsi" w:cstheme="majorHAnsi"/>
          <w:sz w:val="22"/>
          <w:szCs w:val="22"/>
        </w:rPr>
      </w:pPr>
    </w:p>
    <w:p w14:paraId="3A4BB4DC" w14:textId="05663517" w:rsidR="00B041E6" w:rsidRDefault="00B041E6" w:rsidP="005068B2">
      <w:pPr>
        <w:ind w:firstLine="360"/>
        <w:rPr>
          <w:rFonts w:asciiTheme="majorHAnsi" w:hAnsiTheme="majorHAnsi" w:cstheme="majorHAnsi"/>
          <w:sz w:val="22"/>
          <w:szCs w:val="22"/>
        </w:rPr>
      </w:pPr>
    </w:p>
    <w:p w14:paraId="3D0F6CAD" w14:textId="13C900F7" w:rsidR="00B041E6" w:rsidRDefault="00B041E6" w:rsidP="005068B2">
      <w:pPr>
        <w:ind w:firstLine="360"/>
        <w:rPr>
          <w:rFonts w:asciiTheme="majorHAnsi" w:hAnsiTheme="majorHAnsi" w:cstheme="majorHAnsi"/>
          <w:sz w:val="22"/>
          <w:szCs w:val="22"/>
        </w:rPr>
      </w:pPr>
    </w:p>
    <w:p w14:paraId="2136CE96" w14:textId="4EA01593" w:rsidR="00B041E6" w:rsidRDefault="00B041E6" w:rsidP="005068B2">
      <w:pPr>
        <w:ind w:firstLine="360"/>
        <w:rPr>
          <w:rFonts w:asciiTheme="majorHAnsi" w:hAnsiTheme="majorHAnsi" w:cstheme="majorHAnsi"/>
          <w:sz w:val="22"/>
          <w:szCs w:val="22"/>
        </w:rPr>
      </w:pPr>
    </w:p>
    <w:p w14:paraId="6E68945F" w14:textId="3D10F6E6" w:rsidR="00B041E6" w:rsidRDefault="00B041E6" w:rsidP="005068B2">
      <w:pPr>
        <w:ind w:firstLine="360"/>
        <w:rPr>
          <w:rFonts w:asciiTheme="majorHAnsi" w:hAnsiTheme="majorHAnsi" w:cstheme="majorHAnsi"/>
          <w:sz w:val="22"/>
          <w:szCs w:val="22"/>
        </w:rPr>
      </w:pPr>
    </w:p>
    <w:p w14:paraId="4EDCAF18" w14:textId="033607E2" w:rsidR="00B041E6" w:rsidRDefault="00B041E6" w:rsidP="005068B2">
      <w:pPr>
        <w:ind w:firstLine="360"/>
        <w:rPr>
          <w:rFonts w:asciiTheme="majorHAnsi" w:hAnsiTheme="majorHAnsi" w:cstheme="majorHAnsi"/>
          <w:sz w:val="22"/>
          <w:szCs w:val="22"/>
        </w:rPr>
      </w:pPr>
    </w:p>
    <w:p w14:paraId="4AD92C9D" w14:textId="08914FC5" w:rsidR="00B041E6" w:rsidRDefault="00B041E6" w:rsidP="005068B2">
      <w:pPr>
        <w:ind w:firstLine="360"/>
        <w:rPr>
          <w:rFonts w:asciiTheme="majorHAnsi" w:hAnsiTheme="majorHAnsi" w:cstheme="majorHAnsi"/>
          <w:sz w:val="22"/>
          <w:szCs w:val="22"/>
        </w:rPr>
      </w:pPr>
    </w:p>
    <w:p w14:paraId="49ADDCAE" w14:textId="2DF7EE2E" w:rsidR="00B041E6" w:rsidRDefault="00B041E6" w:rsidP="005068B2">
      <w:pPr>
        <w:ind w:firstLine="360"/>
        <w:rPr>
          <w:rFonts w:asciiTheme="majorHAnsi" w:hAnsiTheme="majorHAnsi" w:cstheme="majorHAnsi"/>
          <w:sz w:val="22"/>
          <w:szCs w:val="22"/>
        </w:rPr>
      </w:pPr>
    </w:p>
    <w:p w14:paraId="1B7934ED" w14:textId="13F03640" w:rsidR="00B041E6" w:rsidRDefault="00B041E6" w:rsidP="005068B2">
      <w:pPr>
        <w:ind w:firstLine="360"/>
        <w:rPr>
          <w:rFonts w:asciiTheme="majorHAnsi" w:hAnsiTheme="majorHAnsi" w:cstheme="majorHAnsi"/>
          <w:sz w:val="22"/>
          <w:szCs w:val="22"/>
        </w:rPr>
      </w:pPr>
    </w:p>
    <w:p w14:paraId="015DFA0A" w14:textId="0D4DFB5F" w:rsidR="00B041E6" w:rsidRDefault="00B041E6" w:rsidP="005068B2">
      <w:pPr>
        <w:ind w:firstLine="360"/>
        <w:rPr>
          <w:rFonts w:asciiTheme="majorHAnsi" w:hAnsiTheme="majorHAnsi" w:cstheme="majorHAnsi"/>
          <w:sz w:val="22"/>
          <w:szCs w:val="22"/>
        </w:rPr>
      </w:pPr>
    </w:p>
    <w:p w14:paraId="03B125A9" w14:textId="3DFE8193" w:rsidR="00B041E6" w:rsidRDefault="00B041E6" w:rsidP="005068B2">
      <w:pPr>
        <w:ind w:firstLine="360"/>
        <w:rPr>
          <w:rFonts w:asciiTheme="majorHAnsi" w:hAnsiTheme="majorHAnsi" w:cstheme="majorHAnsi"/>
          <w:sz w:val="22"/>
          <w:szCs w:val="22"/>
        </w:rPr>
      </w:pPr>
    </w:p>
    <w:p w14:paraId="67BDB6EF" w14:textId="741FDEC4" w:rsidR="00B041E6" w:rsidRDefault="00B041E6" w:rsidP="005068B2">
      <w:pPr>
        <w:ind w:firstLine="360"/>
        <w:rPr>
          <w:rFonts w:asciiTheme="majorHAnsi" w:hAnsiTheme="majorHAnsi" w:cstheme="majorHAnsi"/>
          <w:sz w:val="22"/>
          <w:szCs w:val="22"/>
        </w:rPr>
      </w:pPr>
    </w:p>
    <w:p w14:paraId="05B1ED48" w14:textId="15E8A22D" w:rsidR="00B041E6" w:rsidRDefault="00B041E6" w:rsidP="005068B2">
      <w:pPr>
        <w:ind w:firstLine="360"/>
        <w:rPr>
          <w:rFonts w:asciiTheme="majorHAnsi" w:hAnsiTheme="majorHAnsi" w:cstheme="majorHAnsi"/>
          <w:sz w:val="22"/>
          <w:szCs w:val="22"/>
        </w:rPr>
      </w:pPr>
    </w:p>
    <w:p w14:paraId="18A2429C" w14:textId="432C2AFE" w:rsidR="00B041E6" w:rsidRDefault="00BA72C8" w:rsidP="00CA6E18">
      <w:pPr>
        <w:pStyle w:val="Heading1"/>
        <w:rPr>
          <w:b/>
          <w:bCs/>
        </w:rPr>
      </w:pPr>
      <w:bookmarkStart w:id="447" w:name="_Toc54031873"/>
      <w:r>
        <w:rPr>
          <w:b/>
          <w:bCs/>
        </w:rPr>
        <w:t>C</w:t>
      </w:r>
      <w:r w:rsidR="00B041E6" w:rsidRPr="00CA6E18">
        <w:rPr>
          <w:b/>
          <w:bCs/>
        </w:rPr>
        <w:t>. GitHub Storage and Sharing of Codes and Documents</w:t>
      </w:r>
      <w:bookmarkEnd w:id="447"/>
    </w:p>
    <w:p w14:paraId="2573E2A3" w14:textId="23110145" w:rsidR="00F8351F" w:rsidRPr="00023341" w:rsidRDefault="00F8351F" w:rsidP="00F8351F">
      <w:pPr>
        <w:rPr>
          <w:rFonts w:asciiTheme="majorHAnsi" w:hAnsiTheme="majorHAnsi" w:cstheme="majorHAnsi"/>
          <w:sz w:val="22"/>
          <w:szCs w:val="22"/>
        </w:rPr>
      </w:pPr>
      <w:r w:rsidRPr="00023341">
        <w:rPr>
          <w:rFonts w:asciiTheme="majorHAnsi" w:hAnsiTheme="majorHAnsi" w:cstheme="majorHAnsi"/>
          <w:sz w:val="22"/>
          <w:szCs w:val="22"/>
        </w:rPr>
        <w:t xml:space="preserve">Link </w:t>
      </w:r>
      <w:hyperlink r:id="rId120" w:history="1">
        <w:r w:rsidRPr="00023341">
          <w:rPr>
            <w:rStyle w:val="Hyperlink"/>
            <w:rFonts w:asciiTheme="majorHAnsi" w:hAnsiTheme="majorHAnsi" w:cstheme="majorHAnsi"/>
            <w:sz w:val="22"/>
            <w:szCs w:val="22"/>
          </w:rPr>
          <w:t>https://github.com/CongGian/racehealthdatasets</w:t>
        </w:r>
      </w:hyperlink>
    </w:p>
    <w:p w14:paraId="7500F457" w14:textId="2266F507" w:rsidR="00F8351F" w:rsidRPr="00023341" w:rsidRDefault="00F8351F" w:rsidP="00BC509A">
      <w:pPr>
        <w:rPr>
          <w:rFonts w:asciiTheme="majorHAnsi" w:hAnsiTheme="majorHAnsi" w:cstheme="majorHAnsi"/>
          <w:sz w:val="22"/>
          <w:szCs w:val="22"/>
        </w:rPr>
      </w:pPr>
      <w:r w:rsidRPr="00023341">
        <w:rPr>
          <w:rFonts w:asciiTheme="majorHAnsi" w:hAnsiTheme="majorHAnsi" w:cstheme="majorHAnsi"/>
          <w:sz w:val="22"/>
          <w:szCs w:val="22"/>
        </w:rPr>
        <w:t>(Snap shot is below)</w:t>
      </w:r>
    </w:p>
    <w:p w14:paraId="34D4FBFE" w14:textId="77777777" w:rsidR="00B041E6" w:rsidRPr="00637F62" w:rsidRDefault="00B041E6" w:rsidP="005068B2">
      <w:pPr>
        <w:ind w:firstLine="360"/>
        <w:rPr>
          <w:rFonts w:asciiTheme="majorHAnsi" w:hAnsiTheme="majorHAnsi" w:cstheme="majorHAnsi"/>
          <w:sz w:val="22"/>
          <w:szCs w:val="22"/>
        </w:rPr>
      </w:pPr>
    </w:p>
    <w:p w14:paraId="45CFA2B5" w14:textId="5ADC9E52" w:rsidR="00FA1197" w:rsidRPr="00637F62" w:rsidRDefault="00B041E6" w:rsidP="00CA6E18">
      <w:pPr>
        <w:ind w:left="-900"/>
        <w:rPr>
          <w:rFonts w:asciiTheme="majorHAnsi" w:hAnsiTheme="majorHAnsi" w:cstheme="majorHAnsi"/>
          <w:sz w:val="22"/>
          <w:szCs w:val="22"/>
        </w:rPr>
      </w:pPr>
      <w:r>
        <w:rPr>
          <w:noProof/>
        </w:rPr>
        <w:drawing>
          <wp:inline distT="0" distB="0" distL="0" distR="0" wp14:anchorId="6B51596D" wp14:editId="2EC93DF5">
            <wp:extent cx="6435969" cy="34861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6438706" cy="3487633"/>
                    </a:xfrm>
                    <a:prstGeom prst="rect">
                      <a:avLst/>
                    </a:prstGeom>
                  </pic:spPr>
                </pic:pic>
              </a:graphicData>
            </a:graphic>
          </wp:inline>
        </w:drawing>
      </w:r>
    </w:p>
    <w:p w14:paraId="107620CE" w14:textId="1ED52BF2" w:rsidR="00FA1197" w:rsidRPr="00637F62" w:rsidRDefault="00FA1197" w:rsidP="005068B2">
      <w:pPr>
        <w:ind w:firstLine="360"/>
        <w:rPr>
          <w:rFonts w:asciiTheme="majorHAnsi" w:hAnsiTheme="majorHAnsi" w:cstheme="majorHAnsi"/>
          <w:sz w:val="22"/>
          <w:szCs w:val="22"/>
        </w:rPr>
      </w:pPr>
    </w:p>
    <w:p w14:paraId="7303A3B9" w14:textId="77777777" w:rsidR="00FA1197" w:rsidRPr="00637F62" w:rsidRDefault="00FA1197" w:rsidP="005068B2">
      <w:pPr>
        <w:ind w:firstLine="360"/>
        <w:rPr>
          <w:rFonts w:asciiTheme="majorHAnsi" w:hAnsiTheme="majorHAnsi" w:cstheme="majorHAnsi"/>
          <w:sz w:val="22"/>
          <w:szCs w:val="22"/>
        </w:rPr>
      </w:pPr>
    </w:p>
    <w:sectPr w:rsidR="00FA1197" w:rsidRPr="00637F62" w:rsidSect="00CA6E1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Marcella Alsan" w:date="2020-10-09T14:25:00Z" w:initials="MA">
    <w:p w14:paraId="62DED0FC" w14:textId="14B089D6" w:rsidR="008E79D1" w:rsidRDefault="008E79D1">
      <w:pPr>
        <w:pStyle w:val="CommentText"/>
      </w:pPr>
      <w:r>
        <w:rPr>
          <w:rStyle w:val="CommentReference"/>
        </w:rPr>
        <w:annotationRef/>
      </w:r>
      <w:r>
        <w:t xml:space="preserve">Which chart? </w:t>
      </w:r>
    </w:p>
  </w:comment>
  <w:comment w:id="92" w:author="Marcella Alsan" w:date="2020-10-09T14:26:00Z" w:initials="MA">
    <w:p w14:paraId="7499E160" w14:textId="24152C6E" w:rsidR="008E79D1" w:rsidRDefault="008E79D1">
      <w:pPr>
        <w:pStyle w:val="CommentText"/>
      </w:pPr>
      <w:r>
        <w:rPr>
          <w:rStyle w:val="CommentReference"/>
        </w:rPr>
        <w:annotationRef/>
      </w:r>
      <w:r>
        <w:t xml:space="preserve">Add contact person or email for this? </w:t>
      </w:r>
    </w:p>
  </w:comment>
  <w:comment w:id="120" w:author="Marcella Alsan" w:date="2020-10-09T14:26:00Z" w:initials="MA">
    <w:p w14:paraId="5F4496A1" w14:textId="77777777" w:rsidR="008E79D1" w:rsidRDefault="008E79D1" w:rsidP="00B95868">
      <w:pPr>
        <w:pStyle w:val="CommentText"/>
      </w:pPr>
      <w:r>
        <w:rPr>
          <w:rStyle w:val="CommentReference"/>
        </w:rPr>
        <w:annotationRef/>
      </w:r>
      <w:r>
        <w:t xml:space="preserve">Bullet it out </w:t>
      </w:r>
      <w:proofErr w:type="spellStart"/>
      <w:r>
        <w:t>demograhics</w:t>
      </w:r>
      <w:proofErr w:type="spellEnd"/>
    </w:p>
    <w:p w14:paraId="1B6FD09B" w14:textId="56171853" w:rsidR="008E79D1" w:rsidRDefault="008E79D1" w:rsidP="00B95868">
      <w:pPr>
        <w:pStyle w:val="CommentText"/>
      </w:pPr>
      <w:r>
        <w:t>Special section on how race is determined (self-report</w:t>
      </w:r>
      <w:proofErr w:type="gramStart"/>
      <w:r>
        <w:t>? )</w:t>
      </w:r>
      <w:proofErr w:type="gramEnd"/>
      <w:r>
        <w:t xml:space="preserve"> and what categories of race/ethnicity  are included and whether those changed over time  (do this for every data source) </w:t>
      </w:r>
    </w:p>
  </w:comment>
  <w:comment w:id="446" w:author="Marcella Alsan" w:date="2020-10-09T14:22:00Z" w:initials="MA">
    <w:p w14:paraId="5386AF4B" w14:textId="77777777" w:rsidR="008E79D1" w:rsidRDefault="008E79D1">
      <w:pPr>
        <w:pStyle w:val="CommentText"/>
      </w:pPr>
      <w:r>
        <w:rPr>
          <w:rStyle w:val="CommentReference"/>
        </w:rPr>
        <w:annotationRef/>
      </w:r>
      <w:proofErr w:type="spellStart"/>
      <w:r>
        <w:t>Woul</w:t>
      </w:r>
      <w:proofErr w:type="spellEnd"/>
      <w:r>
        <w:t xml:space="preserve"> </w:t>
      </w:r>
      <w:proofErr w:type="spellStart"/>
      <w:r>
        <w:t>dadd</w:t>
      </w:r>
      <w:proofErr w:type="spellEnd"/>
      <w:r>
        <w:t xml:space="preserve"> back headers </w:t>
      </w:r>
    </w:p>
    <w:tbl>
      <w:tblPr>
        <w:tblW w:w="14384" w:type="dxa"/>
        <w:tblInd w:w="-540" w:type="dxa"/>
        <w:tblLayout w:type="fixed"/>
        <w:tblLook w:val="04A0" w:firstRow="1" w:lastRow="0" w:firstColumn="1" w:lastColumn="0" w:noHBand="0" w:noVBand="1"/>
      </w:tblPr>
      <w:tblGrid>
        <w:gridCol w:w="2786"/>
        <w:gridCol w:w="2699"/>
        <w:gridCol w:w="2588"/>
        <w:gridCol w:w="2679"/>
        <w:gridCol w:w="3632"/>
      </w:tblGrid>
      <w:tr w:rsidR="008E79D1" w:rsidRPr="00F22537" w14:paraId="03CC4281" w14:textId="77777777" w:rsidTr="009E6BC4">
        <w:trPr>
          <w:trHeight w:val="846"/>
        </w:trPr>
        <w:tc>
          <w:tcPr>
            <w:tcW w:w="2545" w:type="dxa"/>
            <w:tcBorders>
              <w:top w:val="nil"/>
              <w:left w:val="nil"/>
              <w:bottom w:val="nil"/>
              <w:right w:val="nil"/>
            </w:tcBorders>
            <w:shd w:val="clear" w:color="auto" w:fill="auto"/>
            <w:hideMark/>
          </w:tcPr>
          <w:p w14:paraId="697D37FB" w14:textId="77777777" w:rsidR="008E79D1" w:rsidRPr="00F22537" w:rsidRDefault="008E79D1" w:rsidP="00B95868">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Behavioral Risk Factor Surveillance System</w:t>
            </w:r>
          </w:p>
        </w:tc>
        <w:tc>
          <w:tcPr>
            <w:tcW w:w="2464" w:type="dxa"/>
            <w:tcBorders>
              <w:top w:val="nil"/>
              <w:left w:val="nil"/>
              <w:bottom w:val="nil"/>
              <w:right w:val="nil"/>
            </w:tcBorders>
            <w:shd w:val="clear" w:color="auto" w:fill="auto"/>
            <w:hideMark/>
          </w:tcPr>
          <w:p w14:paraId="03D98788" w14:textId="77777777" w:rsidR="008E79D1" w:rsidRPr="00F22537" w:rsidRDefault="008E79D1" w:rsidP="00B95868">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Interview Survey</w:t>
            </w:r>
          </w:p>
        </w:tc>
        <w:tc>
          <w:tcPr>
            <w:tcW w:w="2363" w:type="dxa"/>
            <w:tcBorders>
              <w:top w:val="nil"/>
              <w:left w:val="nil"/>
              <w:bottom w:val="nil"/>
              <w:right w:val="nil"/>
            </w:tcBorders>
            <w:shd w:val="clear" w:color="auto" w:fill="auto"/>
            <w:hideMark/>
          </w:tcPr>
          <w:p w14:paraId="4B311CBC" w14:textId="77777777" w:rsidR="008E79D1" w:rsidRPr="00F22537" w:rsidRDefault="008E79D1" w:rsidP="00B95868">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and Nutrition Examination Survey</w:t>
            </w:r>
          </w:p>
        </w:tc>
        <w:tc>
          <w:tcPr>
            <w:tcW w:w="2446" w:type="dxa"/>
            <w:tcBorders>
              <w:top w:val="nil"/>
              <w:left w:val="nil"/>
              <w:bottom w:val="nil"/>
              <w:right w:val="nil"/>
            </w:tcBorders>
            <w:shd w:val="clear" w:color="auto" w:fill="auto"/>
            <w:hideMark/>
          </w:tcPr>
          <w:p w14:paraId="36283835" w14:textId="77777777" w:rsidR="008E79D1" w:rsidRPr="00F22537" w:rsidRDefault="008E79D1" w:rsidP="00B95868">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Medical Expenditure Panel Survey</w:t>
            </w:r>
          </w:p>
        </w:tc>
        <w:tc>
          <w:tcPr>
            <w:tcW w:w="3316" w:type="dxa"/>
            <w:tcBorders>
              <w:top w:val="nil"/>
              <w:left w:val="nil"/>
              <w:bottom w:val="nil"/>
              <w:right w:val="nil"/>
            </w:tcBorders>
            <w:shd w:val="clear" w:color="auto" w:fill="auto"/>
            <w:hideMark/>
          </w:tcPr>
          <w:p w14:paraId="40010FE9" w14:textId="77777777" w:rsidR="008E79D1" w:rsidRPr="00F22537" w:rsidRDefault="008E79D1" w:rsidP="00B95868">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Retirement Survey</w:t>
            </w:r>
          </w:p>
        </w:tc>
      </w:tr>
    </w:tbl>
    <w:p w14:paraId="736B7974" w14:textId="4A66598F" w:rsidR="008E79D1" w:rsidRDefault="008E79D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DED0FC" w15:done="1"/>
  <w15:commentEx w15:paraId="7499E160" w15:done="1"/>
  <w15:commentEx w15:paraId="1B6FD09B" w15:done="0"/>
  <w15:commentEx w15:paraId="736B79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F15B" w16cex:dateUtc="2020-10-09T21:25:00Z"/>
  <w16cex:commentExtensible w16cex:durableId="232AF17C" w16cex:dateUtc="2020-10-09T21:26:00Z"/>
  <w16cex:commentExtensible w16cex:durableId="232AF18C" w16cex:dateUtc="2020-10-09T21:26:00Z"/>
  <w16cex:commentExtensible w16cex:durableId="232AF0BD" w16cex:dateUtc="2020-10-0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DED0FC" w16cid:durableId="232AF15B"/>
  <w16cid:commentId w16cid:paraId="7499E160" w16cid:durableId="232AF17C"/>
  <w16cid:commentId w16cid:paraId="1B6FD09B" w16cid:durableId="232AF18C"/>
  <w16cid:commentId w16cid:paraId="736B7974" w16cid:durableId="232AF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FC780" w14:textId="77777777" w:rsidR="00625262" w:rsidRDefault="00625262" w:rsidP="00115C0E">
      <w:r>
        <w:separator/>
      </w:r>
    </w:p>
  </w:endnote>
  <w:endnote w:type="continuationSeparator" w:id="0">
    <w:p w14:paraId="1E14CC50" w14:textId="77777777" w:rsidR="00625262" w:rsidRDefault="00625262" w:rsidP="0011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140A" w14:textId="77777777" w:rsidR="00625262" w:rsidRDefault="00625262" w:rsidP="00115C0E">
      <w:r>
        <w:separator/>
      </w:r>
    </w:p>
  </w:footnote>
  <w:footnote w:type="continuationSeparator" w:id="0">
    <w:p w14:paraId="59AE451B" w14:textId="77777777" w:rsidR="00625262" w:rsidRDefault="00625262" w:rsidP="00115C0E">
      <w:r>
        <w:continuationSeparator/>
      </w:r>
    </w:p>
  </w:footnote>
  <w:footnote w:id="1">
    <w:p w14:paraId="7FE1B368" w14:textId="3C372C79" w:rsidR="008E79D1" w:rsidRPr="00CA6E18" w:rsidRDefault="008E79D1" w:rsidP="00781446">
      <w:pPr>
        <w:pStyle w:val="FootnoteText"/>
        <w:rPr>
          <w:rFonts w:asciiTheme="majorHAnsi" w:hAnsiTheme="majorHAnsi" w:cstheme="majorHAnsi"/>
          <w:sz w:val="22"/>
          <w:szCs w:val="22"/>
        </w:rPr>
      </w:pPr>
      <w:r w:rsidRPr="00CA6E18">
        <w:rPr>
          <w:rStyle w:val="FootnoteReference"/>
          <w:rFonts w:asciiTheme="majorHAnsi" w:hAnsiTheme="majorHAnsi" w:cstheme="majorHAnsi"/>
          <w:sz w:val="22"/>
          <w:szCs w:val="22"/>
        </w:rPr>
        <w:footnoteRef/>
      </w:r>
      <w:r w:rsidRPr="00CA6E18">
        <w:rPr>
          <w:rFonts w:asciiTheme="majorHAnsi" w:hAnsiTheme="majorHAnsi" w:cstheme="majorHAnsi"/>
          <w:sz w:val="22"/>
          <w:szCs w:val="22"/>
        </w:rPr>
        <w:t xml:space="preserve"> </w:t>
      </w:r>
      <w:r>
        <w:rPr>
          <w:rFonts w:asciiTheme="majorHAnsi" w:hAnsiTheme="majorHAnsi" w:cstheme="majorHAnsi"/>
          <w:sz w:val="22"/>
          <w:szCs w:val="22"/>
        </w:rPr>
        <w:t xml:space="preserve">Contacts: </w:t>
      </w:r>
      <w:hyperlink r:id="rId1" w:history="1">
        <w:r w:rsidRPr="003A5DD9">
          <w:rPr>
            <w:rStyle w:val="Hyperlink"/>
            <w:rFonts w:asciiTheme="majorHAnsi" w:hAnsiTheme="majorHAnsi" w:cstheme="majorHAnsi"/>
            <w:sz w:val="22"/>
            <w:szCs w:val="22"/>
          </w:rPr>
          <w:t>marcella_alsan@hks.harvard.edu</w:t>
        </w:r>
      </w:hyperlink>
      <w:r>
        <w:rPr>
          <w:rFonts w:asciiTheme="majorHAnsi" w:hAnsiTheme="majorHAnsi" w:cstheme="majorHAnsi"/>
          <w:sz w:val="22"/>
          <w:szCs w:val="22"/>
        </w:rPr>
        <w:t xml:space="preserve">; </w:t>
      </w:r>
      <w:hyperlink r:id="rId2" w:history="1">
        <w:r w:rsidRPr="003A5DD9">
          <w:rPr>
            <w:rStyle w:val="Hyperlink"/>
            <w:rFonts w:asciiTheme="majorHAnsi" w:hAnsiTheme="majorHAnsi" w:cstheme="majorHAnsi"/>
            <w:sz w:val="22"/>
            <w:szCs w:val="22"/>
          </w:rPr>
          <w:t>tgian@indiana.edu</w:t>
        </w:r>
      </w:hyperlink>
      <w:r>
        <w:rPr>
          <w:rFonts w:asciiTheme="majorHAnsi" w:hAnsiTheme="majorHAnsi" w:cstheme="majorHAnsi"/>
          <w:sz w:val="22"/>
          <w:szCs w:val="22"/>
        </w:rPr>
        <w:t xml:space="preserve">; </w:t>
      </w:r>
      <w:hyperlink r:id="rId3" w:history="1">
        <w:r w:rsidRPr="003A5DD9">
          <w:rPr>
            <w:rStyle w:val="Hyperlink"/>
            <w:rFonts w:asciiTheme="majorHAnsi" w:hAnsiTheme="majorHAnsi" w:cstheme="majorHAnsi"/>
            <w:sz w:val="22"/>
            <w:szCs w:val="22"/>
          </w:rPr>
          <w:t>simonkos@indiana.edu</w:t>
        </w:r>
      </w:hyperlink>
      <w:r>
        <w:rPr>
          <w:rFonts w:asciiTheme="majorHAnsi" w:hAnsiTheme="majorHAnsi" w:cstheme="majorHAnsi"/>
          <w:sz w:val="22"/>
          <w:szCs w:val="22"/>
        </w:rPr>
        <w:t xml:space="preserve">. </w:t>
      </w:r>
      <w:r w:rsidRPr="00CA6E18">
        <w:rPr>
          <w:rFonts w:asciiTheme="majorHAnsi" w:hAnsiTheme="majorHAnsi" w:cstheme="majorHAnsi"/>
          <w:sz w:val="22"/>
          <w:szCs w:val="22"/>
        </w:rPr>
        <w:t>We thank Nikhil Shankar</w:t>
      </w:r>
      <w:del w:id="0" w:author="Simon, Kosali" w:date="2020-10-15T06:22:00Z">
        <w:r w:rsidRPr="00CA6E18" w:rsidDel="009E6BC4">
          <w:rPr>
            <w:rFonts w:asciiTheme="majorHAnsi" w:hAnsiTheme="majorHAnsi" w:cstheme="majorHAnsi"/>
            <w:sz w:val="22"/>
            <w:szCs w:val="22"/>
          </w:rPr>
          <w:delText xml:space="preserve"> </w:delText>
        </w:r>
      </w:del>
      <w:r>
        <w:rPr>
          <w:rFonts w:asciiTheme="majorHAnsi" w:hAnsiTheme="majorHAnsi" w:cstheme="majorHAnsi"/>
          <w:sz w:val="22"/>
          <w:szCs w:val="22"/>
        </w:rPr>
        <w:t xml:space="preserve">, as well as </w:t>
      </w:r>
      <w:r w:rsidRPr="00CA6E18">
        <w:rPr>
          <w:rFonts w:asciiTheme="majorHAnsi" w:hAnsiTheme="majorHAnsi" w:cstheme="majorHAnsi"/>
          <w:sz w:val="22"/>
          <w:szCs w:val="22"/>
        </w:rPr>
        <w:t xml:space="preserve">Livia Crim, </w:t>
      </w:r>
      <w:r>
        <w:rPr>
          <w:rFonts w:asciiTheme="majorHAnsi" w:hAnsiTheme="majorHAnsi" w:cstheme="majorHAnsi"/>
          <w:sz w:val="22"/>
          <w:szCs w:val="22"/>
        </w:rPr>
        <w:t xml:space="preserve">and </w:t>
      </w:r>
      <w:r w:rsidRPr="00CA6E18">
        <w:rPr>
          <w:rFonts w:asciiTheme="majorHAnsi" w:hAnsiTheme="majorHAnsi" w:cstheme="majorHAnsi"/>
          <w:sz w:val="22"/>
          <w:szCs w:val="22"/>
        </w:rPr>
        <w:t xml:space="preserve">Ruth </w:t>
      </w:r>
      <w:proofErr w:type="spellStart"/>
      <w:r w:rsidRPr="00CA6E18">
        <w:rPr>
          <w:rFonts w:asciiTheme="majorHAnsi" w:hAnsiTheme="majorHAnsi" w:cstheme="majorHAnsi"/>
          <w:sz w:val="22"/>
          <w:szCs w:val="22"/>
        </w:rPr>
        <w:t>Winecofffor</w:t>
      </w:r>
      <w:proofErr w:type="spellEnd"/>
      <w:r w:rsidRPr="00CA6E18">
        <w:rPr>
          <w:rFonts w:asciiTheme="majorHAnsi" w:hAnsiTheme="majorHAnsi" w:cstheme="majorHAnsi"/>
          <w:sz w:val="22"/>
          <w:szCs w:val="22"/>
        </w:rPr>
        <w:t xml:space="preserve"> their help with the data sets included in this compilation. </w:t>
      </w:r>
    </w:p>
  </w:footnote>
  <w:footnote w:id="2">
    <w:p w14:paraId="1B0B7A96" w14:textId="7DDCD288" w:rsidR="008E79D1" w:rsidRPr="00CB2773" w:rsidRDefault="008E79D1">
      <w:pPr>
        <w:pStyle w:val="FootnoteText"/>
        <w:rPr>
          <w:rFonts w:asciiTheme="majorHAnsi" w:hAnsiTheme="majorHAnsi" w:cstheme="majorHAnsi"/>
          <w:sz w:val="22"/>
          <w:szCs w:val="22"/>
          <w:rPrChange w:id="94" w:author="Cong" w:date="2020-10-19T20:37:00Z">
            <w:rPr/>
          </w:rPrChange>
        </w:rPr>
      </w:pPr>
      <w:ins w:id="95" w:author="Simon, Kosali" w:date="2020-10-15T06:25:00Z">
        <w:r w:rsidRPr="00CB2773">
          <w:rPr>
            <w:rStyle w:val="FootnoteReference"/>
            <w:rFonts w:asciiTheme="majorHAnsi" w:hAnsiTheme="majorHAnsi" w:cstheme="majorHAnsi"/>
            <w:sz w:val="22"/>
            <w:szCs w:val="22"/>
            <w:rPrChange w:id="96" w:author="Cong" w:date="2020-10-19T20:37:00Z">
              <w:rPr>
                <w:rStyle w:val="FootnoteReference"/>
              </w:rPr>
            </w:rPrChange>
          </w:rPr>
          <w:footnoteRef/>
        </w:r>
        <w:r w:rsidRPr="00CB2773">
          <w:rPr>
            <w:rFonts w:asciiTheme="majorHAnsi" w:hAnsiTheme="majorHAnsi" w:cstheme="majorHAnsi"/>
            <w:sz w:val="22"/>
            <w:szCs w:val="22"/>
            <w:rPrChange w:id="97" w:author="Cong" w:date="2020-10-19T20:37:00Z">
              <w:rPr/>
            </w:rPrChange>
          </w:rPr>
          <w:t xml:space="preserve"> Please send comments to </w:t>
        </w:r>
        <w:proofErr w:type="spellStart"/>
        <w:r w:rsidRPr="00CB2773">
          <w:rPr>
            <w:rFonts w:asciiTheme="majorHAnsi" w:hAnsiTheme="majorHAnsi" w:cstheme="majorHAnsi"/>
            <w:sz w:val="22"/>
            <w:szCs w:val="22"/>
            <w:rPrChange w:id="98" w:author="Cong" w:date="2020-10-19T20:37:00Z">
              <w:rPr/>
            </w:rPrChange>
          </w:rPr>
          <w:t>Kosali</w:t>
        </w:r>
        <w:proofErr w:type="spellEnd"/>
        <w:r w:rsidRPr="00CB2773">
          <w:rPr>
            <w:rFonts w:asciiTheme="majorHAnsi" w:hAnsiTheme="majorHAnsi" w:cstheme="majorHAnsi"/>
            <w:sz w:val="22"/>
            <w:szCs w:val="22"/>
            <w:rPrChange w:id="99" w:author="Cong" w:date="2020-10-19T20:37:00Z">
              <w:rPr/>
            </w:rPrChange>
          </w:rPr>
          <w:t xml:space="preserve"> Simon at simonkos@iu.edu</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A7D"/>
    <w:multiLevelType w:val="hybridMultilevel"/>
    <w:tmpl w:val="51A81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2DBA"/>
    <w:multiLevelType w:val="hybridMultilevel"/>
    <w:tmpl w:val="0AF84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6860D2"/>
    <w:multiLevelType w:val="hybridMultilevel"/>
    <w:tmpl w:val="420672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47666"/>
    <w:multiLevelType w:val="hybridMultilevel"/>
    <w:tmpl w:val="E8D4C2E2"/>
    <w:lvl w:ilvl="0" w:tplc="AA249AB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A6819"/>
    <w:multiLevelType w:val="hybridMultilevel"/>
    <w:tmpl w:val="C3F66B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6C6CF7"/>
    <w:multiLevelType w:val="hybridMultilevel"/>
    <w:tmpl w:val="04EE78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B18BA"/>
    <w:multiLevelType w:val="hybridMultilevel"/>
    <w:tmpl w:val="91643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226E5"/>
    <w:multiLevelType w:val="multilevel"/>
    <w:tmpl w:val="02EEDC86"/>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lowerLetter"/>
      <w:lvlText w:val="%3)"/>
      <w:lvlJc w:val="left"/>
      <w:pPr>
        <w:ind w:left="1440" w:hanging="720"/>
      </w:pPr>
      <w:rPr>
        <w:rFonts w:hint="default"/>
        <w:u w:val="non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8" w15:restartNumberingAfterBreak="0">
    <w:nsid w:val="10E73212"/>
    <w:multiLevelType w:val="multilevel"/>
    <w:tmpl w:val="167290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1A462FB"/>
    <w:multiLevelType w:val="hybridMultilevel"/>
    <w:tmpl w:val="042A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D4259"/>
    <w:multiLevelType w:val="multilevel"/>
    <w:tmpl w:val="A0ECE6DE"/>
    <w:lvl w:ilvl="0">
      <w:start w:val="5"/>
      <w:numFmt w:val="decimal"/>
      <w:lvlText w:val="%1."/>
      <w:lvlJc w:val="left"/>
      <w:pPr>
        <w:ind w:left="720" w:hanging="360"/>
      </w:pPr>
      <w:rPr>
        <w:rFonts w:asciiTheme="majorHAnsi" w:hAnsiTheme="majorHAnsi" w:cstheme="majorHAnsi" w:hint="default"/>
        <w:sz w:val="22"/>
      </w:rPr>
    </w:lvl>
    <w:lvl w:ilvl="1">
      <w:start w:val="1"/>
      <w:numFmt w:val="decimal"/>
      <w:lvlText w:val="%1.%2."/>
      <w:lvlJc w:val="left"/>
      <w:pPr>
        <w:ind w:left="2520" w:hanging="720"/>
      </w:pPr>
      <w:rPr>
        <w:rFonts w:asciiTheme="majorHAnsi" w:hAnsiTheme="majorHAnsi" w:cstheme="majorHAnsi" w:hint="default"/>
        <w:sz w:val="22"/>
      </w:rPr>
    </w:lvl>
    <w:lvl w:ilvl="2">
      <w:start w:val="1"/>
      <w:numFmt w:val="decimal"/>
      <w:lvlText w:val="%1.%2.%3."/>
      <w:lvlJc w:val="left"/>
      <w:pPr>
        <w:ind w:left="3960" w:hanging="720"/>
      </w:pPr>
      <w:rPr>
        <w:rFonts w:asciiTheme="majorHAnsi" w:hAnsiTheme="majorHAnsi" w:cstheme="majorHAnsi" w:hint="default"/>
        <w:sz w:val="22"/>
      </w:rPr>
    </w:lvl>
    <w:lvl w:ilvl="3">
      <w:start w:val="1"/>
      <w:numFmt w:val="decimal"/>
      <w:lvlText w:val="%1.%2.%3.%4."/>
      <w:lvlJc w:val="left"/>
      <w:pPr>
        <w:ind w:left="5760" w:hanging="1080"/>
      </w:pPr>
      <w:rPr>
        <w:rFonts w:asciiTheme="majorHAnsi" w:hAnsiTheme="majorHAnsi" w:cstheme="majorHAnsi" w:hint="default"/>
        <w:sz w:val="22"/>
      </w:rPr>
    </w:lvl>
    <w:lvl w:ilvl="4">
      <w:start w:val="1"/>
      <w:numFmt w:val="decimal"/>
      <w:lvlText w:val="%1.%2.%3.%4.%5."/>
      <w:lvlJc w:val="left"/>
      <w:pPr>
        <w:ind w:left="7200" w:hanging="1080"/>
      </w:pPr>
      <w:rPr>
        <w:rFonts w:asciiTheme="majorHAnsi" w:hAnsiTheme="majorHAnsi" w:cstheme="majorHAnsi" w:hint="default"/>
        <w:sz w:val="22"/>
      </w:rPr>
    </w:lvl>
    <w:lvl w:ilvl="5">
      <w:start w:val="1"/>
      <w:numFmt w:val="decimal"/>
      <w:lvlText w:val="%1.%2.%3.%4.%5.%6."/>
      <w:lvlJc w:val="left"/>
      <w:pPr>
        <w:ind w:left="9000" w:hanging="1440"/>
      </w:pPr>
      <w:rPr>
        <w:rFonts w:asciiTheme="majorHAnsi" w:hAnsiTheme="majorHAnsi" w:cstheme="majorHAnsi" w:hint="default"/>
        <w:sz w:val="22"/>
      </w:rPr>
    </w:lvl>
    <w:lvl w:ilvl="6">
      <w:start w:val="1"/>
      <w:numFmt w:val="decimal"/>
      <w:lvlText w:val="%1.%2.%3.%4.%5.%6.%7."/>
      <w:lvlJc w:val="left"/>
      <w:pPr>
        <w:ind w:left="10440" w:hanging="1440"/>
      </w:pPr>
      <w:rPr>
        <w:rFonts w:asciiTheme="majorHAnsi" w:hAnsiTheme="majorHAnsi" w:cstheme="majorHAnsi" w:hint="default"/>
        <w:sz w:val="22"/>
      </w:rPr>
    </w:lvl>
    <w:lvl w:ilvl="7">
      <w:start w:val="1"/>
      <w:numFmt w:val="decimal"/>
      <w:lvlText w:val="%1.%2.%3.%4.%5.%6.%7.%8."/>
      <w:lvlJc w:val="left"/>
      <w:pPr>
        <w:ind w:left="12240" w:hanging="1800"/>
      </w:pPr>
      <w:rPr>
        <w:rFonts w:asciiTheme="majorHAnsi" w:hAnsiTheme="majorHAnsi" w:cstheme="majorHAnsi" w:hint="default"/>
        <w:sz w:val="22"/>
      </w:rPr>
    </w:lvl>
    <w:lvl w:ilvl="8">
      <w:start w:val="1"/>
      <w:numFmt w:val="decimal"/>
      <w:lvlText w:val="%1.%2.%3.%4.%5.%6.%7.%8.%9."/>
      <w:lvlJc w:val="left"/>
      <w:pPr>
        <w:ind w:left="13680" w:hanging="1800"/>
      </w:pPr>
      <w:rPr>
        <w:rFonts w:asciiTheme="majorHAnsi" w:hAnsiTheme="majorHAnsi" w:cstheme="majorHAnsi" w:hint="default"/>
        <w:sz w:val="22"/>
      </w:rPr>
    </w:lvl>
  </w:abstractNum>
  <w:abstractNum w:abstractNumId="11" w15:restartNumberingAfterBreak="0">
    <w:nsid w:val="13043577"/>
    <w:multiLevelType w:val="hybridMultilevel"/>
    <w:tmpl w:val="634A96D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FE6269"/>
    <w:multiLevelType w:val="hybridMultilevel"/>
    <w:tmpl w:val="8BEAFE1C"/>
    <w:lvl w:ilvl="0" w:tplc="9E56CBF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736FD3"/>
    <w:multiLevelType w:val="hybridMultilevel"/>
    <w:tmpl w:val="AEA20996"/>
    <w:lvl w:ilvl="0" w:tplc="39C23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D468D8"/>
    <w:multiLevelType w:val="hybridMultilevel"/>
    <w:tmpl w:val="AB38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624581"/>
    <w:multiLevelType w:val="hybridMultilevel"/>
    <w:tmpl w:val="91F4B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A2993"/>
    <w:multiLevelType w:val="multilevel"/>
    <w:tmpl w:val="43F80596"/>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7" w15:restartNumberingAfterBreak="0">
    <w:nsid w:val="1CF642A1"/>
    <w:multiLevelType w:val="hybridMultilevel"/>
    <w:tmpl w:val="D8945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E057F"/>
    <w:multiLevelType w:val="hybridMultilevel"/>
    <w:tmpl w:val="8F32D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341014"/>
    <w:multiLevelType w:val="hybridMultilevel"/>
    <w:tmpl w:val="11C6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E8325A"/>
    <w:multiLevelType w:val="hybridMultilevel"/>
    <w:tmpl w:val="073CED58"/>
    <w:lvl w:ilvl="0" w:tplc="04090017">
      <w:start w:val="1"/>
      <w:numFmt w:val="lowerLetter"/>
      <w:lvlText w:val="%1)"/>
      <w:lvlJc w:val="left"/>
      <w:pPr>
        <w:ind w:left="720" w:hanging="360"/>
      </w:pPr>
      <w:rPr>
        <w:rFonts w:hint="default"/>
      </w:rPr>
    </w:lvl>
    <w:lvl w:ilvl="1" w:tplc="2DE295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A13827"/>
    <w:multiLevelType w:val="hybridMultilevel"/>
    <w:tmpl w:val="DF905080"/>
    <w:lvl w:ilvl="0" w:tplc="F63E35E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175E4E"/>
    <w:multiLevelType w:val="multilevel"/>
    <w:tmpl w:val="250A6B0E"/>
    <w:lvl w:ilvl="0">
      <w:start w:val="5"/>
      <w:numFmt w:val="decimal"/>
      <w:lvlText w:val="%1"/>
      <w:lvlJc w:val="left"/>
      <w:pPr>
        <w:ind w:left="360" w:hanging="360"/>
      </w:pPr>
      <w:rPr>
        <w:rFonts w:asciiTheme="majorHAnsi" w:hAnsiTheme="majorHAnsi" w:cstheme="majorHAnsi" w:hint="default"/>
        <w:sz w:val="22"/>
      </w:rPr>
    </w:lvl>
    <w:lvl w:ilvl="1">
      <w:start w:val="1"/>
      <w:numFmt w:val="decimal"/>
      <w:lvlText w:val="%1.%2"/>
      <w:lvlJc w:val="left"/>
      <w:pPr>
        <w:ind w:left="1800" w:hanging="360"/>
      </w:pPr>
      <w:rPr>
        <w:rFonts w:asciiTheme="majorHAnsi" w:hAnsiTheme="majorHAnsi" w:cstheme="majorHAnsi" w:hint="default"/>
        <w:sz w:val="22"/>
      </w:rPr>
    </w:lvl>
    <w:lvl w:ilvl="2">
      <w:start w:val="1"/>
      <w:numFmt w:val="decimal"/>
      <w:lvlText w:val="%1.%2.%3"/>
      <w:lvlJc w:val="left"/>
      <w:pPr>
        <w:ind w:left="3600" w:hanging="720"/>
      </w:pPr>
      <w:rPr>
        <w:rFonts w:asciiTheme="majorHAnsi" w:hAnsiTheme="majorHAnsi" w:cstheme="majorHAnsi" w:hint="default"/>
        <w:sz w:val="22"/>
      </w:rPr>
    </w:lvl>
    <w:lvl w:ilvl="3">
      <w:start w:val="1"/>
      <w:numFmt w:val="decimal"/>
      <w:lvlText w:val="%1.%2.%3.%4"/>
      <w:lvlJc w:val="left"/>
      <w:pPr>
        <w:ind w:left="5400" w:hanging="1080"/>
      </w:pPr>
      <w:rPr>
        <w:rFonts w:asciiTheme="majorHAnsi" w:hAnsiTheme="majorHAnsi" w:cstheme="majorHAnsi" w:hint="default"/>
        <w:sz w:val="22"/>
      </w:rPr>
    </w:lvl>
    <w:lvl w:ilvl="4">
      <w:start w:val="1"/>
      <w:numFmt w:val="decimal"/>
      <w:lvlText w:val="%1.%2.%3.%4.%5"/>
      <w:lvlJc w:val="left"/>
      <w:pPr>
        <w:ind w:left="6840" w:hanging="1080"/>
      </w:pPr>
      <w:rPr>
        <w:rFonts w:asciiTheme="majorHAnsi" w:hAnsiTheme="majorHAnsi" w:cstheme="majorHAnsi" w:hint="default"/>
        <w:sz w:val="22"/>
      </w:rPr>
    </w:lvl>
    <w:lvl w:ilvl="5">
      <w:start w:val="1"/>
      <w:numFmt w:val="decimal"/>
      <w:lvlText w:val="%1.%2.%3.%4.%5.%6"/>
      <w:lvlJc w:val="left"/>
      <w:pPr>
        <w:ind w:left="8640" w:hanging="1440"/>
      </w:pPr>
      <w:rPr>
        <w:rFonts w:asciiTheme="majorHAnsi" w:hAnsiTheme="majorHAnsi" w:cstheme="majorHAnsi" w:hint="default"/>
        <w:sz w:val="22"/>
      </w:rPr>
    </w:lvl>
    <w:lvl w:ilvl="6">
      <w:start w:val="1"/>
      <w:numFmt w:val="decimal"/>
      <w:lvlText w:val="%1.%2.%3.%4.%5.%6.%7"/>
      <w:lvlJc w:val="left"/>
      <w:pPr>
        <w:ind w:left="10080" w:hanging="1440"/>
      </w:pPr>
      <w:rPr>
        <w:rFonts w:asciiTheme="majorHAnsi" w:hAnsiTheme="majorHAnsi" w:cstheme="majorHAnsi" w:hint="default"/>
        <w:sz w:val="22"/>
      </w:rPr>
    </w:lvl>
    <w:lvl w:ilvl="7">
      <w:start w:val="1"/>
      <w:numFmt w:val="decimal"/>
      <w:lvlText w:val="%1.%2.%3.%4.%5.%6.%7.%8"/>
      <w:lvlJc w:val="left"/>
      <w:pPr>
        <w:ind w:left="11880" w:hanging="1800"/>
      </w:pPr>
      <w:rPr>
        <w:rFonts w:asciiTheme="majorHAnsi" w:hAnsiTheme="majorHAnsi" w:cstheme="majorHAnsi" w:hint="default"/>
        <w:sz w:val="22"/>
      </w:rPr>
    </w:lvl>
    <w:lvl w:ilvl="8">
      <w:start w:val="1"/>
      <w:numFmt w:val="decimal"/>
      <w:lvlText w:val="%1.%2.%3.%4.%5.%6.%7.%8.%9"/>
      <w:lvlJc w:val="left"/>
      <w:pPr>
        <w:ind w:left="13320" w:hanging="1800"/>
      </w:pPr>
      <w:rPr>
        <w:rFonts w:asciiTheme="majorHAnsi" w:hAnsiTheme="majorHAnsi" w:cstheme="majorHAnsi" w:hint="default"/>
        <w:sz w:val="22"/>
      </w:rPr>
    </w:lvl>
  </w:abstractNum>
  <w:abstractNum w:abstractNumId="23" w15:restartNumberingAfterBreak="0">
    <w:nsid w:val="27400AAC"/>
    <w:multiLevelType w:val="hybridMultilevel"/>
    <w:tmpl w:val="51AEF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3A6BB4"/>
    <w:multiLevelType w:val="hybridMultilevel"/>
    <w:tmpl w:val="8B3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D2340B"/>
    <w:multiLevelType w:val="hybridMultilevel"/>
    <w:tmpl w:val="AE7E9D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4A3FCC"/>
    <w:multiLevelType w:val="hybridMultilevel"/>
    <w:tmpl w:val="92A6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7D2B30"/>
    <w:multiLevelType w:val="hybridMultilevel"/>
    <w:tmpl w:val="CE763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0B6EC9"/>
    <w:multiLevelType w:val="hybridMultilevel"/>
    <w:tmpl w:val="AB708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E605501"/>
    <w:multiLevelType w:val="hybridMultilevel"/>
    <w:tmpl w:val="8E7A6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7C0637"/>
    <w:multiLevelType w:val="hybridMultilevel"/>
    <w:tmpl w:val="4858DE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35512B2"/>
    <w:multiLevelType w:val="hybridMultilevel"/>
    <w:tmpl w:val="DF600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4346DD0"/>
    <w:multiLevelType w:val="hybridMultilevel"/>
    <w:tmpl w:val="4FA49AB0"/>
    <w:lvl w:ilvl="0" w:tplc="CF348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3B29FB"/>
    <w:multiLevelType w:val="hybridMultilevel"/>
    <w:tmpl w:val="576AEE50"/>
    <w:lvl w:ilvl="0" w:tplc="04090019">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47295B"/>
    <w:multiLevelType w:val="hybridMultilevel"/>
    <w:tmpl w:val="839EDF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B5E4142"/>
    <w:multiLevelType w:val="hybridMultilevel"/>
    <w:tmpl w:val="ED0CAA7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FC7602"/>
    <w:multiLevelType w:val="hybridMultilevel"/>
    <w:tmpl w:val="02E66A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03F6BDD"/>
    <w:multiLevelType w:val="hybridMultilevel"/>
    <w:tmpl w:val="A468BB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2E3EA7"/>
    <w:multiLevelType w:val="hybridMultilevel"/>
    <w:tmpl w:val="420672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21D216A"/>
    <w:multiLevelType w:val="hybridMultilevel"/>
    <w:tmpl w:val="4732C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FB1CF9"/>
    <w:multiLevelType w:val="hybridMultilevel"/>
    <w:tmpl w:val="D2D6F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126087"/>
    <w:multiLevelType w:val="hybridMultilevel"/>
    <w:tmpl w:val="C6B81BCA"/>
    <w:lvl w:ilvl="0" w:tplc="AA249AB6">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63A6BE1"/>
    <w:multiLevelType w:val="hybridMultilevel"/>
    <w:tmpl w:val="CF14D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8BA4262"/>
    <w:multiLevelType w:val="multilevel"/>
    <w:tmpl w:val="BA42FE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4A7832F1"/>
    <w:multiLevelType w:val="hybridMultilevel"/>
    <w:tmpl w:val="1E502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CC446C0"/>
    <w:multiLevelType w:val="hybridMultilevel"/>
    <w:tmpl w:val="F31E4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ECD4D0D"/>
    <w:multiLevelType w:val="hybridMultilevel"/>
    <w:tmpl w:val="8D06B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BD1952"/>
    <w:multiLevelType w:val="hybridMultilevel"/>
    <w:tmpl w:val="969C450A"/>
    <w:lvl w:ilvl="0" w:tplc="04090017">
      <w:start w:val="1"/>
      <w:numFmt w:val="lowerLetter"/>
      <w:lvlText w:val="%1)"/>
      <w:lvlJc w:val="left"/>
      <w:pPr>
        <w:ind w:left="720" w:hanging="360"/>
      </w:pPr>
      <w:rPr>
        <w:rFonts w:hint="default"/>
      </w:rPr>
    </w:lvl>
    <w:lvl w:ilvl="1" w:tplc="2DE295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110BB3"/>
    <w:multiLevelType w:val="hybridMultilevel"/>
    <w:tmpl w:val="460A8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681985"/>
    <w:multiLevelType w:val="hybridMultilevel"/>
    <w:tmpl w:val="572A7A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327508D"/>
    <w:multiLevelType w:val="hybridMultilevel"/>
    <w:tmpl w:val="F8C669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64265C9"/>
    <w:multiLevelType w:val="multilevel"/>
    <w:tmpl w:val="CEFC558A"/>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52" w15:restartNumberingAfterBreak="0">
    <w:nsid w:val="571F0B3A"/>
    <w:multiLevelType w:val="hybridMultilevel"/>
    <w:tmpl w:val="D3669D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8D3729B"/>
    <w:multiLevelType w:val="hybridMultilevel"/>
    <w:tmpl w:val="02E66A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93505AC"/>
    <w:multiLevelType w:val="hybridMultilevel"/>
    <w:tmpl w:val="AB28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5B4EF3"/>
    <w:multiLevelType w:val="hybridMultilevel"/>
    <w:tmpl w:val="FDE035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D986D97"/>
    <w:multiLevelType w:val="multilevel"/>
    <w:tmpl w:val="43F80596"/>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57" w15:restartNumberingAfterBreak="0">
    <w:nsid w:val="645F516F"/>
    <w:multiLevelType w:val="hybridMultilevel"/>
    <w:tmpl w:val="A73067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9FF2907"/>
    <w:multiLevelType w:val="multilevel"/>
    <w:tmpl w:val="2D044E44"/>
    <w:lvl w:ilvl="0">
      <w:start w:val="6"/>
      <w:numFmt w:val="decimal"/>
      <w:lvlText w:val="%1"/>
      <w:lvlJc w:val="left"/>
      <w:pPr>
        <w:ind w:left="360" w:hanging="360"/>
      </w:pPr>
      <w:rPr>
        <w:rFonts w:hint="default"/>
        <w:u w:val="singl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200" w:hanging="1440"/>
      </w:pPr>
      <w:rPr>
        <w:rFonts w:hint="default"/>
        <w:u w:val="single"/>
      </w:rPr>
    </w:lvl>
  </w:abstractNum>
  <w:abstractNum w:abstractNumId="59" w15:restartNumberingAfterBreak="0">
    <w:nsid w:val="6C1B07E4"/>
    <w:multiLevelType w:val="hybridMultilevel"/>
    <w:tmpl w:val="C6901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D680054"/>
    <w:multiLevelType w:val="hybridMultilevel"/>
    <w:tmpl w:val="B7A82714"/>
    <w:lvl w:ilvl="0" w:tplc="1FF666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BE486A"/>
    <w:multiLevelType w:val="multilevel"/>
    <w:tmpl w:val="8F32DA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05C4CC5"/>
    <w:multiLevelType w:val="hybridMultilevel"/>
    <w:tmpl w:val="ED0CAA7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6347811"/>
    <w:multiLevelType w:val="multilevel"/>
    <w:tmpl w:val="E102A56E"/>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64" w15:restartNumberingAfterBreak="0">
    <w:nsid w:val="76E46107"/>
    <w:multiLevelType w:val="hybridMultilevel"/>
    <w:tmpl w:val="DF905080"/>
    <w:lvl w:ilvl="0" w:tplc="F63E35E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C536CC"/>
    <w:multiLevelType w:val="hybridMultilevel"/>
    <w:tmpl w:val="41A6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414644"/>
    <w:multiLevelType w:val="multilevel"/>
    <w:tmpl w:val="A0ECE6DE"/>
    <w:lvl w:ilvl="0">
      <w:start w:val="5"/>
      <w:numFmt w:val="decimal"/>
      <w:lvlText w:val="%1."/>
      <w:lvlJc w:val="left"/>
      <w:pPr>
        <w:ind w:left="360" w:hanging="360"/>
      </w:pPr>
      <w:rPr>
        <w:rFonts w:asciiTheme="majorHAnsi" w:hAnsiTheme="majorHAnsi" w:cstheme="majorHAnsi" w:hint="default"/>
        <w:sz w:val="22"/>
      </w:rPr>
    </w:lvl>
    <w:lvl w:ilvl="1">
      <w:start w:val="1"/>
      <w:numFmt w:val="decimal"/>
      <w:lvlText w:val="%1.%2."/>
      <w:lvlJc w:val="left"/>
      <w:pPr>
        <w:ind w:left="2160" w:hanging="720"/>
      </w:pPr>
      <w:rPr>
        <w:rFonts w:asciiTheme="majorHAnsi" w:hAnsiTheme="majorHAnsi" w:cstheme="majorHAnsi" w:hint="default"/>
        <w:sz w:val="22"/>
      </w:rPr>
    </w:lvl>
    <w:lvl w:ilvl="2">
      <w:start w:val="1"/>
      <w:numFmt w:val="decimal"/>
      <w:lvlText w:val="%1.%2.%3."/>
      <w:lvlJc w:val="left"/>
      <w:pPr>
        <w:ind w:left="3600" w:hanging="720"/>
      </w:pPr>
      <w:rPr>
        <w:rFonts w:asciiTheme="majorHAnsi" w:hAnsiTheme="majorHAnsi" w:cstheme="majorHAnsi" w:hint="default"/>
        <w:sz w:val="22"/>
      </w:rPr>
    </w:lvl>
    <w:lvl w:ilvl="3">
      <w:start w:val="1"/>
      <w:numFmt w:val="decimal"/>
      <w:lvlText w:val="%1.%2.%3.%4."/>
      <w:lvlJc w:val="left"/>
      <w:pPr>
        <w:ind w:left="5400" w:hanging="1080"/>
      </w:pPr>
      <w:rPr>
        <w:rFonts w:asciiTheme="majorHAnsi" w:hAnsiTheme="majorHAnsi" w:cstheme="majorHAnsi" w:hint="default"/>
        <w:sz w:val="22"/>
      </w:rPr>
    </w:lvl>
    <w:lvl w:ilvl="4">
      <w:start w:val="1"/>
      <w:numFmt w:val="decimal"/>
      <w:lvlText w:val="%1.%2.%3.%4.%5."/>
      <w:lvlJc w:val="left"/>
      <w:pPr>
        <w:ind w:left="6840" w:hanging="1080"/>
      </w:pPr>
      <w:rPr>
        <w:rFonts w:asciiTheme="majorHAnsi" w:hAnsiTheme="majorHAnsi" w:cstheme="majorHAnsi" w:hint="default"/>
        <w:sz w:val="22"/>
      </w:rPr>
    </w:lvl>
    <w:lvl w:ilvl="5">
      <w:start w:val="1"/>
      <w:numFmt w:val="decimal"/>
      <w:lvlText w:val="%1.%2.%3.%4.%5.%6."/>
      <w:lvlJc w:val="left"/>
      <w:pPr>
        <w:ind w:left="8640" w:hanging="1440"/>
      </w:pPr>
      <w:rPr>
        <w:rFonts w:asciiTheme="majorHAnsi" w:hAnsiTheme="majorHAnsi" w:cstheme="majorHAnsi" w:hint="default"/>
        <w:sz w:val="22"/>
      </w:rPr>
    </w:lvl>
    <w:lvl w:ilvl="6">
      <w:start w:val="1"/>
      <w:numFmt w:val="decimal"/>
      <w:lvlText w:val="%1.%2.%3.%4.%5.%6.%7."/>
      <w:lvlJc w:val="left"/>
      <w:pPr>
        <w:ind w:left="10080" w:hanging="1440"/>
      </w:pPr>
      <w:rPr>
        <w:rFonts w:asciiTheme="majorHAnsi" w:hAnsiTheme="majorHAnsi" w:cstheme="majorHAnsi" w:hint="default"/>
        <w:sz w:val="22"/>
      </w:rPr>
    </w:lvl>
    <w:lvl w:ilvl="7">
      <w:start w:val="1"/>
      <w:numFmt w:val="decimal"/>
      <w:lvlText w:val="%1.%2.%3.%4.%5.%6.%7.%8."/>
      <w:lvlJc w:val="left"/>
      <w:pPr>
        <w:ind w:left="11880" w:hanging="1800"/>
      </w:pPr>
      <w:rPr>
        <w:rFonts w:asciiTheme="majorHAnsi" w:hAnsiTheme="majorHAnsi" w:cstheme="majorHAnsi" w:hint="default"/>
        <w:sz w:val="22"/>
      </w:rPr>
    </w:lvl>
    <w:lvl w:ilvl="8">
      <w:start w:val="1"/>
      <w:numFmt w:val="decimal"/>
      <w:lvlText w:val="%1.%2.%3.%4.%5.%6.%7.%8.%9."/>
      <w:lvlJc w:val="left"/>
      <w:pPr>
        <w:ind w:left="13320" w:hanging="1800"/>
      </w:pPr>
      <w:rPr>
        <w:rFonts w:asciiTheme="majorHAnsi" w:hAnsiTheme="majorHAnsi" w:cstheme="majorHAnsi" w:hint="default"/>
        <w:sz w:val="22"/>
      </w:rPr>
    </w:lvl>
  </w:abstractNum>
  <w:abstractNum w:abstractNumId="67" w15:restartNumberingAfterBreak="0">
    <w:nsid w:val="7C575F1C"/>
    <w:multiLevelType w:val="hybridMultilevel"/>
    <w:tmpl w:val="363643A8"/>
    <w:lvl w:ilvl="0" w:tplc="B2726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14"/>
  </w:num>
  <w:num w:numId="3">
    <w:abstractNumId w:val="47"/>
  </w:num>
  <w:num w:numId="4">
    <w:abstractNumId w:val="24"/>
  </w:num>
  <w:num w:numId="5">
    <w:abstractNumId w:val="60"/>
  </w:num>
  <w:num w:numId="6">
    <w:abstractNumId w:val="9"/>
  </w:num>
  <w:num w:numId="7">
    <w:abstractNumId w:val="29"/>
  </w:num>
  <w:num w:numId="8">
    <w:abstractNumId w:val="26"/>
  </w:num>
  <w:num w:numId="9">
    <w:abstractNumId w:val="3"/>
  </w:num>
  <w:num w:numId="10">
    <w:abstractNumId w:val="41"/>
  </w:num>
  <w:num w:numId="11">
    <w:abstractNumId w:val="33"/>
  </w:num>
  <w:num w:numId="12">
    <w:abstractNumId w:val="48"/>
  </w:num>
  <w:num w:numId="13">
    <w:abstractNumId w:val="40"/>
  </w:num>
  <w:num w:numId="14">
    <w:abstractNumId w:val="0"/>
  </w:num>
  <w:num w:numId="15">
    <w:abstractNumId w:val="42"/>
  </w:num>
  <w:num w:numId="16">
    <w:abstractNumId w:val="34"/>
  </w:num>
  <w:num w:numId="17">
    <w:abstractNumId w:val="6"/>
  </w:num>
  <w:num w:numId="18">
    <w:abstractNumId w:val="35"/>
  </w:num>
  <w:num w:numId="19">
    <w:abstractNumId w:val="39"/>
  </w:num>
  <w:num w:numId="20">
    <w:abstractNumId w:val="18"/>
  </w:num>
  <w:num w:numId="21">
    <w:abstractNumId w:val="46"/>
  </w:num>
  <w:num w:numId="22">
    <w:abstractNumId w:val="65"/>
  </w:num>
  <w:num w:numId="23">
    <w:abstractNumId w:val="4"/>
  </w:num>
  <w:num w:numId="24">
    <w:abstractNumId w:val="15"/>
  </w:num>
  <w:num w:numId="25">
    <w:abstractNumId w:val="62"/>
  </w:num>
  <w:num w:numId="26">
    <w:abstractNumId w:val="11"/>
  </w:num>
  <w:num w:numId="27">
    <w:abstractNumId w:val="55"/>
  </w:num>
  <w:num w:numId="28">
    <w:abstractNumId w:val="5"/>
  </w:num>
  <w:num w:numId="29">
    <w:abstractNumId w:val="49"/>
  </w:num>
  <w:num w:numId="30">
    <w:abstractNumId w:val="25"/>
  </w:num>
  <w:num w:numId="31">
    <w:abstractNumId w:val="52"/>
  </w:num>
  <w:num w:numId="32">
    <w:abstractNumId w:val="53"/>
  </w:num>
  <w:num w:numId="33">
    <w:abstractNumId w:val="57"/>
  </w:num>
  <w:num w:numId="34">
    <w:abstractNumId w:val="21"/>
  </w:num>
  <w:num w:numId="35">
    <w:abstractNumId w:val="36"/>
  </w:num>
  <w:num w:numId="36">
    <w:abstractNumId w:val="20"/>
  </w:num>
  <w:num w:numId="37">
    <w:abstractNumId w:val="37"/>
  </w:num>
  <w:num w:numId="38">
    <w:abstractNumId w:val="64"/>
  </w:num>
  <w:num w:numId="39">
    <w:abstractNumId w:val="63"/>
  </w:num>
  <w:num w:numId="40">
    <w:abstractNumId w:val="51"/>
  </w:num>
  <w:num w:numId="41">
    <w:abstractNumId w:val="61"/>
  </w:num>
  <w:num w:numId="42">
    <w:abstractNumId w:val="8"/>
  </w:num>
  <w:num w:numId="43">
    <w:abstractNumId w:val="50"/>
  </w:num>
  <w:num w:numId="44">
    <w:abstractNumId w:val="16"/>
  </w:num>
  <w:num w:numId="45">
    <w:abstractNumId w:val="56"/>
  </w:num>
  <w:num w:numId="46">
    <w:abstractNumId w:val="43"/>
  </w:num>
  <w:num w:numId="47">
    <w:abstractNumId w:val="31"/>
  </w:num>
  <w:num w:numId="48">
    <w:abstractNumId w:val="59"/>
  </w:num>
  <w:num w:numId="49">
    <w:abstractNumId w:val="19"/>
  </w:num>
  <w:num w:numId="50">
    <w:abstractNumId w:val="54"/>
  </w:num>
  <w:num w:numId="51">
    <w:abstractNumId w:val="23"/>
  </w:num>
  <w:num w:numId="52">
    <w:abstractNumId w:val="1"/>
  </w:num>
  <w:num w:numId="53">
    <w:abstractNumId w:val="28"/>
  </w:num>
  <w:num w:numId="54">
    <w:abstractNumId w:val="45"/>
  </w:num>
  <w:num w:numId="55">
    <w:abstractNumId w:val="44"/>
  </w:num>
  <w:num w:numId="56">
    <w:abstractNumId w:val="22"/>
  </w:num>
  <w:num w:numId="57">
    <w:abstractNumId w:val="66"/>
  </w:num>
  <w:num w:numId="58">
    <w:abstractNumId w:val="10"/>
  </w:num>
  <w:num w:numId="59">
    <w:abstractNumId w:val="58"/>
  </w:num>
  <w:num w:numId="60">
    <w:abstractNumId w:val="32"/>
  </w:num>
  <w:num w:numId="61">
    <w:abstractNumId w:val="27"/>
  </w:num>
  <w:num w:numId="62">
    <w:abstractNumId w:val="17"/>
  </w:num>
  <w:num w:numId="63">
    <w:abstractNumId w:val="13"/>
  </w:num>
  <w:num w:numId="64">
    <w:abstractNumId w:val="2"/>
  </w:num>
  <w:num w:numId="65">
    <w:abstractNumId w:val="38"/>
  </w:num>
  <w:num w:numId="66">
    <w:abstractNumId w:val="7"/>
  </w:num>
  <w:num w:numId="67">
    <w:abstractNumId w:val="30"/>
  </w:num>
  <w:num w:numId="68">
    <w:abstractNumId w:val="12"/>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Kosali">
    <w15:presenceInfo w15:providerId="AD" w15:userId="S-1-5-21-1085031214-1292428093-527237240-1123229"/>
  </w15:person>
  <w15:person w15:author="Cong">
    <w15:presenceInfo w15:providerId="AD" w15:userId="S::tgian@iu.edu::39b3debc-a5d6-4706-99f2-99338c9a5e2e"/>
  </w15:person>
  <w15:person w15:author="Marcella Alsan">
    <w15:presenceInfo w15:providerId="None" w15:userId="Marcella Al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0E"/>
    <w:rsid w:val="00006262"/>
    <w:rsid w:val="00022205"/>
    <w:rsid w:val="00023341"/>
    <w:rsid w:val="00042105"/>
    <w:rsid w:val="00071446"/>
    <w:rsid w:val="00077548"/>
    <w:rsid w:val="000862C8"/>
    <w:rsid w:val="00087D8C"/>
    <w:rsid w:val="00091D62"/>
    <w:rsid w:val="000D7468"/>
    <w:rsid w:val="00113C11"/>
    <w:rsid w:val="00115C0E"/>
    <w:rsid w:val="00150D42"/>
    <w:rsid w:val="00193BE5"/>
    <w:rsid w:val="001A5E58"/>
    <w:rsid w:val="001B28D6"/>
    <w:rsid w:val="001C3EFF"/>
    <w:rsid w:val="001C6340"/>
    <w:rsid w:val="001D093A"/>
    <w:rsid w:val="001E3C5A"/>
    <w:rsid w:val="00263DDE"/>
    <w:rsid w:val="002648A3"/>
    <w:rsid w:val="002C42AB"/>
    <w:rsid w:val="002D02DE"/>
    <w:rsid w:val="002E266C"/>
    <w:rsid w:val="002E7D0C"/>
    <w:rsid w:val="002F0786"/>
    <w:rsid w:val="00312F0E"/>
    <w:rsid w:val="00316DAE"/>
    <w:rsid w:val="00320EA8"/>
    <w:rsid w:val="003231EC"/>
    <w:rsid w:val="00342CC3"/>
    <w:rsid w:val="00364E90"/>
    <w:rsid w:val="00381FE5"/>
    <w:rsid w:val="003A44F0"/>
    <w:rsid w:val="003B6FF3"/>
    <w:rsid w:val="003F6185"/>
    <w:rsid w:val="004A48D8"/>
    <w:rsid w:val="004A52A7"/>
    <w:rsid w:val="004B090A"/>
    <w:rsid w:val="004C53DC"/>
    <w:rsid w:val="004E30D7"/>
    <w:rsid w:val="004F01A1"/>
    <w:rsid w:val="005056F5"/>
    <w:rsid w:val="005068B2"/>
    <w:rsid w:val="00517413"/>
    <w:rsid w:val="0057052A"/>
    <w:rsid w:val="0058032C"/>
    <w:rsid w:val="00593596"/>
    <w:rsid w:val="005C2CA0"/>
    <w:rsid w:val="005F4B33"/>
    <w:rsid w:val="0060057E"/>
    <w:rsid w:val="00625262"/>
    <w:rsid w:val="00637F62"/>
    <w:rsid w:val="00694A13"/>
    <w:rsid w:val="006B14AF"/>
    <w:rsid w:val="006D5968"/>
    <w:rsid w:val="006E47D6"/>
    <w:rsid w:val="006E64C5"/>
    <w:rsid w:val="0074178B"/>
    <w:rsid w:val="00781446"/>
    <w:rsid w:val="00784693"/>
    <w:rsid w:val="00787285"/>
    <w:rsid w:val="007A05F8"/>
    <w:rsid w:val="007F0D52"/>
    <w:rsid w:val="0080105A"/>
    <w:rsid w:val="00822A45"/>
    <w:rsid w:val="008341B5"/>
    <w:rsid w:val="00841BB5"/>
    <w:rsid w:val="00843019"/>
    <w:rsid w:val="0084654F"/>
    <w:rsid w:val="00853B0B"/>
    <w:rsid w:val="008727C6"/>
    <w:rsid w:val="00897F26"/>
    <w:rsid w:val="008D118B"/>
    <w:rsid w:val="008D3707"/>
    <w:rsid w:val="008E79D1"/>
    <w:rsid w:val="009154DB"/>
    <w:rsid w:val="009320E8"/>
    <w:rsid w:val="00934A78"/>
    <w:rsid w:val="0097112F"/>
    <w:rsid w:val="00995917"/>
    <w:rsid w:val="009E6BC4"/>
    <w:rsid w:val="00A16A77"/>
    <w:rsid w:val="00A32431"/>
    <w:rsid w:val="00A51936"/>
    <w:rsid w:val="00AA0F45"/>
    <w:rsid w:val="00AB10E3"/>
    <w:rsid w:val="00AD1C08"/>
    <w:rsid w:val="00AE46C0"/>
    <w:rsid w:val="00B041E6"/>
    <w:rsid w:val="00B31B66"/>
    <w:rsid w:val="00B41C12"/>
    <w:rsid w:val="00B45077"/>
    <w:rsid w:val="00B52002"/>
    <w:rsid w:val="00B76FD1"/>
    <w:rsid w:val="00B95868"/>
    <w:rsid w:val="00BA72C8"/>
    <w:rsid w:val="00BC509A"/>
    <w:rsid w:val="00BE03B2"/>
    <w:rsid w:val="00BF056A"/>
    <w:rsid w:val="00BF0969"/>
    <w:rsid w:val="00C17456"/>
    <w:rsid w:val="00C17AF3"/>
    <w:rsid w:val="00C43CE8"/>
    <w:rsid w:val="00C46152"/>
    <w:rsid w:val="00C47A82"/>
    <w:rsid w:val="00C53C21"/>
    <w:rsid w:val="00C575CA"/>
    <w:rsid w:val="00C7148A"/>
    <w:rsid w:val="00C8077E"/>
    <w:rsid w:val="00C84AB5"/>
    <w:rsid w:val="00CA0F8D"/>
    <w:rsid w:val="00CA6E18"/>
    <w:rsid w:val="00CB2773"/>
    <w:rsid w:val="00D156AD"/>
    <w:rsid w:val="00D17BC5"/>
    <w:rsid w:val="00D507BB"/>
    <w:rsid w:val="00DB52CA"/>
    <w:rsid w:val="00DB6F03"/>
    <w:rsid w:val="00DC5924"/>
    <w:rsid w:val="00DE2E9B"/>
    <w:rsid w:val="00DF413F"/>
    <w:rsid w:val="00E120DE"/>
    <w:rsid w:val="00E6793A"/>
    <w:rsid w:val="00E8354E"/>
    <w:rsid w:val="00E96B11"/>
    <w:rsid w:val="00EB4CE3"/>
    <w:rsid w:val="00EC14AE"/>
    <w:rsid w:val="00F02AFB"/>
    <w:rsid w:val="00F0485F"/>
    <w:rsid w:val="00F138C8"/>
    <w:rsid w:val="00F22537"/>
    <w:rsid w:val="00F2329B"/>
    <w:rsid w:val="00F23BFD"/>
    <w:rsid w:val="00F34521"/>
    <w:rsid w:val="00F8351F"/>
    <w:rsid w:val="00FA1197"/>
    <w:rsid w:val="00FA4193"/>
    <w:rsid w:val="00FA48A1"/>
    <w:rsid w:val="00FD1A2C"/>
    <w:rsid w:val="00FE6766"/>
    <w:rsid w:val="00FE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CB2AE"/>
  <w14:defaultImageDpi w14:val="300"/>
  <w15:docId w15:val="{A8BF2DD1-0809-4821-86FE-CFC1C8A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A7"/>
    <w:pPr>
      <w:keepNext/>
      <w:keepLines/>
      <w:spacing w:before="24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4A52A7"/>
    <w:pPr>
      <w:keepNext/>
      <w:keepLines/>
      <w:spacing w:before="40"/>
      <w:outlineLvl w:val="1"/>
    </w:pPr>
    <w:rPr>
      <w:rFonts w:asciiTheme="majorHAnsi" w:eastAsiaTheme="majorEastAsia" w:hAnsiTheme="majorHAnsi"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E30D7"/>
    <w:rPr>
      <w:rFonts w:ascii="Times New Roman" w:eastAsiaTheme="minorHAnsi" w:hAnsi="Times New Roman"/>
      <w:lang w:val="en-GB"/>
    </w:rPr>
    <w:tblPr>
      <w:tblBorders>
        <w:top w:val="double" w:sz="4" w:space="0" w:color="auto"/>
        <w:bottom w:val="double" w:sz="4" w:space="0" w:color="auto"/>
      </w:tblBorders>
    </w:tblPr>
    <w:tblStylePr w:type="firstRow">
      <w:tblPr/>
      <w:tcPr>
        <w:tcBorders>
          <w:bottom w:val="single" w:sz="4" w:space="0" w:color="auto"/>
        </w:tcBorders>
      </w:tcPr>
    </w:tblStylePr>
  </w:style>
  <w:style w:type="table" w:customStyle="1" w:styleId="Style2">
    <w:name w:val="Style2"/>
    <w:basedOn w:val="TableNormal"/>
    <w:rsid w:val="00BF0969"/>
    <w:rPr>
      <w:rFonts w:ascii="Times New Roman" w:eastAsia="Times New Roman" w:hAnsi="Times New Roman" w:cs="Times New Roman"/>
      <w:sz w:val="26"/>
      <w:szCs w:val="20"/>
    </w:rPr>
    <w:tblPr>
      <w:tblBorders>
        <w:top w:val="double" w:sz="4" w:space="0" w:color="auto"/>
        <w:bottom w:val="double" w:sz="4" w:space="0" w:color="auto"/>
      </w:tblBorders>
    </w:tblPr>
    <w:tblStylePr w:type="firstRow">
      <w:tblPr/>
      <w:tcPr>
        <w:tcBorders>
          <w:bottom w:val="single" w:sz="4" w:space="0" w:color="auto"/>
        </w:tcBorders>
      </w:tcPr>
    </w:tblStylePr>
  </w:style>
  <w:style w:type="paragraph" w:styleId="FootnoteText">
    <w:name w:val="footnote text"/>
    <w:basedOn w:val="Normal"/>
    <w:link w:val="FootnoteTextChar"/>
    <w:uiPriority w:val="99"/>
    <w:unhideWhenUsed/>
    <w:rsid w:val="00115C0E"/>
  </w:style>
  <w:style w:type="character" w:customStyle="1" w:styleId="FootnoteTextChar">
    <w:name w:val="Footnote Text Char"/>
    <w:basedOn w:val="DefaultParagraphFont"/>
    <w:link w:val="FootnoteText"/>
    <w:uiPriority w:val="99"/>
    <w:rsid w:val="00115C0E"/>
  </w:style>
  <w:style w:type="character" w:styleId="FootnoteReference">
    <w:name w:val="footnote reference"/>
    <w:basedOn w:val="DefaultParagraphFont"/>
    <w:uiPriority w:val="99"/>
    <w:unhideWhenUsed/>
    <w:rsid w:val="00115C0E"/>
    <w:rPr>
      <w:vertAlign w:val="superscript"/>
    </w:rPr>
  </w:style>
  <w:style w:type="paragraph" w:styleId="PlainText">
    <w:name w:val="Plain Text"/>
    <w:basedOn w:val="Normal"/>
    <w:link w:val="PlainTextChar"/>
    <w:uiPriority w:val="99"/>
    <w:unhideWhenUsed/>
    <w:rsid w:val="00115C0E"/>
    <w:rPr>
      <w:rFonts w:ascii="Consolas" w:eastAsiaTheme="minorHAnsi" w:hAnsi="Consolas"/>
      <w:sz w:val="21"/>
      <w:szCs w:val="21"/>
    </w:rPr>
  </w:style>
  <w:style w:type="character" w:customStyle="1" w:styleId="PlainTextChar">
    <w:name w:val="Plain Text Char"/>
    <w:basedOn w:val="DefaultParagraphFont"/>
    <w:link w:val="PlainText"/>
    <w:uiPriority w:val="99"/>
    <w:rsid w:val="00115C0E"/>
    <w:rPr>
      <w:rFonts w:ascii="Consolas" w:eastAsiaTheme="minorHAnsi" w:hAnsi="Consolas"/>
      <w:sz w:val="21"/>
      <w:szCs w:val="21"/>
    </w:rPr>
  </w:style>
  <w:style w:type="character" w:styleId="Hyperlink">
    <w:name w:val="Hyperlink"/>
    <w:basedOn w:val="DefaultParagraphFont"/>
    <w:uiPriority w:val="99"/>
    <w:unhideWhenUsed/>
    <w:rsid w:val="00115C0E"/>
    <w:rPr>
      <w:color w:val="0000FF" w:themeColor="hyperlink"/>
      <w:u w:val="single"/>
    </w:rPr>
  </w:style>
  <w:style w:type="paragraph" w:styleId="ListParagraph">
    <w:name w:val="List Paragraph"/>
    <w:basedOn w:val="Normal"/>
    <w:uiPriority w:val="34"/>
    <w:qFormat/>
    <w:rsid w:val="00115C0E"/>
    <w:pPr>
      <w:ind w:left="720"/>
      <w:contextualSpacing/>
    </w:pPr>
    <w:rPr>
      <w:rFonts w:eastAsiaTheme="minorHAnsi"/>
    </w:rPr>
  </w:style>
  <w:style w:type="paragraph" w:styleId="BalloonText">
    <w:name w:val="Balloon Text"/>
    <w:basedOn w:val="Normal"/>
    <w:link w:val="BalloonTextChar"/>
    <w:uiPriority w:val="99"/>
    <w:semiHidden/>
    <w:unhideWhenUsed/>
    <w:rsid w:val="00115C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C0E"/>
    <w:rPr>
      <w:rFonts w:ascii="Lucida Grande" w:hAnsi="Lucida Grande" w:cs="Lucida Grande"/>
      <w:sz w:val="18"/>
      <w:szCs w:val="18"/>
    </w:rPr>
  </w:style>
  <w:style w:type="character" w:styleId="Strong">
    <w:name w:val="Strong"/>
    <w:basedOn w:val="DefaultParagraphFont"/>
    <w:uiPriority w:val="22"/>
    <w:qFormat/>
    <w:rsid w:val="00DC5924"/>
    <w:rPr>
      <w:b/>
      <w:bCs/>
    </w:rPr>
  </w:style>
  <w:style w:type="character" w:styleId="FollowedHyperlink">
    <w:name w:val="FollowedHyperlink"/>
    <w:basedOn w:val="DefaultParagraphFont"/>
    <w:uiPriority w:val="99"/>
    <w:semiHidden/>
    <w:unhideWhenUsed/>
    <w:rsid w:val="00784693"/>
    <w:rPr>
      <w:color w:val="800080" w:themeColor="followedHyperlink"/>
      <w:u w:val="single"/>
    </w:rPr>
  </w:style>
  <w:style w:type="character" w:customStyle="1" w:styleId="UnresolvedMention1">
    <w:name w:val="Unresolved Mention1"/>
    <w:basedOn w:val="DefaultParagraphFont"/>
    <w:uiPriority w:val="99"/>
    <w:semiHidden/>
    <w:unhideWhenUsed/>
    <w:rsid w:val="00AB10E3"/>
    <w:rPr>
      <w:color w:val="605E5C"/>
      <w:shd w:val="clear" w:color="auto" w:fill="E1DFDD"/>
    </w:rPr>
  </w:style>
  <w:style w:type="character" w:styleId="CommentReference">
    <w:name w:val="annotation reference"/>
    <w:basedOn w:val="DefaultParagraphFont"/>
    <w:uiPriority w:val="99"/>
    <w:semiHidden/>
    <w:unhideWhenUsed/>
    <w:rsid w:val="00995917"/>
    <w:rPr>
      <w:sz w:val="16"/>
      <w:szCs w:val="16"/>
    </w:rPr>
  </w:style>
  <w:style w:type="paragraph" w:styleId="CommentText">
    <w:name w:val="annotation text"/>
    <w:basedOn w:val="Normal"/>
    <w:link w:val="CommentTextChar"/>
    <w:uiPriority w:val="99"/>
    <w:unhideWhenUsed/>
    <w:rsid w:val="00995917"/>
    <w:rPr>
      <w:sz w:val="20"/>
      <w:szCs w:val="20"/>
    </w:rPr>
  </w:style>
  <w:style w:type="character" w:customStyle="1" w:styleId="CommentTextChar">
    <w:name w:val="Comment Text Char"/>
    <w:basedOn w:val="DefaultParagraphFont"/>
    <w:link w:val="CommentText"/>
    <w:uiPriority w:val="99"/>
    <w:rsid w:val="00995917"/>
    <w:rPr>
      <w:sz w:val="20"/>
      <w:szCs w:val="20"/>
    </w:rPr>
  </w:style>
  <w:style w:type="paragraph" w:styleId="CommentSubject">
    <w:name w:val="annotation subject"/>
    <w:basedOn w:val="CommentText"/>
    <w:next w:val="CommentText"/>
    <w:link w:val="CommentSubjectChar"/>
    <w:uiPriority w:val="99"/>
    <w:semiHidden/>
    <w:unhideWhenUsed/>
    <w:rsid w:val="00995917"/>
    <w:rPr>
      <w:b/>
      <w:bCs/>
    </w:rPr>
  </w:style>
  <w:style w:type="character" w:customStyle="1" w:styleId="CommentSubjectChar">
    <w:name w:val="Comment Subject Char"/>
    <w:basedOn w:val="CommentTextChar"/>
    <w:link w:val="CommentSubject"/>
    <w:uiPriority w:val="99"/>
    <w:semiHidden/>
    <w:rsid w:val="00995917"/>
    <w:rPr>
      <w:b/>
      <w:bCs/>
      <w:sz w:val="20"/>
      <w:szCs w:val="20"/>
    </w:rPr>
  </w:style>
  <w:style w:type="paragraph" w:styleId="Header">
    <w:name w:val="header"/>
    <w:basedOn w:val="Normal"/>
    <w:link w:val="HeaderChar"/>
    <w:uiPriority w:val="99"/>
    <w:unhideWhenUsed/>
    <w:rsid w:val="00FE6766"/>
    <w:pPr>
      <w:tabs>
        <w:tab w:val="center" w:pos="4680"/>
        <w:tab w:val="right" w:pos="9360"/>
      </w:tabs>
    </w:pPr>
  </w:style>
  <w:style w:type="character" w:customStyle="1" w:styleId="HeaderChar">
    <w:name w:val="Header Char"/>
    <w:basedOn w:val="DefaultParagraphFont"/>
    <w:link w:val="Header"/>
    <w:uiPriority w:val="99"/>
    <w:rsid w:val="00FE6766"/>
  </w:style>
  <w:style w:type="paragraph" w:styleId="Footer">
    <w:name w:val="footer"/>
    <w:basedOn w:val="Normal"/>
    <w:link w:val="FooterChar"/>
    <w:uiPriority w:val="99"/>
    <w:unhideWhenUsed/>
    <w:rsid w:val="00FE6766"/>
    <w:pPr>
      <w:tabs>
        <w:tab w:val="center" w:pos="4680"/>
        <w:tab w:val="right" w:pos="9360"/>
      </w:tabs>
    </w:pPr>
  </w:style>
  <w:style w:type="character" w:customStyle="1" w:styleId="FooterChar">
    <w:name w:val="Footer Char"/>
    <w:basedOn w:val="DefaultParagraphFont"/>
    <w:link w:val="Footer"/>
    <w:uiPriority w:val="99"/>
    <w:rsid w:val="00FE6766"/>
  </w:style>
  <w:style w:type="character" w:customStyle="1" w:styleId="UnresolvedMention2">
    <w:name w:val="Unresolved Mention2"/>
    <w:basedOn w:val="DefaultParagraphFont"/>
    <w:uiPriority w:val="99"/>
    <w:semiHidden/>
    <w:unhideWhenUsed/>
    <w:rsid w:val="00BE03B2"/>
    <w:rPr>
      <w:color w:val="605E5C"/>
      <w:shd w:val="clear" w:color="auto" w:fill="E1DFDD"/>
    </w:rPr>
  </w:style>
  <w:style w:type="character" w:customStyle="1" w:styleId="Heading1Char">
    <w:name w:val="Heading 1 Char"/>
    <w:basedOn w:val="DefaultParagraphFont"/>
    <w:link w:val="Heading1"/>
    <w:uiPriority w:val="9"/>
    <w:rsid w:val="004A52A7"/>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4A52A7"/>
    <w:rPr>
      <w:rFonts w:asciiTheme="majorHAnsi" w:eastAsiaTheme="majorEastAsia" w:hAnsiTheme="majorHAnsi" w:cstheme="majorBidi"/>
      <w:sz w:val="22"/>
      <w:szCs w:val="26"/>
    </w:rPr>
  </w:style>
  <w:style w:type="paragraph" w:styleId="TOCHeading">
    <w:name w:val="TOC Heading"/>
    <w:basedOn w:val="Heading1"/>
    <w:next w:val="Normal"/>
    <w:uiPriority w:val="39"/>
    <w:unhideWhenUsed/>
    <w:qFormat/>
    <w:rsid w:val="001B28D6"/>
    <w:pPr>
      <w:spacing w:line="259" w:lineRule="auto"/>
      <w:outlineLvl w:val="9"/>
    </w:pPr>
    <w:rPr>
      <w:color w:val="365F91" w:themeColor="accent1" w:themeShade="BF"/>
      <w:sz w:val="32"/>
    </w:rPr>
  </w:style>
  <w:style w:type="paragraph" w:styleId="TOC1">
    <w:name w:val="toc 1"/>
    <w:basedOn w:val="Normal"/>
    <w:next w:val="Normal"/>
    <w:autoRedefine/>
    <w:uiPriority w:val="39"/>
    <w:unhideWhenUsed/>
    <w:rsid w:val="001B28D6"/>
    <w:pPr>
      <w:spacing w:after="100"/>
    </w:pPr>
  </w:style>
  <w:style w:type="paragraph" w:styleId="TOC2">
    <w:name w:val="toc 2"/>
    <w:basedOn w:val="Normal"/>
    <w:next w:val="Normal"/>
    <w:autoRedefine/>
    <w:uiPriority w:val="39"/>
    <w:unhideWhenUsed/>
    <w:rsid w:val="00DE2E9B"/>
    <w:pPr>
      <w:tabs>
        <w:tab w:val="right" w:leader="dot" w:pos="8630"/>
      </w:tabs>
      <w:spacing w:after="100"/>
      <w:ind w:left="240"/>
    </w:pPr>
    <w:rPr>
      <w:rFonts w:asciiTheme="majorHAnsi" w:hAnsiTheme="majorHAnsi" w:cstheme="majorHAnsi"/>
      <w:b/>
      <w:bCs/>
      <w:noProof/>
    </w:rPr>
  </w:style>
  <w:style w:type="paragraph" w:styleId="Revision">
    <w:name w:val="Revision"/>
    <w:hidden/>
    <w:uiPriority w:val="99"/>
    <w:semiHidden/>
    <w:rsid w:val="00B95868"/>
  </w:style>
  <w:style w:type="character" w:styleId="UnresolvedMention">
    <w:name w:val="Unresolved Mention"/>
    <w:basedOn w:val="DefaultParagraphFont"/>
    <w:uiPriority w:val="99"/>
    <w:semiHidden/>
    <w:unhideWhenUsed/>
    <w:rsid w:val="00C17456"/>
    <w:rPr>
      <w:color w:val="605E5C"/>
      <w:shd w:val="clear" w:color="auto" w:fill="E1DFDD"/>
    </w:rPr>
  </w:style>
  <w:style w:type="table" w:styleId="TableGrid">
    <w:name w:val="Table Grid"/>
    <w:basedOn w:val="TableNormal"/>
    <w:uiPriority w:val="59"/>
    <w:rsid w:val="00071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0524">
      <w:bodyDiv w:val="1"/>
      <w:marLeft w:val="0"/>
      <w:marRight w:val="0"/>
      <w:marTop w:val="0"/>
      <w:marBottom w:val="0"/>
      <w:divBdr>
        <w:top w:val="none" w:sz="0" w:space="0" w:color="auto"/>
        <w:left w:val="none" w:sz="0" w:space="0" w:color="auto"/>
        <w:bottom w:val="none" w:sz="0" w:space="0" w:color="auto"/>
        <w:right w:val="none" w:sz="0" w:space="0" w:color="auto"/>
      </w:divBdr>
    </w:div>
    <w:div w:id="216015837">
      <w:bodyDiv w:val="1"/>
      <w:marLeft w:val="0"/>
      <w:marRight w:val="0"/>
      <w:marTop w:val="0"/>
      <w:marBottom w:val="0"/>
      <w:divBdr>
        <w:top w:val="none" w:sz="0" w:space="0" w:color="auto"/>
        <w:left w:val="none" w:sz="0" w:space="0" w:color="auto"/>
        <w:bottom w:val="none" w:sz="0" w:space="0" w:color="auto"/>
        <w:right w:val="none" w:sz="0" w:space="0" w:color="auto"/>
      </w:divBdr>
    </w:div>
    <w:div w:id="390730988">
      <w:bodyDiv w:val="1"/>
      <w:marLeft w:val="0"/>
      <w:marRight w:val="0"/>
      <w:marTop w:val="0"/>
      <w:marBottom w:val="0"/>
      <w:divBdr>
        <w:top w:val="none" w:sz="0" w:space="0" w:color="auto"/>
        <w:left w:val="none" w:sz="0" w:space="0" w:color="auto"/>
        <w:bottom w:val="none" w:sz="0" w:space="0" w:color="auto"/>
        <w:right w:val="none" w:sz="0" w:space="0" w:color="auto"/>
      </w:divBdr>
    </w:div>
    <w:div w:id="468940555">
      <w:bodyDiv w:val="1"/>
      <w:marLeft w:val="0"/>
      <w:marRight w:val="0"/>
      <w:marTop w:val="0"/>
      <w:marBottom w:val="0"/>
      <w:divBdr>
        <w:top w:val="none" w:sz="0" w:space="0" w:color="auto"/>
        <w:left w:val="none" w:sz="0" w:space="0" w:color="auto"/>
        <w:bottom w:val="none" w:sz="0" w:space="0" w:color="auto"/>
        <w:right w:val="none" w:sz="0" w:space="0" w:color="auto"/>
      </w:divBdr>
    </w:div>
    <w:div w:id="492530112">
      <w:bodyDiv w:val="1"/>
      <w:marLeft w:val="0"/>
      <w:marRight w:val="0"/>
      <w:marTop w:val="0"/>
      <w:marBottom w:val="0"/>
      <w:divBdr>
        <w:top w:val="none" w:sz="0" w:space="0" w:color="auto"/>
        <w:left w:val="none" w:sz="0" w:space="0" w:color="auto"/>
        <w:bottom w:val="none" w:sz="0" w:space="0" w:color="auto"/>
        <w:right w:val="none" w:sz="0" w:space="0" w:color="auto"/>
      </w:divBdr>
    </w:div>
    <w:div w:id="618755185">
      <w:bodyDiv w:val="1"/>
      <w:marLeft w:val="0"/>
      <w:marRight w:val="0"/>
      <w:marTop w:val="0"/>
      <w:marBottom w:val="0"/>
      <w:divBdr>
        <w:top w:val="none" w:sz="0" w:space="0" w:color="auto"/>
        <w:left w:val="none" w:sz="0" w:space="0" w:color="auto"/>
        <w:bottom w:val="none" w:sz="0" w:space="0" w:color="auto"/>
        <w:right w:val="none" w:sz="0" w:space="0" w:color="auto"/>
      </w:divBdr>
    </w:div>
    <w:div w:id="627785648">
      <w:bodyDiv w:val="1"/>
      <w:marLeft w:val="0"/>
      <w:marRight w:val="0"/>
      <w:marTop w:val="0"/>
      <w:marBottom w:val="0"/>
      <w:divBdr>
        <w:top w:val="none" w:sz="0" w:space="0" w:color="auto"/>
        <w:left w:val="none" w:sz="0" w:space="0" w:color="auto"/>
        <w:bottom w:val="none" w:sz="0" w:space="0" w:color="auto"/>
        <w:right w:val="none" w:sz="0" w:space="0" w:color="auto"/>
      </w:divBdr>
    </w:div>
    <w:div w:id="725491193">
      <w:bodyDiv w:val="1"/>
      <w:marLeft w:val="0"/>
      <w:marRight w:val="0"/>
      <w:marTop w:val="0"/>
      <w:marBottom w:val="0"/>
      <w:divBdr>
        <w:top w:val="none" w:sz="0" w:space="0" w:color="auto"/>
        <w:left w:val="none" w:sz="0" w:space="0" w:color="auto"/>
        <w:bottom w:val="none" w:sz="0" w:space="0" w:color="auto"/>
        <w:right w:val="none" w:sz="0" w:space="0" w:color="auto"/>
      </w:divBdr>
    </w:div>
    <w:div w:id="931279644">
      <w:bodyDiv w:val="1"/>
      <w:marLeft w:val="0"/>
      <w:marRight w:val="0"/>
      <w:marTop w:val="0"/>
      <w:marBottom w:val="0"/>
      <w:divBdr>
        <w:top w:val="none" w:sz="0" w:space="0" w:color="auto"/>
        <w:left w:val="none" w:sz="0" w:space="0" w:color="auto"/>
        <w:bottom w:val="none" w:sz="0" w:space="0" w:color="auto"/>
        <w:right w:val="none" w:sz="0" w:space="0" w:color="auto"/>
      </w:divBdr>
    </w:div>
    <w:div w:id="934361304">
      <w:bodyDiv w:val="1"/>
      <w:marLeft w:val="0"/>
      <w:marRight w:val="0"/>
      <w:marTop w:val="0"/>
      <w:marBottom w:val="0"/>
      <w:divBdr>
        <w:top w:val="none" w:sz="0" w:space="0" w:color="auto"/>
        <w:left w:val="none" w:sz="0" w:space="0" w:color="auto"/>
        <w:bottom w:val="none" w:sz="0" w:space="0" w:color="auto"/>
        <w:right w:val="none" w:sz="0" w:space="0" w:color="auto"/>
      </w:divBdr>
    </w:div>
    <w:div w:id="1101023568">
      <w:bodyDiv w:val="1"/>
      <w:marLeft w:val="0"/>
      <w:marRight w:val="0"/>
      <w:marTop w:val="0"/>
      <w:marBottom w:val="0"/>
      <w:divBdr>
        <w:top w:val="none" w:sz="0" w:space="0" w:color="auto"/>
        <w:left w:val="none" w:sz="0" w:space="0" w:color="auto"/>
        <w:bottom w:val="none" w:sz="0" w:space="0" w:color="auto"/>
        <w:right w:val="none" w:sz="0" w:space="0" w:color="auto"/>
      </w:divBdr>
    </w:div>
    <w:div w:id="1591962188">
      <w:bodyDiv w:val="1"/>
      <w:marLeft w:val="0"/>
      <w:marRight w:val="0"/>
      <w:marTop w:val="0"/>
      <w:marBottom w:val="0"/>
      <w:divBdr>
        <w:top w:val="none" w:sz="0" w:space="0" w:color="auto"/>
        <w:left w:val="none" w:sz="0" w:space="0" w:color="auto"/>
        <w:bottom w:val="none" w:sz="0" w:space="0" w:color="auto"/>
        <w:right w:val="none" w:sz="0" w:space="0" w:color="auto"/>
      </w:divBdr>
    </w:div>
    <w:div w:id="1685742942">
      <w:bodyDiv w:val="1"/>
      <w:marLeft w:val="0"/>
      <w:marRight w:val="0"/>
      <w:marTop w:val="0"/>
      <w:marBottom w:val="0"/>
      <w:divBdr>
        <w:top w:val="none" w:sz="0" w:space="0" w:color="auto"/>
        <w:left w:val="none" w:sz="0" w:space="0" w:color="auto"/>
        <w:bottom w:val="none" w:sz="0" w:space="0" w:color="auto"/>
        <w:right w:val="none" w:sz="0" w:space="0" w:color="auto"/>
      </w:divBdr>
    </w:div>
    <w:div w:id="1694724042">
      <w:bodyDiv w:val="1"/>
      <w:marLeft w:val="0"/>
      <w:marRight w:val="0"/>
      <w:marTop w:val="0"/>
      <w:marBottom w:val="0"/>
      <w:divBdr>
        <w:top w:val="none" w:sz="0" w:space="0" w:color="auto"/>
        <w:left w:val="none" w:sz="0" w:space="0" w:color="auto"/>
        <w:bottom w:val="none" w:sz="0" w:space="0" w:color="auto"/>
        <w:right w:val="none" w:sz="0" w:space="0" w:color="auto"/>
      </w:divBdr>
    </w:div>
    <w:div w:id="1735615029">
      <w:bodyDiv w:val="1"/>
      <w:marLeft w:val="0"/>
      <w:marRight w:val="0"/>
      <w:marTop w:val="0"/>
      <w:marBottom w:val="0"/>
      <w:divBdr>
        <w:top w:val="none" w:sz="0" w:space="0" w:color="auto"/>
        <w:left w:val="none" w:sz="0" w:space="0" w:color="auto"/>
        <w:bottom w:val="none" w:sz="0" w:space="0" w:color="auto"/>
        <w:right w:val="none" w:sz="0" w:space="0" w:color="auto"/>
      </w:divBdr>
    </w:div>
    <w:div w:id="2024017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dc.gov/Nchs/Nhanes/1999-2000/RXQ_ANA.htm" TargetMode="External"/><Relationship Id="rId117" Type="http://schemas.openxmlformats.org/officeDocument/2006/relationships/image" Target="media/image5.png"/><Relationship Id="rId21" Type="http://schemas.openxmlformats.org/officeDocument/2006/relationships/hyperlink" Target="https://wwwn.cdc.gov/nchs/nhanes/search/datapage.aspx?Component=Questionnaire&amp;CycleBeginYear=1999" TargetMode="External"/><Relationship Id="rId42" Type="http://schemas.openxmlformats.org/officeDocument/2006/relationships/hyperlink" Target="https://wwwn.cdc.gov/Nchs/Nhanes/1999-2000/DIQ.htm" TargetMode="External"/><Relationship Id="rId47" Type="http://schemas.openxmlformats.org/officeDocument/2006/relationships/hyperlink" Target="https://wwwn.cdc.gov/Nchs/Nhanes/1999-2000/DUQ.XPT" TargetMode="External"/><Relationship Id="rId63" Type="http://schemas.openxmlformats.org/officeDocument/2006/relationships/hyperlink" Target="https://wwwn.cdc.gov/Nchs/Nhanes/1999-2000/MCQ.XPT" TargetMode="External"/><Relationship Id="rId68" Type="http://schemas.openxmlformats.org/officeDocument/2006/relationships/hyperlink" Target="https://wwwn.cdc.gov/Nchs/Nhanes/1999-2000/CIQPANIC.htm" TargetMode="External"/><Relationship Id="rId84" Type="http://schemas.openxmlformats.org/officeDocument/2006/relationships/hyperlink" Target="https://wwwn.cdc.gov/Nchs/Nhanes/1999-2000/PFQ.htm" TargetMode="External"/><Relationship Id="rId89" Type="http://schemas.openxmlformats.org/officeDocument/2006/relationships/hyperlink" Target="https://wwwn.cdc.gov/Nchs/Nhanes/1999-2000/RXQ_DRUG.xpt" TargetMode="External"/><Relationship Id="rId112" Type="http://schemas.openxmlformats.org/officeDocument/2006/relationships/hyperlink" Target="https://wwwn.cdc.gov/Nchs/Nhanes/1999-2000/DEMO.XPT" TargetMode="External"/><Relationship Id="rId16" Type="http://schemas.openxmlformats.org/officeDocument/2006/relationships/hyperlink" Target="https://www.cdc.gov/brfss/data_documentation/pdf/UserguideJune2013.pdf" TargetMode="External"/><Relationship Id="rId107" Type="http://schemas.openxmlformats.org/officeDocument/2006/relationships/hyperlink" Target="https://wwwn.cdc.gov/Nchs/Nhanes/1999-2000/VIQ.XPT" TargetMode="External"/><Relationship Id="rId11" Type="http://schemas.openxmlformats.org/officeDocument/2006/relationships/hyperlink" Target="https://www.cdc.gov/brfss/index.html" TargetMode="External"/><Relationship Id="rId32" Type="http://schemas.openxmlformats.org/officeDocument/2006/relationships/hyperlink" Target="https://wwwn.cdc.gov/Nchs/Nhanes/1999-2000/BPQ.htm" TargetMode="External"/><Relationship Id="rId37" Type="http://schemas.openxmlformats.org/officeDocument/2006/relationships/hyperlink" Target="https://wwwn.cdc.gov/Nchs/Nhanes/1999-2000/CFQ.XPT" TargetMode="External"/><Relationship Id="rId53" Type="http://schemas.openxmlformats.org/officeDocument/2006/relationships/hyperlink" Target="https://wwwn.cdc.gov/Nchs/Nhanes/1999-2000/HIQ.XPT" TargetMode="External"/><Relationship Id="rId58" Type="http://schemas.openxmlformats.org/officeDocument/2006/relationships/hyperlink" Target="https://wwwn.cdc.gov/Nchs/Nhanes/1999-2000/IMQ.htm" TargetMode="External"/><Relationship Id="rId74" Type="http://schemas.openxmlformats.org/officeDocument/2006/relationships/hyperlink" Target="https://wwwn.cdc.gov/Nchs/Nhanes/1999-2000/OHQ.htm" TargetMode="External"/><Relationship Id="rId79" Type="http://schemas.openxmlformats.org/officeDocument/2006/relationships/hyperlink" Target="https://wwwn.cdc.gov/Nchs/Nhanes/1999-2000/PUQ.XPT" TargetMode="External"/><Relationship Id="rId102" Type="http://schemas.openxmlformats.org/officeDocument/2006/relationships/hyperlink" Target="https://wwwn.cdc.gov/Nchs/Nhanes/1999-2000/SSQ.htm" TargetMode="External"/><Relationship Id="rId123"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wwwn.cdc.gov/Nchs/Nhanes/1999-2000/RHQ.htm" TargetMode="External"/><Relationship Id="rId95" Type="http://schemas.openxmlformats.org/officeDocument/2006/relationships/hyperlink" Target="https://wwwn.cdc.gov/Nchs/Nhanes/1999-2000/SXQ.XPT" TargetMode="External"/><Relationship Id="rId22" Type="http://schemas.openxmlformats.org/officeDocument/2006/relationships/hyperlink" Target="https://wwwn.cdc.gov/Nchs/Nhanes/1999-2000/ACQ.htm" TargetMode="External"/><Relationship Id="rId27" Type="http://schemas.openxmlformats.org/officeDocument/2006/relationships/hyperlink" Target="https://wwwn.cdc.gov/Nchs/Nhanes/1999-2000/RXQ_ANA.XPT" TargetMode="External"/><Relationship Id="rId43" Type="http://schemas.openxmlformats.org/officeDocument/2006/relationships/hyperlink" Target="https://wwwn.cdc.gov/Nchs/Nhanes/1999-2000/DIQ.XPT" TargetMode="External"/><Relationship Id="rId48" Type="http://schemas.openxmlformats.org/officeDocument/2006/relationships/hyperlink" Target="https://wwwn.cdc.gov/Nchs/Nhanes/1999-2000/ECQ.htm" TargetMode="External"/><Relationship Id="rId64" Type="http://schemas.openxmlformats.org/officeDocument/2006/relationships/hyperlink" Target="https://wwwn.cdc.gov/Nchs/Nhanes/1999-2000/CIQMDEP.htm" TargetMode="External"/><Relationship Id="rId69" Type="http://schemas.openxmlformats.org/officeDocument/2006/relationships/hyperlink" Target="https://wwwn.cdc.gov/Nchs/Nhanes/1999-2000/CIQPANIC.XPT" TargetMode="External"/><Relationship Id="rId113" Type="http://schemas.openxmlformats.org/officeDocument/2006/relationships/hyperlink" Target="https://nhis.ipums.org/nhis-action/data_requests/download" TargetMode="External"/><Relationship Id="rId118" Type="http://schemas.openxmlformats.org/officeDocument/2006/relationships/hyperlink" Target="https://doi.org/10.18128/D071.V1.1" TargetMode="External"/><Relationship Id="rId80" Type="http://schemas.openxmlformats.org/officeDocument/2006/relationships/hyperlink" Target="https://wwwn.cdc.gov/Nchs/Nhanes/1999-2000/PAQ.htm" TargetMode="External"/><Relationship Id="rId85" Type="http://schemas.openxmlformats.org/officeDocument/2006/relationships/hyperlink" Target="https://wwwn.cdc.gov/Nchs/Nhanes/1999-2000/PFQ.XPT" TargetMode="External"/><Relationship Id="rId12" Type="http://schemas.openxmlformats.org/officeDocument/2006/relationships/hyperlink" Target="https://www.cdc.gov/brfss/annual_data/annual_data.htm" TargetMode="External"/><Relationship Id="rId17" Type="http://schemas.openxmlformats.org/officeDocument/2006/relationships/hyperlink" Target="https://doi.org/10.1007/s11195-007-9064-6" TargetMode="External"/><Relationship Id="rId33" Type="http://schemas.openxmlformats.org/officeDocument/2006/relationships/hyperlink" Target="https://wwwn.cdc.gov/Nchs/Nhanes/1999-2000/BPQ.XPT" TargetMode="External"/><Relationship Id="rId38" Type="http://schemas.openxmlformats.org/officeDocument/2006/relationships/hyperlink" Target="https://wwwn.cdc.gov/Nchs/Nhanes/1999-2000/HSQ.htm" TargetMode="External"/><Relationship Id="rId59" Type="http://schemas.openxmlformats.org/officeDocument/2006/relationships/hyperlink" Target="https://wwwn.cdc.gov/Nchs/Nhanes/1999-2000/IMQ.XPT" TargetMode="External"/><Relationship Id="rId103" Type="http://schemas.openxmlformats.org/officeDocument/2006/relationships/hyperlink" Target="https://wwwn.cdc.gov/Nchs/Nhanes/1999-2000/SSQ.XPT" TargetMode="External"/><Relationship Id="rId108" Type="http://schemas.openxmlformats.org/officeDocument/2006/relationships/hyperlink" Target="https://wwwn.cdc.gov/Nchs/Nhanes/1999-2000/WHQ.htm" TargetMode="External"/><Relationship Id="rId124" Type="http://schemas.openxmlformats.org/officeDocument/2006/relationships/theme" Target="theme/theme1.xml"/><Relationship Id="rId54" Type="http://schemas.openxmlformats.org/officeDocument/2006/relationships/hyperlink" Target="https://wwwn.cdc.gov/Nchs/Nhanes/1999-2000/HUQ.htm" TargetMode="External"/><Relationship Id="rId70" Type="http://schemas.openxmlformats.org/officeDocument/2006/relationships/hyperlink" Target="https://wwwn.cdc.gov/Nchs/Nhanes/1999-2000/MPQ.htm" TargetMode="External"/><Relationship Id="rId75" Type="http://schemas.openxmlformats.org/officeDocument/2006/relationships/hyperlink" Target="https://wwwn.cdc.gov/Nchs/Nhanes/1999-2000/OHQ.XPT" TargetMode="External"/><Relationship Id="rId91" Type="http://schemas.openxmlformats.org/officeDocument/2006/relationships/hyperlink" Target="https://wwwn.cdc.gov/Nchs/Nhanes/1999-2000/RHQ.XPT" TargetMode="External"/><Relationship Id="rId96" Type="http://schemas.openxmlformats.org/officeDocument/2006/relationships/hyperlink" Target="https://wwwn.cdc.gov/Nchs/Nhanes/1999-2000/SMQMEC.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cdc.gov/Nchs/Nhanes/1999-2000/ACQ.XPT" TargetMode="External"/><Relationship Id="rId28" Type="http://schemas.openxmlformats.org/officeDocument/2006/relationships/hyperlink" Target="https://wwwn.cdc.gov/Nchs/Nhanes/1999-2000/AUQ.htm" TargetMode="External"/><Relationship Id="rId49" Type="http://schemas.openxmlformats.org/officeDocument/2006/relationships/hyperlink" Target="https://wwwn.cdc.gov/Nchs/Nhanes/1999-2000/ECQ.XPT" TargetMode="External"/><Relationship Id="rId114" Type="http://schemas.openxmlformats.org/officeDocument/2006/relationships/image" Target="media/image4.png"/><Relationship Id="rId119" Type="http://schemas.openxmlformats.org/officeDocument/2006/relationships/image" Target="media/image6.png"/><Relationship Id="rId44" Type="http://schemas.openxmlformats.org/officeDocument/2006/relationships/hyperlink" Target="https://wwwn.cdc.gov/Nchs/Nhanes/1999-2000/DBQ.htm" TargetMode="External"/><Relationship Id="rId60" Type="http://schemas.openxmlformats.org/officeDocument/2006/relationships/hyperlink" Target="https://wwwn.cdc.gov/Nchs/Nhanes/1999-2000/KIQ.htm" TargetMode="External"/><Relationship Id="rId65" Type="http://schemas.openxmlformats.org/officeDocument/2006/relationships/hyperlink" Target="https://wwwn.cdc.gov/Nchs/Nhanes/1999-2000/CIQMDEP.XPT" TargetMode="External"/><Relationship Id="rId81" Type="http://schemas.openxmlformats.org/officeDocument/2006/relationships/hyperlink" Target="https://wwwn.cdc.gov/Nchs/Nhanes/1999-2000/PAQ.XPT" TargetMode="External"/><Relationship Id="rId86" Type="http://schemas.openxmlformats.org/officeDocument/2006/relationships/hyperlink" Target="https://wwwn.cdc.gov/Nchs/Nhanes/1999-2000/RXQ_RX.htm" TargetMode="External"/><Relationship Id="rId13" Type="http://schemas.openxmlformats.org/officeDocument/2006/relationships/image" Target="media/image1.png"/><Relationship Id="rId18" Type="http://schemas.openxmlformats.org/officeDocument/2006/relationships/hyperlink" Target="https://dx.doi.org/10.2105/AJPH.2016.303648" TargetMode="External"/><Relationship Id="rId39" Type="http://schemas.openxmlformats.org/officeDocument/2006/relationships/hyperlink" Target="https://wwwn.cdc.gov/Nchs/Nhanes/1999-2000/HSQ.XPT" TargetMode="External"/><Relationship Id="rId109" Type="http://schemas.openxmlformats.org/officeDocument/2006/relationships/hyperlink" Target="https://wwwn.cdc.gov/Nchs/Nhanes/1999-2000/WHQ.XPT" TargetMode="External"/><Relationship Id="rId34" Type="http://schemas.openxmlformats.org/officeDocument/2006/relationships/hyperlink" Target="https://wwwn.cdc.gov/Nchs/Nhanes/1999-2000/CDQ.htm" TargetMode="External"/><Relationship Id="rId50" Type="http://schemas.openxmlformats.org/officeDocument/2006/relationships/hyperlink" Target="https://wwwn.cdc.gov/Nchs/Nhanes/1999-2000/FSQ.htm" TargetMode="External"/><Relationship Id="rId55" Type="http://schemas.openxmlformats.org/officeDocument/2006/relationships/hyperlink" Target="https://wwwn.cdc.gov/Nchs/Nhanes/1999-2000/HUQ.XPT" TargetMode="External"/><Relationship Id="rId76" Type="http://schemas.openxmlformats.org/officeDocument/2006/relationships/hyperlink" Target="https://wwwn.cdc.gov/Nchs/Nhanes/1999-2000/OSQ.htm" TargetMode="External"/><Relationship Id="rId97" Type="http://schemas.openxmlformats.org/officeDocument/2006/relationships/hyperlink" Target="https://wwwn.cdc.gov/Nchs/Nhanes/1999-2000/SMQMEC.XPT" TargetMode="External"/><Relationship Id="rId104" Type="http://schemas.openxmlformats.org/officeDocument/2006/relationships/hyperlink" Target="https://wwwn.cdc.gov/Nchs/Nhanes/1999-2000/TBQ.htm" TargetMode="External"/><Relationship Id="rId120" Type="http://schemas.openxmlformats.org/officeDocument/2006/relationships/hyperlink" Target="https://github.com/CongGian/racehealthdatasets" TargetMode="External"/><Relationship Id="rId125" Type="http://schemas.microsoft.com/office/2018/08/relationships/commentsExtensible" Target="commentsExtensible.xml"/><Relationship Id="rId7" Type="http://schemas.openxmlformats.org/officeDocument/2006/relationships/endnotes" Target="endnotes.xml"/><Relationship Id="rId71" Type="http://schemas.openxmlformats.org/officeDocument/2006/relationships/hyperlink" Target="https://wwwn.cdc.gov/Nchs/Nhanes/1999-2000/MPQ.XPT" TargetMode="External"/><Relationship Id="rId92" Type="http://schemas.openxmlformats.org/officeDocument/2006/relationships/hyperlink" Target="https://wwwn.cdc.gov/Nchs/Nhanes/1999-2000/RDQ.htm" TargetMode="External"/><Relationship Id="rId2" Type="http://schemas.openxmlformats.org/officeDocument/2006/relationships/numbering" Target="numbering.xml"/><Relationship Id="rId29" Type="http://schemas.openxmlformats.org/officeDocument/2006/relationships/hyperlink" Target="https://wwwn.cdc.gov/Nchs/Nhanes/1999-2000/AUQ.XPT" TargetMode="External"/><Relationship Id="rId24" Type="http://schemas.openxmlformats.org/officeDocument/2006/relationships/hyperlink" Target="https://wwwn.cdc.gov/Nchs/Nhanes/1999-2000/ALQ.htm" TargetMode="External"/><Relationship Id="rId40" Type="http://schemas.openxmlformats.org/officeDocument/2006/relationships/hyperlink" Target="https://wwwn.cdc.gov/Nchs/Nhanes/1999-2000/DEQ.htm" TargetMode="External"/><Relationship Id="rId45" Type="http://schemas.openxmlformats.org/officeDocument/2006/relationships/hyperlink" Target="https://wwwn.cdc.gov/Nchs/Nhanes/1999-2000/DBQ.XPT" TargetMode="External"/><Relationship Id="rId66" Type="http://schemas.openxmlformats.org/officeDocument/2006/relationships/hyperlink" Target="https://wwwn.cdc.gov/Nchs/Nhanes/1999-2000/CIQGAD.htm" TargetMode="External"/><Relationship Id="rId87" Type="http://schemas.openxmlformats.org/officeDocument/2006/relationships/hyperlink" Target="https://wwwn.cdc.gov/Nchs/Nhanes/1999-2000/RXQ_RX.XPT" TargetMode="External"/><Relationship Id="rId110" Type="http://schemas.openxmlformats.org/officeDocument/2006/relationships/hyperlink" Target="https://wwwn.cdc.gov/nchs/nhanes/Search/DataPage.aspx?Component=Demographics&amp;CycleBeginYear=1999" TargetMode="External"/><Relationship Id="rId115" Type="http://schemas.openxmlformats.org/officeDocument/2006/relationships/hyperlink" Target="https://doi.org/10.18128/D070.V6.4" TargetMode="External"/><Relationship Id="rId61" Type="http://schemas.openxmlformats.org/officeDocument/2006/relationships/hyperlink" Target="https://wwwn.cdc.gov/Nchs/Nhanes/1999-2000/KIQ.XPT" TargetMode="External"/><Relationship Id="rId82" Type="http://schemas.openxmlformats.org/officeDocument/2006/relationships/hyperlink" Target="https://wwwn.cdc.gov/Nchs/Nhanes/1999-2000/PAQIAF.htm" TargetMode="External"/><Relationship Id="rId19" Type="http://schemas.openxmlformats.org/officeDocument/2006/relationships/hyperlink" Target="https://hrs.isr.umich.edu/data-products" TargetMode="External"/><Relationship Id="rId14" Type="http://schemas.openxmlformats.org/officeDocument/2006/relationships/image" Target="media/image2.png"/><Relationship Id="rId30" Type="http://schemas.openxmlformats.org/officeDocument/2006/relationships/hyperlink" Target="https://wwwn.cdc.gov/Nchs/Nhanes/1999-2000/BAQ.htm" TargetMode="External"/><Relationship Id="rId35" Type="http://schemas.openxmlformats.org/officeDocument/2006/relationships/hyperlink" Target="https://wwwn.cdc.gov/Nchs/Nhanes/1999-2000/CDQ.XPT" TargetMode="External"/><Relationship Id="rId56" Type="http://schemas.openxmlformats.org/officeDocument/2006/relationships/hyperlink" Target="https://wwwn.cdc.gov/Nchs/Nhanes/1999-2000/HOQ.htm" TargetMode="External"/><Relationship Id="rId77" Type="http://schemas.openxmlformats.org/officeDocument/2006/relationships/hyperlink" Target="https://wwwn.cdc.gov/Nchs/Nhanes/1999-2000/OSQ.XPT" TargetMode="External"/><Relationship Id="rId100" Type="http://schemas.openxmlformats.org/officeDocument/2006/relationships/hyperlink" Target="https://wwwn.cdc.gov/Nchs/Nhanes/1999-2000/SMQFAM.htm" TargetMode="External"/><Relationship Id="rId105" Type="http://schemas.openxmlformats.org/officeDocument/2006/relationships/hyperlink" Target="https://wwwn.cdc.gov/Nchs/Nhanes/1999-2000/TBQ.XPT" TargetMode="External"/><Relationship Id="rId8" Type="http://schemas.openxmlformats.org/officeDocument/2006/relationships/comments" Target="comments.xml"/><Relationship Id="rId51" Type="http://schemas.openxmlformats.org/officeDocument/2006/relationships/hyperlink" Target="https://wwwn.cdc.gov/Nchs/Nhanes/1999-2000/FSQ.XPT" TargetMode="External"/><Relationship Id="rId72" Type="http://schemas.openxmlformats.org/officeDocument/2006/relationships/hyperlink" Target="https://wwwn.cdc.gov/Nchs/Nhanes/1999-2000/OCQ.htm" TargetMode="External"/><Relationship Id="rId93" Type="http://schemas.openxmlformats.org/officeDocument/2006/relationships/hyperlink" Target="https://wwwn.cdc.gov/Nchs/Nhanes/1999-2000/RDQ.XPT" TargetMode="External"/><Relationship Id="rId98" Type="http://schemas.openxmlformats.org/officeDocument/2006/relationships/hyperlink" Target="https://wwwn.cdc.gov/Nchs/Nhanes/1999-2000/SMQ.htm" TargetMode="External"/><Relationship Id="rId121" Type="http://schemas.openxmlformats.org/officeDocument/2006/relationships/image" Target="media/image7.png"/><Relationship Id="rId3" Type="http://schemas.openxmlformats.org/officeDocument/2006/relationships/styles" Target="styles.xml"/><Relationship Id="rId25" Type="http://schemas.openxmlformats.org/officeDocument/2006/relationships/hyperlink" Target="https://wwwn.cdc.gov/Nchs/Nhanes/1999-2000/ALQ.XPT" TargetMode="External"/><Relationship Id="rId46" Type="http://schemas.openxmlformats.org/officeDocument/2006/relationships/hyperlink" Target="https://wwwn.cdc.gov/Nchs/Nhanes/1999-2000/DUQ.htm" TargetMode="External"/><Relationship Id="rId67" Type="http://schemas.openxmlformats.org/officeDocument/2006/relationships/hyperlink" Target="https://wwwn.cdc.gov/Nchs/Nhanes/1999-2000/CIQGAD.XPT" TargetMode="External"/><Relationship Id="rId116" Type="http://schemas.openxmlformats.org/officeDocument/2006/relationships/hyperlink" Target="https://healthsurveys.ipums.org/" TargetMode="External"/><Relationship Id="rId20" Type="http://schemas.openxmlformats.org/officeDocument/2006/relationships/hyperlink" Target="https://wwwn.cdc.gov/nchs/nhanes/default.aspx" TargetMode="External"/><Relationship Id="rId41" Type="http://schemas.openxmlformats.org/officeDocument/2006/relationships/hyperlink" Target="https://wwwn.cdc.gov/Nchs/Nhanes/1999-2000/DEQ.XPT" TargetMode="External"/><Relationship Id="rId62" Type="http://schemas.openxmlformats.org/officeDocument/2006/relationships/hyperlink" Target="https://wwwn.cdc.gov/Nchs/Nhanes/1999-2000/MCQ.htm" TargetMode="External"/><Relationship Id="rId83" Type="http://schemas.openxmlformats.org/officeDocument/2006/relationships/hyperlink" Target="https://wwwn.cdc.gov/Nchs/Nhanes/1999-2000/PAQIAF.XPT" TargetMode="External"/><Relationship Id="rId88" Type="http://schemas.openxmlformats.org/officeDocument/2006/relationships/hyperlink" Target="https://wwwn.cdc.gov/Nchs/Nhanes/1999-2000/RXQ_DRUG.htm" TargetMode="External"/><Relationship Id="rId111" Type="http://schemas.openxmlformats.org/officeDocument/2006/relationships/hyperlink" Target="https://wwwn.cdc.gov/Nchs/Nhanes/1999-2000/DEMO.htm" TargetMode="External"/><Relationship Id="rId15" Type="http://schemas.openxmlformats.org/officeDocument/2006/relationships/image" Target="media/image3.png"/><Relationship Id="rId36" Type="http://schemas.openxmlformats.org/officeDocument/2006/relationships/hyperlink" Target="https://wwwn.cdc.gov/Nchs/Nhanes/1999-2000/CFQ.htm" TargetMode="External"/><Relationship Id="rId57" Type="http://schemas.openxmlformats.org/officeDocument/2006/relationships/hyperlink" Target="https://wwwn.cdc.gov/Nchs/Nhanes/1999-2000/HOQ.XPT" TargetMode="External"/><Relationship Id="rId106" Type="http://schemas.openxmlformats.org/officeDocument/2006/relationships/hyperlink" Target="https://wwwn.cdc.gov/Nchs/Nhanes/1999-2000/VIQ.htm" TargetMode="External"/><Relationship Id="rId10" Type="http://schemas.microsoft.com/office/2016/09/relationships/commentsIds" Target="commentsIds.xml"/><Relationship Id="rId31" Type="http://schemas.openxmlformats.org/officeDocument/2006/relationships/hyperlink" Target="https://wwwn.cdc.gov/Nchs/Nhanes/1999-2000/BAQ.XPT" TargetMode="External"/><Relationship Id="rId52" Type="http://schemas.openxmlformats.org/officeDocument/2006/relationships/hyperlink" Target="https://wwwn.cdc.gov/Nchs/Nhanes/1999-2000/HIQ.htm" TargetMode="External"/><Relationship Id="rId73" Type="http://schemas.openxmlformats.org/officeDocument/2006/relationships/hyperlink" Target="https://wwwn.cdc.gov/Nchs/Nhanes/1999-2000/OCQ.XPT" TargetMode="External"/><Relationship Id="rId78" Type="http://schemas.openxmlformats.org/officeDocument/2006/relationships/hyperlink" Target="https://wwwn.cdc.gov/Nchs/Nhanes/1999-2000/PUQ.htm" TargetMode="External"/><Relationship Id="rId94" Type="http://schemas.openxmlformats.org/officeDocument/2006/relationships/hyperlink" Target="https://wwwn.cdc.gov/Nchs/Nhanes/1999-2000/SXQ.htm" TargetMode="External"/><Relationship Id="rId99" Type="http://schemas.openxmlformats.org/officeDocument/2006/relationships/hyperlink" Target="https://wwwn.cdc.gov/Nchs/Nhanes/1999-2000/SMQ.XPT" TargetMode="External"/><Relationship Id="rId101" Type="http://schemas.openxmlformats.org/officeDocument/2006/relationships/hyperlink" Target="https://wwwn.cdc.gov/Nchs/Nhanes/1999-2000/SMQFAM.XPT" TargetMode="External"/><Relationship Id="rId122"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mailto:simonkos@indiana.edu" TargetMode="External"/><Relationship Id="rId2" Type="http://schemas.openxmlformats.org/officeDocument/2006/relationships/hyperlink" Target="mailto:tgian@indiana.edu" TargetMode="External"/><Relationship Id="rId1" Type="http://schemas.openxmlformats.org/officeDocument/2006/relationships/hyperlink" Target="mailto:marcella_alsan@hk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AFD26-C097-4D8C-A827-2681FBA8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Cong Thanh</dc:creator>
  <cp:keywords/>
  <dc:description/>
  <cp:lastModifiedBy>Cong</cp:lastModifiedBy>
  <cp:revision>2</cp:revision>
  <cp:lastPrinted>2020-10-08T01:01:00Z</cp:lastPrinted>
  <dcterms:created xsi:type="dcterms:W3CDTF">2020-10-20T01:14:00Z</dcterms:created>
  <dcterms:modified xsi:type="dcterms:W3CDTF">2020-10-20T01:14:00Z</dcterms:modified>
</cp:coreProperties>
</file>