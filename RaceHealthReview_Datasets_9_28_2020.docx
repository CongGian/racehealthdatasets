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F2BF5" w14:textId="68256F97" w:rsidR="00D156AD" w:rsidRPr="00CA6E18" w:rsidRDefault="00781446" w:rsidP="005068B2">
      <w:pPr>
        <w:ind w:firstLine="360"/>
        <w:jc w:val="center"/>
        <w:rPr>
          <w:rFonts w:asciiTheme="majorHAnsi" w:hAnsiTheme="majorHAnsi" w:cstheme="majorHAnsi"/>
          <w:b/>
          <w:bCs/>
          <w:sz w:val="32"/>
          <w:szCs w:val="32"/>
        </w:rPr>
      </w:pPr>
      <w:r w:rsidRPr="00CA6E18">
        <w:rPr>
          <w:rFonts w:asciiTheme="majorHAnsi" w:hAnsiTheme="majorHAnsi" w:cstheme="majorHAnsi"/>
          <w:b/>
          <w:bCs/>
          <w:sz w:val="32"/>
          <w:szCs w:val="32"/>
        </w:rPr>
        <w:t xml:space="preserve">A Guide to Public-Use Research </w:t>
      </w:r>
      <w:r w:rsidR="00841BB5" w:rsidRPr="00CA6E18">
        <w:rPr>
          <w:rFonts w:asciiTheme="majorHAnsi" w:hAnsiTheme="majorHAnsi" w:cstheme="majorHAnsi"/>
          <w:b/>
          <w:bCs/>
          <w:sz w:val="32"/>
          <w:szCs w:val="32"/>
        </w:rPr>
        <w:t xml:space="preserve">Data Sources </w:t>
      </w:r>
      <w:r w:rsidRPr="00CA6E18">
        <w:rPr>
          <w:rFonts w:asciiTheme="majorHAnsi" w:hAnsiTheme="majorHAnsi" w:cstheme="majorHAnsi"/>
          <w:b/>
          <w:bCs/>
          <w:sz w:val="32"/>
          <w:szCs w:val="32"/>
        </w:rPr>
        <w:t>Containing</w:t>
      </w:r>
      <w:r w:rsidR="00115C0E" w:rsidRPr="00CA6E18">
        <w:rPr>
          <w:rFonts w:asciiTheme="majorHAnsi" w:hAnsiTheme="majorHAnsi" w:cstheme="majorHAnsi"/>
          <w:b/>
          <w:bCs/>
          <w:sz w:val="32"/>
          <w:szCs w:val="32"/>
        </w:rPr>
        <w:t xml:space="preserve"> </w:t>
      </w:r>
      <w:r w:rsidRPr="00CA6E18">
        <w:rPr>
          <w:rFonts w:asciiTheme="majorHAnsi" w:hAnsiTheme="majorHAnsi" w:cstheme="majorHAnsi"/>
          <w:b/>
          <w:bCs/>
          <w:sz w:val="32"/>
          <w:szCs w:val="32"/>
        </w:rPr>
        <w:t>Race and</w:t>
      </w:r>
      <w:r w:rsidR="00115C0E" w:rsidRPr="00CA6E18">
        <w:rPr>
          <w:rFonts w:asciiTheme="majorHAnsi" w:hAnsiTheme="majorHAnsi" w:cstheme="majorHAnsi"/>
          <w:b/>
          <w:bCs/>
          <w:sz w:val="32"/>
          <w:szCs w:val="32"/>
        </w:rPr>
        <w:t xml:space="preserve"> </w:t>
      </w:r>
      <w:r w:rsidRPr="00CA6E18">
        <w:rPr>
          <w:rFonts w:asciiTheme="majorHAnsi" w:hAnsiTheme="majorHAnsi" w:cstheme="majorHAnsi"/>
          <w:b/>
          <w:bCs/>
          <w:sz w:val="32"/>
          <w:szCs w:val="32"/>
        </w:rPr>
        <w:t>H</w:t>
      </w:r>
      <w:r w:rsidR="00115C0E" w:rsidRPr="00CA6E18">
        <w:rPr>
          <w:rFonts w:asciiTheme="majorHAnsi" w:hAnsiTheme="majorHAnsi" w:cstheme="majorHAnsi"/>
          <w:b/>
          <w:bCs/>
          <w:sz w:val="32"/>
          <w:szCs w:val="32"/>
        </w:rPr>
        <w:t xml:space="preserve">ealth </w:t>
      </w:r>
      <w:r w:rsidRPr="00CA6E18">
        <w:rPr>
          <w:rFonts w:asciiTheme="majorHAnsi" w:hAnsiTheme="majorHAnsi" w:cstheme="majorHAnsi"/>
          <w:b/>
          <w:bCs/>
          <w:sz w:val="32"/>
          <w:szCs w:val="32"/>
        </w:rPr>
        <w:t>O</w:t>
      </w:r>
      <w:r w:rsidR="00115C0E" w:rsidRPr="00CA6E18">
        <w:rPr>
          <w:rFonts w:asciiTheme="majorHAnsi" w:hAnsiTheme="majorHAnsi" w:cstheme="majorHAnsi"/>
          <w:b/>
          <w:bCs/>
          <w:sz w:val="32"/>
          <w:szCs w:val="32"/>
        </w:rPr>
        <w:t>utcomes</w:t>
      </w:r>
    </w:p>
    <w:p w14:paraId="1AF3EF11" w14:textId="6838C0F7" w:rsidR="001A5E58" w:rsidRPr="00637F62" w:rsidRDefault="001A5E58" w:rsidP="005068B2">
      <w:pPr>
        <w:ind w:firstLine="360"/>
        <w:rPr>
          <w:rFonts w:asciiTheme="majorHAnsi" w:hAnsiTheme="majorHAnsi" w:cstheme="majorHAnsi"/>
          <w:b/>
          <w:sz w:val="22"/>
          <w:szCs w:val="22"/>
        </w:rPr>
      </w:pPr>
    </w:p>
    <w:p w14:paraId="644FB312" w14:textId="1C8BB6EC" w:rsidR="00781446" w:rsidRDefault="00781446" w:rsidP="005068B2">
      <w:pPr>
        <w:ind w:firstLine="360"/>
        <w:rPr>
          <w:rFonts w:asciiTheme="majorHAnsi" w:hAnsiTheme="majorHAnsi" w:cstheme="majorHAnsi"/>
          <w:b/>
          <w:sz w:val="22"/>
          <w:szCs w:val="22"/>
        </w:rPr>
      </w:pPr>
      <w:r w:rsidRPr="00637F62">
        <w:rPr>
          <w:rFonts w:asciiTheme="majorHAnsi" w:hAnsiTheme="majorHAnsi" w:cstheme="majorHAnsi"/>
          <w:b/>
          <w:sz w:val="22"/>
          <w:szCs w:val="22"/>
        </w:rPr>
        <w:t xml:space="preserve">Proposed list of authors in alpha order: Marcela </w:t>
      </w:r>
      <w:proofErr w:type="spellStart"/>
      <w:r w:rsidRPr="00637F62">
        <w:rPr>
          <w:rFonts w:asciiTheme="majorHAnsi" w:hAnsiTheme="majorHAnsi" w:cstheme="majorHAnsi"/>
          <w:b/>
          <w:sz w:val="22"/>
          <w:szCs w:val="22"/>
        </w:rPr>
        <w:t>Alsan</w:t>
      </w:r>
      <w:proofErr w:type="spellEnd"/>
      <w:r w:rsidRPr="00637F62">
        <w:rPr>
          <w:rFonts w:asciiTheme="majorHAnsi" w:hAnsiTheme="majorHAnsi" w:cstheme="majorHAnsi"/>
          <w:b/>
          <w:sz w:val="22"/>
          <w:szCs w:val="22"/>
        </w:rPr>
        <w:t xml:space="preserve">, Cong Gian and Kosali Simon </w:t>
      </w:r>
      <w:r w:rsidRPr="00637F62">
        <w:rPr>
          <w:rStyle w:val="FootnoteReference"/>
          <w:rFonts w:asciiTheme="majorHAnsi" w:hAnsiTheme="majorHAnsi" w:cstheme="majorHAnsi"/>
          <w:sz w:val="22"/>
          <w:szCs w:val="22"/>
        </w:rPr>
        <w:footnoteReference w:id="1"/>
      </w:r>
    </w:p>
    <w:p w14:paraId="36F52D6A" w14:textId="1833D2DE" w:rsidR="001B28D6" w:rsidRDefault="001B28D6" w:rsidP="005068B2">
      <w:pPr>
        <w:ind w:firstLine="360"/>
        <w:rPr>
          <w:rFonts w:asciiTheme="majorHAnsi" w:hAnsiTheme="majorHAnsi" w:cstheme="majorHAnsi"/>
          <w:b/>
          <w:sz w:val="22"/>
          <w:szCs w:val="22"/>
        </w:rPr>
      </w:pPr>
    </w:p>
    <w:p w14:paraId="172D42E0" w14:textId="3E6B5601" w:rsidR="001B28D6" w:rsidRDefault="001B28D6" w:rsidP="005068B2">
      <w:pPr>
        <w:ind w:firstLine="360"/>
        <w:rPr>
          <w:rFonts w:asciiTheme="majorHAnsi" w:hAnsiTheme="majorHAnsi" w:cstheme="majorHAnsi"/>
          <w:b/>
          <w:sz w:val="22"/>
          <w:szCs w:val="22"/>
        </w:rPr>
      </w:pPr>
    </w:p>
    <w:p w14:paraId="36CF3AE8" w14:textId="4713A841" w:rsidR="001B28D6" w:rsidRDefault="001B28D6" w:rsidP="005068B2">
      <w:pPr>
        <w:ind w:firstLine="360"/>
        <w:rPr>
          <w:rFonts w:asciiTheme="majorHAnsi" w:hAnsiTheme="majorHAnsi" w:cstheme="majorHAnsi"/>
          <w:b/>
          <w:sz w:val="22"/>
          <w:szCs w:val="22"/>
        </w:rPr>
      </w:pPr>
    </w:p>
    <w:p w14:paraId="582A9483" w14:textId="749049B1" w:rsidR="001B28D6" w:rsidRDefault="001B28D6" w:rsidP="005068B2">
      <w:pPr>
        <w:ind w:firstLine="360"/>
        <w:rPr>
          <w:rFonts w:asciiTheme="majorHAnsi" w:hAnsiTheme="majorHAnsi" w:cstheme="majorHAnsi"/>
          <w:b/>
          <w:sz w:val="22"/>
          <w:szCs w:val="22"/>
        </w:rPr>
      </w:pPr>
    </w:p>
    <w:p w14:paraId="5E67FEEA" w14:textId="56AB3B56" w:rsidR="001B28D6" w:rsidRDefault="001B28D6" w:rsidP="005068B2">
      <w:pPr>
        <w:ind w:firstLine="360"/>
        <w:rPr>
          <w:rFonts w:asciiTheme="majorHAnsi" w:hAnsiTheme="majorHAnsi" w:cstheme="majorHAnsi"/>
          <w:b/>
          <w:sz w:val="22"/>
          <w:szCs w:val="22"/>
        </w:rPr>
      </w:pPr>
    </w:p>
    <w:p w14:paraId="02103467" w14:textId="42B704F2" w:rsidR="001B28D6" w:rsidRDefault="001B28D6" w:rsidP="005068B2">
      <w:pPr>
        <w:ind w:firstLine="360"/>
        <w:rPr>
          <w:rFonts w:asciiTheme="majorHAnsi" w:hAnsiTheme="majorHAnsi" w:cstheme="majorHAnsi"/>
          <w:b/>
          <w:sz w:val="22"/>
          <w:szCs w:val="22"/>
        </w:rPr>
      </w:pPr>
    </w:p>
    <w:p w14:paraId="0245943B" w14:textId="42545D85" w:rsidR="001B28D6" w:rsidRDefault="001B28D6" w:rsidP="005068B2">
      <w:pPr>
        <w:ind w:firstLine="360"/>
        <w:rPr>
          <w:rFonts w:asciiTheme="majorHAnsi" w:hAnsiTheme="majorHAnsi" w:cstheme="majorHAnsi"/>
          <w:b/>
          <w:sz w:val="22"/>
          <w:szCs w:val="22"/>
        </w:rPr>
      </w:pPr>
    </w:p>
    <w:p w14:paraId="3994991A" w14:textId="14C24680" w:rsidR="001B28D6" w:rsidRDefault="001B28D6" w:rsidP="005068B2">
      <w:pPr>
        <w:ind w:firstLine="360"/>
        <w:rPr>
          <w:rFonts w:asciiTheme="majorHAnsi" w:hAnsiTheme="majorHAnsi" w:cstheme="majorHAnsi"/>
          <w:b/>
          <w:sz w:val="22"/>
          <w:szCs w:val="22"/>
        </w:rPr>
      </w:pPr>
    </w:p>
    <w:p w14:paraId="7C175DFC" w14:textId="277D834F" w:rsidR="001B28D6" w:rsidRDefault="001B28D6" w:rsidP="005068B2">
      <w:pPr>
        <w:ind w:firstLine="360"/>
        <w:rPr>
          <w:rFonts w:asciiTheme="majorHAnsi" w:hAnsiTheme="majorHAnsi" w:cstheme="majorHAnsi"/>
          <w:b/>
          <w:sz w:val="22"/>
          <w:szCs w:val="22"/>
        </w:rPr>
      </w:pPr>
    </w:p>
    <w:p w14:paraId="152343CB" w14:textId="04EC9146" w:rsidR="001B28D6" w:rsidRDefault="001B28D6" w:rsidP="005068B2">
      <w:pPr>
        <w:ind w:firstLine="360"/>
        <w:rPr>
          <w:rFonts w:asciiTheme="majorHAnsi" w:hAnsiTheme="majorHAnsi" w:cstheme="majorHAnsi"/>
          <w:b/>
          <w:sz w:val="22"/>
          <w:szCs w:val="22"/>
        </w:rPr>
      </w:pPr>
    </w:p>
    <w:p w14:paraId="028DEBB2" w14:textId="1997C729" w:rsidR="001B28D6" w:rsidRDefault="001B28D6" w:rsidP="005068B2">
      <w:pPr>
        <w:ind w:firstLine="360"/>
        <w:rPr>
          <w:rFonts w:asciiTheme="majorHAnsi" w:hAnsiTheme="majorHAnsi" w:cstheme="majorHAnsi"/>
          <w:b/>
          <w:sz w:val="22"/>
          <w:szCs w:val="22"/>
        </w:rPr>
      </w:pPr>
    </w:p>
    <w:p w14:paraId="6EC02BE9" w14:textId="5D618D71" w:rsidR="001B28D6" w:rsidRDefault="001B28D6" w:rsidP="005068B2">
      <w:pPr>
        <w:ind w:firstLine="360"/>
        <w:rPr>
          <w:rFonts w:asciiTheme="majorHAnsi" w:hAnsiTheme="majorHAnsi" w:cstheme="majorHAnsi"/>
          <w:b/>
          <w:sz w:val="22"/>
          <w:szCs w:val="22"/>
        </w:rPr>
      </w:pPr>
    </w:p>
    <w:p w14:paraId="027C1560" w14:textId="6D4CB7DF" w:rsidR="001B28D6" w:rsidRDefault="001B28D6" w:rsidP="005068B2">
      <w:pPr>
        <w:ind w:firstLine="360"/>
        <w:rPr>
          <w:rFonts w:asciiTheme="majorHAnsi" w:hAnsiTheme="majorHAnsi" w:cstheme="majorHAnsi"/>
          <w:b/>
          <w:sz w:val="22"/>
          <w:szCs w:val="22"/>
        </w:rPr>
      </w:pPr>
    </w:p>
    <w:p w14:paraId="3336E877" w14:textId="5C80F0C6" w:rsidR="001B28D6" w:rsidRDefault="001B28D6" w:rsidP="005068B2">
      <w:pPr>
        <w:ind w:firstLine="360"/>
        <w:rPr>
          <w:rFonts w:asciiTheme="majorHAnsi" w:hAnsiTheme="majorHAnsi" w:cstheme="majorHAnsi"/>
          <w:b/>
          <w:sz w:val="22"/>
          <w:szCs w:val="22"/>
        </w:rPr>
      </w:pPr>
    </w:p>
    <w:p w14:paraId="59A1CA13" w14:textId="2ED21531" w:rsidR="001B28D6" w:rsidRDefault="001B28D6" w:rsidP="005068B2">
      <w:pPr>
        <w:ind w:firstLine="360"/>
        <w:rPr>
          <w:rFonts w:asciiTheme="majorHAnsi" w:hAnsiTheme="majorHAnsi" w:cstheme="majorHAnsi"/>
          <w:b/>
          <w:sz w:val="22"/>
          <w:szCs w:val="22"/>
        </w:rPr>
      </w:pPr>
    </w:p>
    <w:p w14:paraId="4C83CDEB" w14:textId="777F9765" w:rsidR="001B28D6" w:rsidRDefault="001B28D6" w:rsidP="005068B2">
      <w:pPr>
        <w:ind w:firstLine="360"/>
        <w:rPr>
          <w:rFonts w:asciiTheme="majorHAnsi" w:hAnsiTheme="majorHAnsi" w:cstheme="majorHAnsi"/>
          <w:b/>
          <w:sz w:val="22"/>
          <w:szCs w:val="22"/>
        </w:rPr>
      </w:pPr>
    </w:p>
    <w:p w14:paraId="74DFF486" w14:textId="4EB4BC2E" w:rsidR="001B28D6" w:rsidRDefault="001B28D6" w:rsidP="005068B2">
      <w:pPr>
        <w:ind w:firstLine="360"/>
        <w:rPr>
          <w:rFonts w:asciiTheme="majorHAnsi" w:hAnsiTheme="majorHAnsi" w:cstheme="majorHAnsi"/>
          <w:b/>
          <w:sz w:val="22"/>
          <w:szCs w:val="22"/>
        </w:rPr>
      </w:pPr>
    </w:p>
    <w:p w14:paraId="06A40229" w14:textId="5CF3A361" w:rsidR="001B28D6" w:rsidRDefault="001B28D6" w:rsidP="005068B2">
      <w:pPr>
        <w:ind w:firstLine="360"/>
        <w:rPr>
          <w:rFonts w:asciiTheme="majorHAnsi" w:hAnsiTheme="majorHAnsi" w:cstheme="majorHAnsi"/>
          <w:b/>
          <w:sz w:val="22"/>
          <w:szCs w:val="22"/>
        </w:rPr>
      </w:pPr>
    </w:p>
    <w:p w14:paraId="09CF9AD5" w14:textId="7C7381A4" w:rsidR="001B28D6" w:rsidRDefault="001B28D6" w:rsidP="005068B2">
      <w:pPr>
        <w:ind w:firstLine="360"/>
        <w:rPr>
          <w:rFonts w:asciiTheme="majorHAnsi" w:hAnsiTheme="majorHAnsi" w:cstheme="majorHAnsi"/>
          <w:b/>
          <w:sz w:val="22"/>
          <w:szCs w:val="22"/>
        </w:rPr>
      </w:pPr>
    </w:p>
    <w:p w14:paraId="76416D7B" w14:textId="47120018" w:rsidR="001B28D6" w:rsidRDefault="001B28D6" w:rsidP="005068B2">
      <w:pPr>
        <w:ind w:firstLine="360"/>
        <w:rPr>
          <w:rFonts w:asciiTheme="majorHAnsi" w:hAnsiTheme="majorHAnsi" w:cstheme="majorHAnsi"/>
          <w:b/>
          <w:sz w:val="22"/>
          <w:szCs w:val="22"/>
        </w:rPr>
      </w:pPr>
    </w:p>
    <w:p w14:paraId="189A6EAA" w14:textId="77943058" w:rsidR="001B28D6" w:rsidRDefault="001B28D6" w:rsidP="005068B2">
      <w:pPr>
        <w:ind w:firstLine="360"/>
        <w:rPr>
          <w:rFonts w:asciiTheme="majorHAnsi" w:hAnsiTheme="majorHAnsi" w:cstheme="majorHAnsi"/>
          <w:b/>
          <w:sz w:val="22"/>
          <w:szCs w:val="22"/>
        </w:rPr>
      </w:pPr>
    </w:p>
    <w:p w14:paraId="0B0F8FD7" w14:textId="6F0DE5EC" w:rsidR="001B28D6" w:rsidRDefault="001B28D6" w:rsidP="005068B2">
      <w:pPr>
        <w:ind w:firstLine="360"/>
        <w:rPr>
          <w:rFonts w:asciiTheme="majorHAnsi" w:hAnsiTheme="majorHAnsi" w:cstheme="majorHAnsi"/>
          <w:b/>
          <w:sz w:val="22"/>
          <w:szCs w:val="22"/>
        </w:rPr>
      </w:pPr>
    </w:p>
    <w:p w14:paraId="033A7F21" w14:textId="762BDA25" w:rsidR="001B28D6" w:rsidRDefault="001B28D6" w:rsidP="005068B2">
      <w:pPr>
        <w:ind w:firstLine="360"/>
        <w:rPr>
          <w:rFonts w:asciiTheme="majorHAnsi" w:hAnsiTheme="majorHAnsi" w:cstheme="majorHAnsi"/>
          <w:b/>
          <w:sz w:val="22"/>
          <w:szCs w:val="22"/>
        </w:rPr>
      </w:pPr>
    </w:p>
    <w:p w14:paraId="0B5CB063" w14:textId="7DE78294" w:rsidR="001B28D6" w:rsidRDefault="001B28D6" w:rsidP="005068B2">
      <w:pPr>
        <w:ind w:firstLine="360"/>
        <w:rPr>
          <w:rFonts w:asciiTheme="majorHAnsi" w:hAnsiTheme="majorHAnsi" w:cstheme="majorHAnsi"/>
          <w:b/>
          <w:sz w:val="22"/>
          <w:szCs w:val="22"/>
        </w:rPr>
      </w:pPr>
    </w:p>
    <w:p w14:paraId="358965F2" w14:textId="7318CA41" w:rsidR="001B28D6" w:rsidRDefault="001B28D6" w:rsidP="005068B2">
      <w:pPr>
        <w:ind w:firstLine="360"/>
        <w:rPr>
          <w:rFonts w:asciiTheme="majorHAnsi" w:hAnsiTheme="majorHAnsi" w:cstheme="majorHAnsi"/>
          <w:b/>
          <w:sz w:val="22"/>
          <w:szCs w:val="22"/>
        </w:rPr>
      </w:pPr>
    </w:p>
    <w:p w14:paraId="19141B8C" w14:textId="33718E1F" w:rsidR="001B28D6" w:rsidRDefault="001B28D6" w:rsidP="005068B2">
      <w:pPr>
        <w:ind w:firstLine="360"/>
        <w:rPr>
          <w:rFonts w:asciiTheme="majorHAnsi" w:hAnsiTheme="majorHAnsi" w:cstheme="majorHAnsi"/>
          <w:b/>
          <w:sz w:val="22"/>
          <w:szCs w:val="22"/>
        </w:rPr>
      </w:pPr>
    </w:p>
    <w:p w14:paraId="266600F2" w14:textId="323F1AE8" w:rsidR="001B28D6" w:rsidRDefault="001B28D6" w:rsidP="005068B2">
      <w:pPr>
        <w:ind w:firstLine="360"/>
        <w:rPr>
          <w:rFonts w:asciiTheme="majorHAnsi" w:hAnsiTheme="majorHAnsi" w:cstheme="majorHAnsi"/>
          <w:b/>
          <w:sz w:val="22"/>
          <w:szCs w:val="22"/>
        </w:rPr>
      </w:pPr>
    </w:p>
    <w:p w14:paraId="39F80BB3" w14:textId="7BE5AE8F" w:rsidR="001B28D6" w:rsidRDefault="001B28D6" w:rsidP="005068B2">
      <w:pPr>
        <w:ind w:firstLine="360"/>
        <w:rPr>
          <w:rFonts w:asciiTheme="majorHAnsi" w:hAnsiTheme="majorHAnsi" w:cstheme="majorHAnsi"/>
          <w:b/>
          <w:sz w:val="22"/>
          <w:szCs w:val="22"/>
        </w:rPr>
      </w:pPr>
    </w:p>
    <w:p w14:paraId="3566B0AA" w14:textId="3F944865" w:rsidR="001B28D6" w:rsidRDefault="001B28D6" w:rsidP="005068B2">
      <w:pPr>
        <w:ind w:firstLine="360"/>
        <w:rPr>
          <w:rFonts w:asciiTheme="majorHAnsi" w:hAnsiTheme="majorHAnsi" w:cstheme="majorHAnsi"/>
          <w:b/>
          <w:sz w:val="22"/>
          <w:szCs w:val="22"/>
        </w:rPr>
      </w:pPr>
    </w:p>
    <w:p w14:paraId="36AA0DFA" w14:textId="34E70E02" w:rsidR="001B28D6" w:rsidRDefault="001B28D6" w:rsidP="005068B2">
      <w:pPr>
        <w:ind w:firstLine="360"/>
        <w:rPr>
          <w:rFonts w:asciiTheme="majorHAnsi" w:hAnsiTheme="majorHAnsi" w:cstheme="majorHAnsi"/>
          <w:b/>
          <w:sz w:val="22"/>
          <w:szCs w:val="22"/>
        </w:rPr>
      </w:pPr>
    </w:p>
    <w:p w14:paraId="1F112291" w14:textId="6F67E539" w:rsidR="001B28D6" w:rsidRDefault="001B28D6" w:rsidP="005068B2">
      <w:pPr>
        <w:ind w:firstLine="360"/>
        <w:rPr>
          <w:rFonts w:asciiTheme="majorHAnsi" w:hAnsiTheme="majorHAnsi" w:cstheme="majorHAnsi"/>
          <w:b/>
          <w:sz w:val="22"/>
          <w:szCs w:val="22"/>
        </w:rPr>
      </w:pPr>
    </w:p>
    <w:p w14:paraId="7FD19FA8" w14:textId="27E6FC39" w:rsidR="001B28D6" w:rsidRDefault="001B28D6" w:rsidP="005068B2">
      <w:pPr>
        <w:ind w:firstLine="360"/>
        <w:rPr>
          <w:rFonts w:asciiTheme="majorHAnsi" w:hAnsiTheme="majorHAnsi" w:cstheme="majorHAnsi"/>
          <w:b/>
          <w:sz w:val="22"/>
          <w:szCs w:val="22"/>
        </w:rPr>
      </w:pPr>
    </w:p>
    <w:p w14:paraId="6366EADA" w14:textId="7E4C865B" w:rsidR="001B28D6" w:rsidRDefault="001B28D6" w:rsidP="005068B2">
      <w:pPr>
        <w:ind w:firstLine="360"/>
        <w:rPr>
          <w:rFonts w:asciiTheme="majorHAnsi" w:hAnsiTheme="majorHAnsi" w:cstheme="majorHAnsi"/>
          <w:b/>
          <w:sz w:val="22"/>
          <w:szCs w:val="22"/>
        </w:rPr>
      </w:pPr>
    </w:p>
    <w:p w14:paraId="58CB571B" w14:textId="0BD97F01" w:rsidR="001B28D6" w:rsidRDefault="001B28D6" w:rsidP="005068B2">
      <w:pPr>
        <w:ind w:firstLine="360"/>
        <w:rPr>
          <w:rFonts w:asciiTheme="majorHAnsi" w:hAnsiTheme="majorHAnsi" w:cstheme="majorHAnsi"/>
          <w:b/>
          <w:sz w:val="22"/>
          <w:szCs w:val="22"/>
        </w:rPr>
      </w:pPr>
    </w:p>
    <w:p w14:paraId="31E9F4D3" w14:textId="7762039D" w:rsidR="001B28D6" w:rsidRDefault="001B28D6" w:rsidP="005068B2">
      <w:pPr>
        <w:ind w:firstLine="360"/>
        <w:rPr>
          <w:rFonts w:asciiTheme="majorHAnsi" w:hAnsiTheme="majorHAnsi" w:cstheme="majorHAnsi"/>
          <w:b/>
          <w:sz w:val="22"/>
          <w:szCs w:val="22"/>
        </w:rPr>
      </w:pPr>
    </w:p>
    <w:p w14:paraId="06318A63" w14:textId="35969E41" w:rsidR="001B28D6" w:rsidRDefault="001B28D6" w:rsidP="005068B2">
      <w:pPr>
        <w:ind w:firstLine="360"/>
        <w:rPr>
          <w:rFonts w:asciiTheme="majorHAnsi" w:hAnsiTheme="majorHAnsi" w:cstheme="majorHAnsi"/>
          <w:b/>
          <w:sz w:val="22"/>
          <w:szCs w:val="22"/>
        </w:rPr>
      </w:pPr>
    </w:p>
    <w:p w14:paraId="6E41F67B" w14:textId="7399C8D6" w:rsidR="001B28D6" w:rsidRDefault="001B28D6" w:rsidP="005068B2">
      <w:pPr>
        <w:ind w:firstLine="360"/>
        <w:rPr>
          <w:rFonts w:asciiTheme="majorHAnsi" w:hAnsiTheme="majorHAnsi" w:cstheme="majorHAnsi"/>
          <w:b/>
          <w:sz w:val="22"/>
          <w:szCs w:val="22"/>
        </w:rPr>
      </w:pPr>
    </w:p>
    <w:p w14:paraId="6DBAB931" w14:textId="2F5F8BF5" w:rsidR="001B28D6" w:rsidRDefault="001B28D6" w:rsidP="005068B2">
      <w:pPr>
        <w:ind w:firstLine="360"/>
        <w:rPr>
          <w:rFonts w:asciiTheme="majorHAnsi" w:hAnsiTheme="majorHAnsi" w:cstheme="majorHAnsi"/>
          <w:b/>
          <w:sz w:val="22"/>
          <w:szCs w:val="22"/>
        </w:rPr>
      </w:pPr>
    </w:p>
    <w:p w14:paraId="7F88F2EB" w14:textId="43DC150F" w:rsidR="001B28D6" w:rsidRDefault="001B28D6" w:rsidP="005068B2">
      <w:pPr>
        <w:ind w:firstLine="360"/>
        <w:rPr>
          <w:rFonts w:asciiTheme="majorHAnsi" w:hAnsiTheme="majorHAnsi" w:cstheme="majorHAnsi"/>
          <w:b/>
          <w:sz w:val="22"/>
          <w:szCs w:val="22"/>
        </w:rPr>
      </w:pPr>
    </w:p>
    <w:p w14:paraId="6D20CBAB" w14:textId="77777777" w:rsidR="001B28D6" w:rsidRPr="00637F62" w:rsidRDefault="001B28D6" w:rsidP="005068B2">
      <w:pPr>
        <w:ind w:firstLine="360"/>
        <w:rPr>
          <w:rFonts w:asciiTheme="majorHAnsi" w:hAnsiTheme="majorHAnsi" w:cstheme="majorHAnsi"/>
          <w:b/>
          <w:sz w:val="22"/>
          <w:szCs w:val="22"/>
        </w:rPr>
      </w:pPr>
    </w:p>
    <w:sdt>
      <w:sdtPr>
        <w:rPr>
          <w:rFonts w:asciiTheme="minorHAnsi" w:eastAsiaTheme="minorEastAsia" w:hAnsiTheme="minorHAnsi" w:cstheme="minorBidi"/>
          <w:b/>
          <w:bCs/>
          <w:color w:val="auto"/>
          <w:sz w:val="24"/>
          <w:szCs w:val="24"/>
        </w:rPr>
        <w:id w:val="-2071953667"/>
        <w:docPartObj>
          <w:docPartGallery w:val="Table of Contents"/>
          <w:docPartUnique/>
        </w:docPartObj>
      </w:sdtPr>
      <w:sdtEndPr>
        <w:rPr>
          <w:rFonts w:asciiTheme="majorHAnsi" w:hAnsiTheme="majorHAnsi" w:cstheme="majorHAnsi"/>
          <w:noProof/>
        </w:rPr>
      </w:sdtEndPr>
      <w:sdtContent>
        <w:p w14:paraId="4C2F21BE" w14:textId="6FE1BDEF" w:rsidR="00C575CA" w:rsidRPr="0084654F" w:rsidRDefault="00C575CA">
          <w:pPr>
            <w:pStyle w:val="TOCHeading"/>
            <w:rPr>
              <w:rFonts w:cstheme="majorHAnsi"/>
              <w:b/>
              <w:bCs/>
              <w:color w:val="auto"/>
            </w:rPr>
          </w:pPr>
          <w:r w:rsidRPr="0084654F">
            <w:rPr>
              <w:rFonts w:cstheme="majorHAnsi"/>
              <w:b/>
              <w:bCs/>
              <w:color w:val="auto"/>
            </w:rPr>
            <w:t>Table of Contents</w:t>
          </w:r>
        </w:p>
        <w:p w14:paraId="3A45F4CC" w14:textId="7A967BAB" w:rsidR="001C3EFF" w:rsidRPr="00BC509A" w:rsidRDefault="00C575CA">
          <w:pPr>
            <w:pStyle w:val="TOC1"/>
            <w:tabs>
              <w:tab w:val="right" w:leader="dot" w:pos="8630"/>
            </w:tabs>
            <w:rPr>
              <w:rFonts w:asciiTheme="majorHAnsi" w:hAnsiTheme="majorHAnsi" w:cstheme="majorHAnsi"/>
              <w:noProof/>
              <w:sz w:val="22"/>
              <w:szCs w:val="22"/>
            </w:rPr>
          </w:pPr>
          <w:r w:rsidRPr="0084654F">
            <w:rPr>
              <w:rFonts w:asciiTheme="majorHAnsi" w:hAnsiTheme="majorHAnsi" w:cstheme="majorHAnsi"/>
            </w:rPr>
            <w:fldChar w:fldCharType="begin"/>
          </w:r>
          <w:r w:rsidRPr="0084654F">
            <w:rPr>
              <w:rFonts w:asciiTheme="majorHAnsi" w:hAnsiTheme="majorHAnsi" w:cstheme="majorHAnsi"/>
            </w:rPr>
            <w:instrText xml:space="preserve"> TOC \o "1-3" \h \z \u </w:instrText>
          </w:r>
          <w:r w:rsidRPr="0084654F">
            <w:rPr>
              <w:rFonts w:asciiTheme="majorHAnsi" w:hAnsiTheme="majorHAnsi" w:cstheme="majorHAnsi"/>
            </w:rPr>
            <w:fldChar w:fldCharType="separate"/>
          </w:r>
          <w:hyperlink w:anchor="_Toc52563866" w:history="1">
            <w:r w:rsidR="001C3EFF" w:rsidRPr="00BC509A">
              <w:rPr>
                <w:rStyle w:val="Hyperlink"/>
                <w:rFonts w:asciiTheme="majorHAnsi" w:hAnsiTheme="majorHAnsi" w:cstheme="majorHAnsi"/>
                <w:b/>
                <w:bCs/>
                <w:noProof/>
              </w:rPr>
              <w:t>Introduction</w:t>
            </w:r>
            <w:r w:rsidR="001C3EFF" w:rsidRPr="00BC509A">
              <w:rPr>
                <w:rFonts w:asciiTheme="majorHAnsi" w:hAnsiTheme="majorHAnsi" w:cstheme="majorHAnsi"/>
                <w:noProof/>
                <w:webHidden/>
              </w:rPr>
              <w:tab/>
            </w:r>
            <w:r w:rsidR="001C3EFF" w:rsidRPr="00BC509A">
              <w:rPr>
                <w:rFonts w:asciiTheme="majorHAnsi" w:hAnsiTheme="majorHAnsi" w:cstheme="majorHAnsi"/>
                <w:noProof/>
                <w:webHidden/>
              </w:rPr>
              <w:fldChar w:fldCharType="begin"/>
            </w:r>
            <w:r w:rsidR="001C3EFF" w:rsidRPr="00BC509A">
              <w:rPr>
                <w:rFonts w:asciiTheme="majorHAnsi" w:hAnsiTheme="majorHAnsi" w:cstheme="majorHAnsi"/>
                <w:noProof/>
                <w:webHidden/>
              </w:rPr>
              <w:instrText xml:space="preserve"> PAGEREF _Toc52563866 \h </w:instrText>
            </w:r>
            <w:r w:rsidR="001C3EFF" w:rsidRPr="00BC509A">
              <w:rPr>
                <w:rFonts w:asciiTheme="majorHAnsi" w:hAnsiTheme="majorHAnsi" w:cstheme="majorHAnsi"/>
                <w:noProof/>
                <w:webHidden/>
              </w:rPr>
            </w:r>
            <w:r w:rsidR="001C3EFF" w:rsidRPr="00BC509A">
              <w:rPr>
                <w:rFonts w:asciiTheme="majorHAnsi" w:hAnsiTheme="majorHAnsi" w:cstheme="majorHAnsi"/>
                <w:noProof/>
                <w:webHidden/>
              </w:rPr>
              <w:fldChar w:fldCharType="separate"/>
            </w:r>
            <w:r w:rsidR="0097112F">
              <w:rPr>
                <w:rFonts w:asciiTheme="majorHAnsi" w:hAnsiTheme="majorHAnsi" w:cstheme="majorHAnsi"/>
                <w:noProof/>
                <w:webHidden/>
              </w:rPr>
              <w:t>3</w:t>
            </w:r>
            <w:r w:rsidR="001C3EFF" w:rsidRPr="00BC509A">
              <w:rPr>
                <w:rFonts w:asciiTheme="majorHAnsi" w:hAnsiTheme="majorHAnsi" w:cstheme="majorHAnsi"/>
                <w:noProof/>
                <w:webHidden/>
              </w:rPr>
              <w:fldChar w:fldCharType="end"/>
            </w:r>
          </w:hyperlink>
        </w:p>
        <w:p w14:paraId="28CD174B" w14:textId="6126A8C1" w:rsidR="001C3EFF" w:rsidRPr="00BC509A" w:rsidRDefault="001C3EFF">
          <w:pPr>
            <w:pStyle w:val="TOC1"/>
            <w:tabs>
              <w:tab w:val="right" w:leader="dot" w:pos="8630"/>
            </w:tabs>
            <w:rPr>
              <w:rFonts w:asciiTheme="majorHAnsi" w:hAnsiTheme="majorHAnsi" w:cstheme="majorHAnsi"/>
              <w:noProof/>
              <w:sz w:val="22"/>
              <w:szCs w:val="22"/>
            </w:rPr>
          </w:pPr>
          <w:hyperlink w:anchor="_Toc52563867" w:history="1">
            <w:r w:rsidRPr="00BC509A">
              <w:rPr>
                <w:rStyle w:val="Hyperlink"/>
                <w:rFonts w:asciiTheme="majorHAnsi" w:hAnsiTheme="majorHAnsi" w:cstheme="majorHAnsi"/>
                <w:b/>
                <w:bCs/>
                <w:noProof/>
              </w:rPr>
              <w:t>A. Description</w:t>
            </w:r>
            <w:r w:rsidRPr="00BC509A">
              <w:rPr>
                <w:rFonts w:asciiTheme="majorHAnsi" w:hAnsiTheme="majorHAnsi" w:cstheme="majorHAnsi"/>
                <w:noProof/>
                <w:webHidden/>
              </w:rPr>
              <w:tab/>
            </w:r>
            <w:r w:rsidRPr="00BC509A">
              <w:rPr>
                <w:rFonts w:asciiTheme="majorHAnsi" w:hAnsiTheme="majorHAnsi" w:cstheme="majorHAnsi"/>
                <w:noProof/>
                <w:webHidden/>
              </w:rPr>
              <w:fldChar w:fldCharType="begin"/>
            </w:r>
            <w:r w:rsidRPr="00BC509A">
              <w:rPr>
                <w:rFonts w:asciiTheme="majorHAnsi" w:hAnsiTheme="majorHAnsi" w:cstheme="majorHAnsi"/>
                <w:noProof/>
                <w:webHidden/>
              </w:rPr>
              <w:instrText xml:space="preserve"> PAGEREF _Toc52563867 \h </w:instrText>
            </w:r>
            <w:r w:rsidRPr="00BC509A">
              <w:rPr>
                <w:rFonts w:asciiTheme="majorHAnsi" w:hAnsiTheme="majorHAnsi" w:cstheme="majorHAnsi"/>
                <w:noProof/>
                <w:webHidden/>
              </w:rPr>
            </w:r>
            <w:r w:rsidRPr="00BC509A">
              <w:rPr>
                <w:rFonts w:asciiTheme="majorHAnsi" w:hAnsiTheme="majorHAnsi" w:cstheme="majorHAnsi"/>
                <w:noProof/>
                <w:webHidden/>
              </w:rPr>
              <w:fldChar w:fldCharType="separate"/>
            </w:r>
            <w:r w:rsidR="0097112F">
              <w:rPr>
                <w:rFonts w:asciiTheme="majorHAnsi" w:hAnsiTheme="majorHAnsi" w:cstheme="majorHAnsi"/>
                <w:noProof/>
                <w:webHidden/>
              </w:rPr>
              <w:t>4</w:t>
            </w:r>
            <w:r w:rsidRPr="00BC509A">
              <w:rPr>
                <w:rFonts w:asciiTheme="majorHAnsi" w:hAnsiTheme="majorHAnsi" w:cstheme="majorHAnsi"/>
                <w:noProof/>
                <w:webHidden/>
              </w:rPr>
              <w:fldChar w:fldCharType="end"/>
            </w:r>
          </w:hyperlink>
        </w:p>
        <w:p w14:paraId="5F036246" w14:textId="59EBEE0C" w:rsidR="001C3EFF" w:rsidRPr="00BC509A" w:rsidRDefault="001C3EFF">
          <w:pPr>
            <w:pStyle w:val="TOC2"/>
            <w:rPr>
              <w:b w:val="0"/>
              <w:bCs w:val="0"/>
              <w:sz w:val="22"/>
              <w:szCs w:val="22"/>
            </w:rPr>
          </w:pPr>
          <w:hyperlink w:anchor="_Toc52563868" w:history="1">
            <w:r w:rsidRPr="00BC509A">
              <w:rPr>
                <w:rStyle w:val="Hyperlink"/>
              </w:rPr>
              <w:t>1. Behavioral Risk Factor Surveillance System (BRFSS)</w:t>
            </w:r>
            <w:r w:rsidRPr="00BC509A">
              <w:rPr>
                <w:webHidden/>
              </w:rPr>
              <w:tab/>
            </w:r>
            <w:r w:rsidRPr="00BC509A">
              <w:rPr>
                <w:webHidden/>
              </w:rPr>
              <w:fldChar w:fldCharType="begin"/>
            </w:r>
            <w:r w:rsidRPr="00BC509A">
              <w:rPr>
                <w:webHidden/>
              </w:rPr>
              <w:instrText xml:space="preserve"> PAGEREF _Toc52563868 \h </w:instrText>
            </w:r>
            <w:r w:rsidRPr="00BC509A">
              <w:rPr>
                <w:webHidden/>
              </w:rPr>
            </w:r>
            <w:r w:rsidRPr="00BC509A">
              <w:rPr>
                <w:webHidden/>
              </w:rPr>
              <w:fldChar w:fldCharType="separate"/>
            </w:r>
            <w:r w:rsidR="0097112F">
              <w:rPr>
                <w:webHidden/>
              </w:rPr>
              <w:t>4</w:t>
            </w:r>
            <w:r w:rsidRPr="00BC509A">
              <w:rPr>
                <w:webHidden/>
              </w:rPr>
              <w:fldChar w:fldCharType="end"/>
            </w:r>
          </w:hyperlink>
        </w:p>
        <w:p w14:paraId="1FDE02F4" w14:textId="793D8855" w:rsidR="001C3EFF" w:rsidRPr="00BC509A" w:rsidRDefault="001C3EFF">
          <w:pPr>
            <w:pStyle w:val="TOC2"/>
            <w:rPr>
              <w:b w:val="0"/>
              <w:bCs w:val="0"/>
              <w:sz w:val="22"/>
              <w:szCs w:val="22"/>
            </w:rPr>
          </w:pPr>
          <w:hyperlink w:anchor="_Toc52563869" w:history="1">
            <w:r w:rsidRPr="00BC509A">
              <w:rPr>
                <w:rStyle w:val="Hyperlink"/>
              </w:rPr>
              <w:t>2. Rand Health Retirement Study Longitudinal (HRS)</w:t>
            </w:r>
            <w:r w:rsidRPr="00BC509A">
              <w:rPr>
                <w:webHidden/>
              </w:rPr>
              <w:tab/>
            </w:r>
            <w:r w:rsidRPr="00BC509A">
              <w:rPr>
                <w:webHidden/>
              </w:rPr>
              <w:fldChar w:fldCharType="begin"/>
            </w:r>
            <w:r w:rsidRPr="00BC509A">
              <w:rPr>
                <w:webHidden/>
              </w:rPr>
              <w:instrText xml:space="preserve"> PAGEREF _Toc52563869 \h </w:instrText>
            </w:r>
            <w:r w:rsidRPr="00BC509A">
              <w:rPr>
                <w:webHidden/>
              </w:rPr>
            </w:r>
            <w:r w:rsidRPr="00BC509A">
              <w:rPr>
                <w:webHidden/>
              </w:rPr>
              <w:fldChar w:fldCharType="separate"/>
            </w:r>
            <w:r w:rsidR="0097112F">
              <w:rPr>
                <w:webHidden/>
              </w:rPr>
              <w:t>5</w:t>
            </w:r>
            <w:r w:rsidRPr="00BC509A">
              <w:rPr>
                <w:webHidden/>
              </w:rPr>
              <w:fldChar w:fldCharType="end"/>
            </w:r>
          </w:hyperlink>
        </w:p>
        <w:p w14:paraId="23241738" w14:textId="59554939" w:rsidR="001C3EFF" w:rsidRPr="00BC509A" w:rsidRDefault="001C3EFF">
          <w:pPr>
            <w:pStyle w:val="TOC2"/>
            <w:rPr>
              <w:b w:val="0"/>
              <w:bCs w:val="0"/>
              <w:sz w:val="22"/>
              <w:szCs w:val="22"/>
            </w:rPr>
          </w:pPr>
          <w:hyperlink w:anchor="_Toc52563870" w:history="1">
            <w:r w:rsidRPr="00BC509A">
              <w:rPr>
                <w:rStyle w:val="Hyperlink"/>
              </w:rPr>
              <w:t>3. National Health and Nutrition Examination Survey (NHANES)</w:t>
            </w:r>
            <w:r w:rsidRPr="00BC509A">
              <w:rPr>
                <w:webHidden/>
              </w:rPr>
              <w:tab/>
            </w:r>
            <w:r w:rsidRPr="00BC509A">
              <w:rPr>
                <w:webHidden/>
              </w:rPr>
              <w:fldChar w:fldCharType="begin"/>
            </w:r>
            <w:r w:rsidRPr="00BC509A">
              <w:rPr>
                <w:webHidden/>
              </w:rPr>
              <w:instrText xml:space="preserve"> PAGEREF _Toc52563870 \h </w:instrText>
            </w:r>
            <w:r w:rsidRPr="00BC509A">
              <w:rPr>
                <w:webHidden/>
              </w:rPr>
            </w:r>
            <w:r w:rsidRPr="00BC509A">
              <w:rPr>
                <w:webHidden/>
              </w:rPr>
              <w:fldChar w:fldCharType="separate"/>
            </w:r>
            <w:r w:rsidR="0097112F">
              <w:rPr>
                <w:webHidden/>
              </w:rPr>
              <w:t>6</w:t>
            </w:r>
            <w:r w:rsidRPr="00BC509A">
              <w:rPr>
                <w:webHidden/>
              </w:rPr>
              <w:fldChar w:fldCharType="end"/>
            </w:r>
          </w:hyperlink>
        </w:p>
        <w:p w14:paraId="3A9B8B3F" w14:textId="33383366" w:rsidR="001C3EFF" w:rsidRPr="00BC509A" w:rsidRDefault="001C3EFF">
          <w:pPr>
            <w:pStyle w:val="TOC2"/>
            <w:rPr>
              <w:b w:val="0"/>
              <w:bCs w:val="0"/>
              <w:sz w:val="22"/>
              <w:szCs w:val="22"/>
            </w:rPr>
          </w:pPr>
          <w:hyperlink w:anchor="_Toc52563871" w:history="1">
            <w:r w:rsidRPr="00BC509A">
              <w:rPr>
                <w:rStyle w:val="Hyperlink"/>
              </w:rPr>
              <w:t>4. National Health Interview Survey (NHIS)</w:t>
            </w:r>
            <w:r w:rsidRPr="00BC509A">
              <w:rPr>
                <w:webHidden/>
              </w:rPr>
              <w:tab/>
            </w:r>
            <w:r w:rsidRPr="00BC509A">
              <w:rPr>
                <w:webHidden/>
              </w:rPr>
              <w:fldChar w:fldCharType="begin"/>
            </w:r>
            <w:r w:rsidRPr="00BC509A">
              <w:rPr>
                <w:webHidden/>
              </w:rPr>
              <w:instrText xml:space="preserve"> PAGEREF _Toc52563871 \h </w:instrText>
            </w:r>
            <w:r w:rsidRPr="00BC509A">
              <w:rPr>
                <w:webHidden/>
              </w:rPr>
            </w:r>
            <w:r w:rsidRPr="00BC509A">
              <w:rPr>
                <w:webHidden/>
              </w:rPr>
              <w:fldChar w:fldCharType="separate"/>
            </w:r>
            <w:r w:rsidR="0097112F">
              <w:rPr>
                <w:webHidden/>
              </w:rPr>
              <w:t>8</w:t>
            </w:r>
            <w:r w:rsidRPr="00BC509A">
              <w:rPr>
                <w:webHidden/>
              </w:rPr>
              <w:fldChar w:fldCharType="end"/>
            </w:r>
          </w:hyperlink>
        </w:p>
        <w:p w14:paraId="7C39C9CC" w14:textId="62FE2A94" w:rsidR="001C3EFF" w:rsidRPr="00BC509A" w:rsidRDefault="001C3EFF">
          <w:pPr>
            <w:pStyle w:val="TOC2"/>
            <w:rPr>
              <w:b w:val="0"/>
              <w:bCs w:val="0"/>
              <w:sz w:val="22"/>
              <w:szCs w:val="22"/>
            </w:rPr>
          </w:pPr>
          <w:hyperlink w:anchor="_Toc52563872" w:history="1">
            <w:r w:rsidRPr="00BC509A">
              <w:rPr>
                <w:rStyle w:val="Hyperlink"/>
              </w:rPr>
              <w:t>5. Medical Expenditure Panel Survey (MEPS)</w:t>
            </w:r>
            <w:r w:rsidRPr="00BC509A">
              <w:rPr>
                <w:webHidden/>
              </w:rPr>
              <w:tab/>
            </w:r>
            <w:r w:rsidRPr="00BC509A">
              <w:rPr>
                <w:webHidden/>
              </w:rPr>
              <w:fldChar w:fldCharType="begin"/>
            </w:r>
            <w:r w:rsidRPr="00BC509A">
              <w:rPr>
                <w:webHidden/>
              </w:rPr>
              <w:instrText xml:space="preserve"> PAGEREF _Toc52563872 \h </w:instrText>
            </w:r>
            <w:r w:rsidRPr="00BC509A">
              <w:rPr>
                <w:webHidden/>
              </w:rPr>
            </w:r>
            <w:r w:rsidRPr="00BC509A">
              <w:rPr>
                <w:webHidden/>
              </w:rPr>
              <w:fldChar w:fldCharType="separate"/>
            </w:r>
            <w:r w:rsidR="0097112F">
              <w:rPr>
                <w:webHidden/>
              </w:rPr>
              <w:t>9</w:t>
            </w:r>
            <w:r w:rsidRPr="00BC509A">
              <w:rPr>
                <w:webHidden/>
              </w:rPr>
              <w:fldChar w:fldCharType="end"/>
            </w:r>
          </w:hyperlink>
        </w:p>
        <w:p w14:paraId="4FFF961D" w14:textId="5FDFE0D0" w:rsidR="001C3EFF" w:rsidRPr="00BC509A" w:rsidRDefault="001C3EFF">
          <w:pPr>
            <w:pStyle w:val="TOC1"/>
            <w:tabs>
              <w:tab w:val="right" w:leader="dot" w:pos="8630"/>
            </w:tabs>
            <w:rPr>
              <w:rFonts w:asciiTheme="majorHAnsi" w:hAnsiTheme="majorHAnsi" w:cstheme="majorHAnsi"/>
              <w:noProof/>
              <w:sz w:val="22"/>
              <w:szCs w:val="22"/>
            </w:rPr>
          </w:pPr>
          <w:hyperlink w:anchor="_Toc52563873" w:history="1">
            <w:r w:rsidRPr="00BC509A">
              <w:rPr>
                <w:rStyle w:val="Hyperlink"/>
                <w:rFonts w:asciiTheme="majorHAnsi" w:hAnsiTheme="majorHAnsi" w:cstheme="majorHAnsi"/>
                <w:b/>
                <w:bCs/>
                <w:noProof/>
              </w:rPr>
              <w:t>B. Comparison and harmonization of health variables across data sets</w:t>
            </w:r>
            <w:r w:rsidRPr="00BC509A">
              <w:rPr>
                <w:rFonts w:asciiTheme="majorHAnsi" w:hAnsiTheme="majorHAnsi" w:cstheme="majorHAnsi"/>
                <w:noProof/>
                <w:webHidden/>
              </w:rPr>
              <w:tab/>
            </w:r>
            <w:r w:rsidRPr="00BC509A">
              <w:rPr>
                <w:rFonts w:asciiTheme="majorHAnsi" w:hAnsiTheme="majorHAnsi" w:cstheme="majorHAnsi"/>
                <w:noProof/>
                <w:webHidden/>
              </w:rPr>
              <w:fldChar w:fldCharType="begin"/>
            </w:r>
            <w:r w:rsidRPr="00BC509A">
              <w:rPr>
                <w:rFonts w:asciiTheme="majorHAnsi" w:hAnsiTheme="majorHAnsi" w:cstheme="majorHAnsi"/>
                <w:noProof/>
                <w:webHidden/>
              </w:rPr>
              <w:instrText xml:space="preserve"> PAGEREF _Toc52563873 \h </w:instrText>
            </w:r>
            <w:r w:rsidRPr="00BC509A">
              <w:rPr>
                <w:rFonts w:asciiTheme="majorHAnsi" w:hAnsiTheme="majorHAnsi" w:cstheme="majorHAnsi"/>
                <w:noProof/>
                <w:webHidden/>
              </w:rPr>
            </w:r>
            <w:r w:rsidRPr="00BC509A">
              <w:rPr>
                <w:rFonts w:asciiTheme="majorHAnsi" w:hAnsiTheme="majorHAnsi" w:cstheme="majorHAnsi"/>
                <w:noProof/>
                <w:webHidden/>
              </w:rPr>
              <w:fldChar w:fldCharType="separate"/>
            </w:r>
            <w:r w:rsidR="0097112F">
              <w:rPr>
                <w:rFonts w:asciiTheme="majorHAnsi" w:hAnsiTheme="majorHAnsi" w:cstheme="majorHAnsi"/>
                <w:noProof/>
                <w:webHidden/>
              </w:rPr>
              <w:t>12</w:t>
            </w:r>
            <w:r w:rsidRPr="00BC509A">
              <w:rPr>
                <w:rFonts w:asciiTheme="majorHAnsi" w:hAnsiTheme="majorHAnsi" w:cstheme="majorHAnsi"/>
                <w:noProof/>
                <w:webHidden/>
              </w:rPr>
              <w:fldChar w:fldCharType="end"/>
            </w:r>
          </w:hyperlink>
        </w:p>
        <w:p w14:paraId="1B2EABE2" w14:textId="3537ECF9" w:rsidR="001C3EFF" w:rsidRPr="00BC509A" w:rsidRDefault="001C3EFF">
          <w:pPr>
            <w:pStyle w:val="TOC1"/>
            <w:tabs>
              <w:tab w:val="right" w:leader="dot" w:pos="8630"/>
            </w:tabs>
            <w:rPr>
              <w:rFonts w:asciiTheme="majorHAnsi" w:hAnsiTheme="majorHAnsi" w:cstheme="majorHAnsi"/>
              <w:noProof/>
              <w:sz w:val="22"/>
              <w:szCs w:val="22"/>
            </w:rPr>
          </w:pPr>
          <w:hyperlink w:anchor="_Toc52563874" w:history="1">
            <w:r w:rsidRPr="00BC509A">
              <w:rPr>
                <w:rStyle w:val="Hyperlink"/>
                <w:rFonts w:asciiTheme="majorHAnsi" w:hAnsiTheme="majorHAnsi" w:cstheme="majorHAnsi"/>
                <w:b/>
                <w:bCs/>
                <w:noProof/>
              </w:rPr>
              <w:t>C. Stata Code</w:t>
            </w:r>
            <w:r w:rsidRPr="00BC509A">
              <w:rPr>
                <w:rFonts w:asciiTheme="majorHAnsi" w:hAnsiTheme="majorHAnsi" w:cstheme="majorHAnsi"/>
                <w:noProof/>
                <w:webHidden/>
              </w:rPr>
              <w:tab/>
            </w:r>
            <w:r w:rsidRPr="00BC509A">
              <w:rPr>
                <w:rFonts w:asciiTheme="majorHAnsi" w:hAnsiTheme="majorHAnsi" w:cstheme="majorHAnsi"/>
                <w:noProof/>
                <w:webHidden/>
              </w:rPr>
              <w:fldChar w:fldCharType="begin"/>
            </w:r>
            <w:r w:rsidRPr="00BC509A">
              <w:rPr>
                <w:rFonts w:asciiTheme="majorHAnsi" w:hAnsiTheme="majorHAnsi" w:cstheme="majorHAnsi"/>
                <w:noProof/>
                <w:webHidden/>
              </w:rPr>
              <w:instrText xml:space="preserve"> PAGEREF _Toc52563874 \h </w:instrText>
            </w:r>
            <w:r w:rsidRPr="00BC509A">
              <w:rPr>
                <w:rFonts w:asciiTheme="majorHAnsi" w:hAnsiTheme="majorHAnsi" w:cstheme="majorHAnsi"/>
                <w:noProof/>
                <w:webHidden/>
              </w:rPr>
            </w:r>
            <w:r w:rsidRPr="00BC509A">
              <w:rPr>
                <w:rFonts w:asciiTheme="majorHAnsi" w:hAnsiTheme="majorHAnsi" w:cstheme="majorHAnsi"/>
                <w:noProof/>
                <w:webHidden/>
              </w:rPr>
              <w:fldChar w:fldCharType="separate"/>
            </w:r>
            <w:r w:rsidR="0097112F">
              <w:rPr>
                <w:rFonts w:asciiTheme="majorHAnsi" w:hAnsiTheme="majorHAnsi" w:cstheme="majorHAnsi"/>
                <w:noProof/>
                <w:webHidden/>
              </w:rPr>
              <w:t>17</w:t>
            </w:r>
            <w:r w:rsidRPr="00BC509A">
              <w:rPr>
                <w:rFonts w:asciiTheme="majorHAnsi" w:hAnsiTheme="majorHAnsi" w:cstheme="majorHAnsi"/>
                <w:noProof/>
                <w:webHidden/>
              </w:rPr>
              <w:fldChar w:fldCharType="end"/>
            </w:r>
          </w:hyperlink>
        </w:p>
        <w:p w14:paraId="6884AC4E" w14:textId="159A98CF" w:rsidR="001C3EFF" w:rsidRPr="00BC509A" w:rsidRDefault="001C3EFF">
          <w:pPr>
            <w:pStyle w:val="TOC1"/>
            <w:tabs>
              <w:tab w:val="right" w:leader="dot" w:pos="8630"/>
            </w:tabs>
            <w:rPr>
              <w:rFonts w:asciiTheme="majorHAnsi" w:hAnsiTheme="majorHAnsi" w:cstheme="majorHAnsi"/>
              <w:noProof/>
              <w:sz w:val="22"/>
              <w:szCs w:val="22"/>
            </w:rPr>
          </w:pPr>
          <w:hyperlink w:anchor="_Toc52563875" w:history="1">
            <w:r w:rsidRPr="00BC509A">
              <w:rPr>
                <w:rStyle w:val="Hyperlink"/>
                <w:rFonts w:asciiTheme="majorHAnsi" w:hAnsiTheme="majorHAnsi" w:cstheme="majorHAnsi"/>
                <w:b/>
                <w:bCs/>
                <w:noProof/>
              </w:rPr>
              <w:t>D. GitHub Storage and Sharing of Codes and Documents</w:t>
            </w:r>
            <w:r w:rsidRPr="00BC509A">
              <w:rPr>
                <w:rFonts w:asciiTheme="majorHAnsi" w:hAnsiTheme="majorHAnsi" w:cstheme="majorHAnsi"/>
                <w:noProof/>
                <w:webHidden/>
              </w:rPr>
              <w:tab/>
            </w:r>
            <w:r w:rsidRPr="00BC509A">
              <w:rPr>
                <w:rFonts w:asciiTheme="majorHAnsi" w:hAnsiTheme="majorHAnsi" w:cstheme="majorHAnsi"/>
                <w:noProof/>
                <w:webHidden/>
              </w:rPr>
              <w:fldChar w:fldCharType="begin"/>
            </w:r>
            <w:r w:rsidRPr="00BC509A">
              <w:rPr>
                <w:rFonts w:asciiTheme="majorHAnsi" w:hAnsiTheme="majorHAnsi" w:cstheme="majorHAnsi"/>
                <w:noProof/>
                <w:webHidden/>
              </w:rPr>
              <w:instrText xml:space="preserve"> PAGEREF _Toc52563875 \h </w:instrText>
            </w:r>
            <w:r w:rsidRPr="00BC509A">
              <w:rPr>
                <w:rFonts w:asciiTheme="majorHAnsi" w:hAnsiTheme="majorHAnsi" w:cstheme="majorHAnsi"/>
                <w:noProof/>
                <w:webHidden/>
              </w:rPr>
            </w:r>
            <w:r w:rsidRPr="00BC509A">
              <w:rPr>
                <w:rFonts w:asciiTheme="majorHAnsi" w:hAnsiTheme="majorHAnsi" w:cstheme="majorHAnsi"/>
                <w:noProof/>
                <w:webHidden/>
              </w:rPr>
              <w:fldChar w:fldCharType="separate"/>
            </w:r>
            <w:r w:rsidR="0097112F">
              <w:rPr>
                <w:rFonts w:asciiTheme="majorHAnsi" w:hAnsiTheme="majorHAnsi" w:cstheme="majorHAnsi"/>
                <w:noProof/>
                <w:webHidden/>
              </w:rPr>
              <w:t>18</w:t>
            </w:r>
            <w:r w:rsidRPr="00BC509A">
              <w:rPr>
                <w:rFonts w:asciiTheme="majorHAnsi" w:hAnsiTheme="majorHAnsi" w:cstheme="majorHAnsi"/>
                <w:noProof/>
                <w:webHidden/>
              </w:rPr>
              <w:fldChar w:fldCharType="end"/>
            </w:r>
          </w:hyperlink>
        </w:p>
        <w:p w14:paraId="472E5448" w14:textId="26C1B24B" w:rsidR="00C575CA" w:rsidRPr="00BC509A" w:rsidRDefault="00C575CA">
          <w:pPr>
            <w:rPr>
              <w:rFonts w:asciiTheme="majorHAnsi" w:hAnsiTheme="majorHAnsi" w:cstheme="majorHAnsi"/>
            </w:rPr>
          </w:pPr>
          <w:r w:rsidRPr="00BC509A">
            <w:rPr>
              <w:rFonts w:asciiTheme="majorHAnsi" w:hAnsiTheme="majorHAnsi" w:cstheme="majorHAnsi"/>
              <w:b/>
              <w:bCs/>
              <w:noProof/>
            </w:rPr>
            <w:fldChar w:fldCharType="end"/>
          </w:r>
        </w:p>
      </w:sdtContent>
    </w:sdt>
    <w:p w14:paraId="16989352" w14:textId="5E1F8196" w:rsidR="001B28D6" w:rsidRPr="00BC509A" w:rsidRDefault="001B28D6">
      <w:pPr>
        <w:rPr>
          <w:rFonts w:asciiTheme="majorHAnsi" w:hAnsiTheme="majorHAnsi" w:cstheme="majorHAnsi"/>
          <w:b/>
          <w:bCs/>
          <w:noProof/>
        </w:rPr>
      </w:pPr>
    </w:p>
    <w:p w14:paraId="79BB3E5E" w14:textId="1F54850D" w:rsidR="001B28D6" w:rsidRPr="00BC509A" w:rsidRDefault="001B28D6">
      <w:pPr>
        <w:rPr>
          <w:rFonts w:asciiTheme="majorHAnsi" w:hAnsiTheme="majorHAnsi" w:cstheme="majorHAnsi"/>
          <w:b/>
          <w:bCs/>
          <w:noProof/>
        </w:rPr>
      </w:pPr>
    </w:p>
    <w:p w14:paraId="08810297" w14:textId="584D1D8A" w:rsidR="001B28D6" w:rsidRDefault="001B28D6">
      <w:pPr>
        <w:rPr>
          <w:b/>
          <w:bCs/>
          <w:noProof/>
        </w:rPr>
      </w:pPr>
    </w:p>
    <w:p w14:paraId="21732A4D" w14:textId="5A2A866A" w:rsidR="001B28D6" w:rsidRDefault="001B28D6">
      <w:pPr>
        <w:rPr>
          <w:b/>
          <w:bCs/>
          <w:noProof/>
        </w:rPr>
      </w:pPr>
    </w:p>
    <w:p w14:paraId="2C73846C" w14:textId="66ABFCFF" w:rsidR="001B28D6" w:rsidRDefault="001B28D6">
      <w:pPr>
        <w:rPr>
          <w:b/>
          <w:bCs/>
          <w:noProof/>
        </w:rPr>
      </w:pPr>
    </w:p>
    <w:p w14:paraId="6F15B3B3" w14:textId="2E9BDDE7" w:rsidR="001B28D6" w:rsidRDefault="001B28D6">
      <w:pPr>
        <w:rPr>
          <w:b/>
          <w:bCs/>
          <w:noProof/>
        </w:rPr>
      </w:pPr>
    </w:p>
    <w:p w14:paraId="2C9CB4C5" w14:textId="12CFB8D8" w:rsidR="001B28D6" w:rsidRDefault="001B28D6">
      <w:pPr>
        <w:rPr>
          <w:b/>
          <w:bCs/>
          <w:noProof/>
        </w:rPr>
      </w:pPr>
    </w:p>
    <w:p w14:paraId="45F2F0B0" w14:textId="14086EF3" w:rsidR="001B28D6" w:rsidRDefault="001B28D6">
      <w:pPr>
        <w:rPr>
          <w:b/>
          <w:bCs/>
          <w:noProof/>
        </w:rPr>
      </w:pPr>
    </w:p>
    <w:p w14:paraId="2295200B" w14:textId="4DFB0F93" w:rsidR="001B28D6" w:rsidRDefault="001B28D6">
      <w:pPr>
        <w:rPr>
          <w:b/>
          <w:bCs/>
          <w:noProof/>
        </w:rPr>
      </w:pPr>
    </w:p>
    <w:p w14:paraId="3391627B" w14:textId="6B7BC79F" w:rsidR="001B28D6" w:rsidRDefault="001B28D6">
      <w:pPr>
        <w:rPr>
          <w:b/>
          <w:bCs/>
          <w:noProof/>
        </w:rPr>
      </w:pPr>
    </w:p>
    <w:p w14:paraId="06A60EC9" w14:textId="2B91D76A" w:rsidR="001B28D6" w:rsidRDefault="001B28D6">
      <w:pPr>
        <w:rPr>
          <w:b/>
          <w:bCs/>
          <w:noProof/>
        </w:rPr>
      </w:pPr>
    </w:p>
    <w:p w14:paraId="1501BF4C" w14:textId="7F148C84" w:rsidR="001B28D6" w:rsidRDefault="001B28D6">
      <w:pPr>
        <w:rPr>
          <w:b/>
          <w:bCs/>
          <w:noProof/>
        </w:rPr>
      </w:pPr>
    </w:p>
    <w:p w14:paraId="525F8FD9" w14:textId="371E6740" w:rsidR="001B28D6" w:rsidRDefault="001B28D6">
      <w:pPr>
        <w:rPr>
          <w:b/>
          <w:bCs/>
          <w:noProof/>
        </w:rPr>
      </w:pPr>
    </w:p>
    <w:p w14:paraId="246BDFEA" w14:textId="5979C96E" w:rsidR="001B28D6" w:rsidRDefault="001B28D6">
      <w:pPr>
        <w:rPr>
          <w:b/>
          <w:bCs/>
          <w:noProof/>
        </w:rPr>
      </w:pPr>
    </w:p>
    <w:p w14:paraId="30316E5C" w14:textId="73637A63" w:rsidR="001B28D6" w:rsidRDefault="001B28D6">
      <w:pPr>
        <w:rPr>
          <w:b/>
          <w:bCs/>
          <w:noProof/>
        </w:rPr>
      </w:pPr>
    </w:p>
    <w:p w14:paraId="4A5B264B" w14:textId="25D8EEAE" w:rsidR="001B28D6" w:rsidRDefault="001B28D6">
      <w:pPr>
        <w:rPr>
          <w:b/>
          <w:bCs/>
          <w:noProof/>
        </w:rPr>
      </w:pPr>
    </w:p>
    <w:p w14:paraId="0E493E1D" w14:textId="2AE09B27" w:rsidR="001B28D6" w:rsidRDefault="001B28D6">
      <w:pPr>
        <w:rPr>
          <w:b/>
          <w:bCs/>
          <w:noProof/>
        </w:rPr>
      </w:pPr>
    </w:p>
    <w:p w14:paraId="05ACFEFD" w14:textId="58BEDEE4" w:rsidR="001B28D6" w:rsidRDefault="001B28D6">
      <w:pPr>
        <w:rPr>
          <w:b/>
          <w:bCs/>
          <w:noProof/>
        </w:rPr>
      </w:pPr>
    </w:p>
    <w:p w14:paraId="2D79A666" w14:textId="2EF15B2A" w:rsidR="001B28D6" w:rsidRDefault="001B28D6">
      <w:pPr>
        <w:rPr>
          <w:b/>
          <w:bCs/>
          <w:noProof/>
        </w:rPr>
      </w:pPr>
    </w:p>
    <w:p w14:paraId="7C43385D" w14:textId="39D64D62" w:rsidR="001B28D6" w:rsidRDefault="001B28D6">
      <w:pPr>
        <w:rPr>
          <w:b/>
          <w:bCs/>
          <w:noProof/>
        </w:rPr>
      </w:pPr>
    </w:p>
    <w:p w14:paraId="6D637D58" w14:textId="1CCC8385" w:rsidR="001B28D6" w:rsidRDefault="001B28D6">
      <w:pPr>
        <w:rPr>
          <w:b/>
          <w:bCs/>
          <w:noProof/>
        </w:rPr>
      </w:pPr>
    </w:p>
    <w:p w14:paraId="6CDE442E" w14:textId="25EA81C3" w:rsidR="001B28D6" w:rsidRDefault="001B28D6">
      <w:pPr>
        <w:rPr>
          <w:b/>
          <w:bCs/>
          <w:noProof/>
        </w:rPr>
      </w:pPr>
    </w:p>
    <w:p w14:paraId="3080E2CB" w14:textId="5B894E20" w:rsidR="001B28D6" w:rsidRDefault="001B28D6">
      <w:pPr>
        <w:rPr>
          <w:b/>
          <w:bCs/>
          <w:noProof/>
        </w:rPr>
      </w:pPr>
    </w:p>
    <w:p w14:paraId="3D870D4C" w14:textId="0115F720" w:rsidR="001B28D6" w:rsidRDefault="001B28D6">
      <w:pPr>
        <w:rPr>
          <w:b/>
          <w:bCs/>
          <w:noProof/>
        </w:rPr>
      </w:pPr>
    </w:p>
    <w:p w14:paraId="42B64A49" w14:textId="664CAD2F" w:rsidR="001B28D6" w:rsidRDefault="001B28D6">
      <w:pPr>
        <w:rPr>
          <w:b/>
          <w:bCs/>
          <w:noProof/>
        </w:rPr>
      </w:pPr>
    </w:p>
    <w:p w14:paraId="269CC123" w14:textId="66AA261E" w:rsidR="001B28D6" w:rsidRDefault="001B28D6">
      <w:pPr>
        <w:rPr>
          <w:b/>
          <w:bCs/>
          <w:noProof/>
        </w:rPr>
      </w:pPr>
    </w:p>
    <w:p w14:paraId="288534E7" w14:textId="194B39E4" w:rsidR="001B28D6" w:rsidRDefault="001B28D6">
      <w:pPr>
        <w:rPr>
          <w:b/>
          <w:bCs/>
          <w:noProof/>
        </w:rPr>
      </w:pPr>
    </w:p>
    <w:p w14:paraId="75F8AD9A" w14:textId="6028DB9D" w:rsidR="001B28D6" w:rsidRDefault="001B28D6">
      <w:pPr>
        <w:rPr>
          <w:b/>
          <w:bCs/>
          <w:noProof/>
        </w:rPr>
      </w:pPr>
    </w:p>
    <w:p w14:paraId="69875BDF" w14:textId="77777777" w:rsidR="001B28D6" w:rsidRPr="00CA6E18" w:rsidRDefault="001B28D6">
      <w:pPr>
        <w:rPr>
          <w:b/>
          <w:bCs/>
          <w:noProof/>
        </w:rPr>
      </w:pPr>
    </w:p>
    <w:p w14:paraId="6A8AC520" w14:textId="2683A02E" w:rsidR="00781446" w:rsidRPr="00CA6E18" w:rsidRDefault="001B28D6" w:rsidP="00CA6E18">
      <w:pPr>
        <w:pStyle w:val="Heading1"/>
        <w:rPr>
          <w:b/>
          <w:bCs/>
        </w:rPr>
      </w:pPr>
      <w:bookmarkStart w:id="0" w:name="_Toc52563866"/>
      <w:r w:rsidRPr="00CA6E18">
        <w:rPr>
          <w:b/>
          <w:bCs/>
        </w:rPr>
        <w:t>Introduction</w:t>
      </w:r>
      <w:bookmarkEnd w:id="0"/>
    </w:p>
    <w:p w14:paraId="2619C915" w14:textId="0775F72E" w:rsidR="00781446" w:rsidRDefault="00BE03B2" w:rsidP="00841BB5">
      <w:pPr>
        <w:ind w:firstLine="360"/>
        <w:rPr>
          <w:rFonts w:asciiTheme="majorHAnsi" w:hAnsiTheme="majorHAnsi" w:cstheme="majorHAnsi"/>
          <w:bCs/>
          <w:sz w:val="22"/>
          <w:szCs w:val="22"/>
        </w:rPr>
      </w:pPr>
      <w:r w:rsidRPr="00637F62">
        <w:rPr>
          <w:rFonts w:asciiTheme="majorHAnsi" w:hAnsiTheme="majorHAnsi" w:cstheme="majorHAnsi"/>
          <w:bCs/>
          <w:sz w:val="22"/>
          <w:szCs w:val="22"/>
        </w:rPr>
        <w:t xml:space="preserve">In this document, </w:t>
      </w:r>
      <w:r w:rsidR="00781446" w:rsidRPr="00637F62">
        <w:rPr>
          <w:rFonts w:asciiTheme="majorHAnsi" w:hAnsiTheme="majorHAnsi" w:cstheme="majorHAnsi"/>
          <w:bCs/>
          <w:sz w:val="22"/>
          <w:szCs w:val="22"/>
        </w:rPr>
        <w:t xml:space="preserve">we provide </w:t>
      </w:r>
      <w:r w:rsidR="00841BB5" w:rsidRPr="00637F62">
        <w:rPr>
          <w:rFonts w:asciiTheme="majorHAnsi" w:hAnsiTheme="majorHAnsi" w:cstheme="majorHAnsi"/>
          <w:bCs/>
          <w:sz w:val="22"/>
          <w:szCs w:val="22"/>
        </w:rPr>
        <w:t xml:space="preserve">a </w:t>
      </w:r>
      <w:r w:rsidR="00781446" w:rsidRPr="00637F62">
        <w:rPr>
          <w:rFonts w:asciiTheme="majorHAnsi" w:hAnsiTheme="majorHAnsi" w:cstheme="majorHAnsi"/>
          <w:bCs/>
          <w:sz w:val="22"/>
          <w:szCs w:val="22"/>
        </w:rPr>
        <w:t>detailed guidance on obtaining and analyzing data from f</w:t>
      </w:r>
      <w:r w:rsidR="00841BB5" w:rsidRPr="00637F62">
        <w:rPr>
          <w:rFonts w:asciiTheme="majorHAnsi" w:hAnsiTheme="majorHAnsi" w:cstheme="majorHAnsi"/>
          <w:bCs/>
          <w:sz w:val="22"/>
          <w:szCs w:val="22"/>
        </w:rPr>
        <w:t>ive</w:t>
      </w:r>
      <w:r w:rsidR="00781446" w:rsidRPr="00637F62">
        <w:rPr>
          <w:rFonts w:asciiTheme="majorHAnsi" w:hAnsiTheme="majorHAnsi" w:cstheme="majorHAnsi"/>
          <w:bCs/>
          <w:sz w:val="22"/>
          <w:szCs w:val="22"/>
        </w:rPr>
        <w:t xml:space="preserve"> nationally representative, public-use data sources collected by U.S. federal agencies, that contain information about race and health outcomes. This file accompanies the Excel document that provides a comparison of various features of the data sources. This is a “live” document to which we will continue adding more data sources in the following dimensions 1) ones that contain health insurance and health care access data </w:t>
      </w:r>
      <w:r w:rsidR="00E96B11" w:rsidRPr="00637F62">
        <w:rPr>
          <w:rFonts w:asciiTheme="majorHAnsi" w:hAnsiTheme="majorHAnsi" w:cstheme="majorHAnsi"/>
          <w:bCs/>
          <w:sz w:val="22"/>
          <w:szCs w:val="22"/>
        </w:rPr>
        <w:t>(</w:t>
      </w:r>
      <w:r w:rsidR="00781446" w:rsidRPr="00637F62">
        <w:rPr>
          <w:rFonts w:asciiTheme="majorHAnsi" w:hAnsiTheme="majorHAnsi" w:cstheme="majorHAnsi"/>
          <w:bCs/>
          <w:sz w:val="22"/>
          <w:szCs w:val="22"/>
        </w:rPr>
        <w:t>these f</w:t>
      </w:r>
      <w:r w:rsidR="00E96B11" w:rsidRPr="00637F62">
        <w:rPr>
          <w:rFonts w:asciiTheme="majorHAnsi" w:hAnsiTheme="majorHAnsi" w:cstheme="majorHAnsi"/>
          <w:bCs/>
          <w:sz w:val="22"/>
          <w:szCs w:val="22"/>
        </w:rPr>
        <w:t>ive</w:t>
      </w:r>
      <w:r w:rsidR="00781446" w:rsidRPr="00637F62">
        <w:rPr>
          <w:rFonts w:asciiTheme="majorHAnsi" w:hAnsiTheme="majorHAnsi" w:cstheme="majorHAnsi"/>
          <w:bCs/>
          <w:sz w:val="22"/>
          <w:szCs w:val="22"/>
        </w:rPr>
        <w:t xml:space="preserve"> all do as well, but there are other data sets that, say, contain only health insurance and race</w:t>
      </w:r>
      <w:r w:rsidR="007F0D52" w:rsidRPr="00637F62">
        <w:rPr>
          <w:rFonts w:asciiTheme="majorHAnsi" w:hAnsiTheme="majorHAnsi" w:cstheme="majorHAnsi"/>
          <w:bCs/>
          <w:sz w:val="22"/>
          <w:szCs w:val="22"/>
        </w:rPr>
        <w:t>)</w:t>
      </w:r>
      <w:r w:rsidR="00781446" w:rsidRPr="00637F62">
        <w:rPr>
          <w:rFonts w:asciiTheme="majorHAnsi" w:hAnsiTheme="majorHAnsi" w:cstheme="majorHAnsi"/>
          <w:bCs/>
          <w:sz w:val="22"/>
          <w:szCs w:val="22"/>
        </w:rPr>
        <w:t>; 2) ones that are non-public use but are not prohibitively expensive or prohibitively administratively difficult to obtain, and we will describe the data protection protocols in place</w:t>
      </w:r>
      <w:r w:rsidR="00841BB5" w:rsidRPr="00637F62">
        <w:rPr>
          <w:rFonts w:asciiTheme="majorHAnsi" w:hAnsiTheme="majorHAnsi" w:cstheme="majorHAnsi"/>
          <w:bCs/>
          <w:sz w:val="22"/>
          <w:szCs w:val="22"/>
        </w:rPr>
        <w:t xml:space="preserve">; </w:t>
      </w:r>
      <w:r w:rsidR="00781446" w:rsidRPr="00637F62">
        <w:rPr>
          <w:rFonts w:asciiTheme="majorHAnsi" w:hAnsiTheme="majorHAnsi" w:cstheme="majorHAnsi"/>
          <w:bCs/>
          <w:sz w:val="22"/>
          <w:szCs w:val="22"/>
        </w:rPr>
        <w:t xml:space="preserve">3) ones that contain socioeconomic determinants of health (this will be a large potential set, including education, housing, correctional systems, </w:t>
      </w:r>
      <w:proofErr w:type="spellStart"/>
      <w:r w:rsidR="00781446" w:rsidRPr="00637F62">
        <w:rPr>
          <w:rFonts w:asciiTheme="majorHAnsi" w:hAnsiTheme="majorHAnsi" w:cstheme="majorHAnsi"/>
          <w:bCs/>
          <w:sz w:val="22"/>
          <w:szCs w:val="22"/>
        </w:rPr>
        <w:t>etc</w:t>
      </w:r>
      <w:proofErr w:type="spellEnd"/>
      <w:r w:rsidR="00781446" w:rsidRPr="00637F62">
        <w:rPr>
          <w:rFonts w:asciiTheme="majorHAnsi" w:hAnsiTheme="majorHAnsi" w:cstheme="majorHAnsi"/>
          <w:bCs/>
          <w:sz w:val="22"/>
          <w:szCs w:val="22"/>
        </w:rPr>
        <w:t>). Please send us any suggestions you have for making this a</w:t>
      </w:r>
      <w:r w:rsidR="00781446" w:rsidRPr="00637F62">
        <w:rPr>
          <w:rFonts w:asciiTheme="majorHAnsi" w:hAnsiTheme="majorHAnsi" w:cstheme="majorHAnsi"/>
          <w:b/>
          <w:sz w:val="22"/>
          <w:szCs w:val="22"/>
        </w:rPr>
        <w:t xml:space="preserve"> </w:t>
      </w:r>
      <w:r w:rsidR="00781446" w:rsidRPr="00CA6E18">
        <w:rPr>
          <w:rFonts w:asciiTheme="majorHAnsi" w:hAnsiTheme="majorHAnsi" w:cstheme="majorHAnsi"/>
          <w:bCs/>
          <w:sz w:val="22"/>
          <w:szCs w:val="22"/>
        </w:rPr>
        <w:t>useful resource.</w:t>
      </w:r>
    </w:p>
    <w:p w14:paraId="7BE45DF4" w14:textId="594D229C" w:rsidR="00DE2E9B" w:rsidRDefault="00DE2E9B" w:rsidP="00841BB5">
      <w:pPr>
        <w:ind w:firstLine="360"/>
        <w:rPr>
          <w:rFonts w:asciiTheme="majorHAnsi" w:hAnsiTheme="majorHAnsi" w:cstheme="majorHAnsi"/>
          <w:bCs/>
          <w:sz w:val="22"/>
          <w:szCs w:val="22"/>
        </w:rPr>
      </w:pPr>
    </w:p>
    <w:p w14:paraId="7F35A3B8" w14:textId="47D6BD02" w:rsidR="00DE2E9B" w:rsidRDefault="00DE2E9B" w:rsidP="00841BB5">
      <w:pPr>
        <w:ind w:firstLine="360"/>
        <w:rPr>
          <w:rFonts w:asciiTheme="majorHAnsi" w:hAnsiTheme="majorHAnsi" w:cstheme="majorHAnsi"/>
          <w:bCs/>
          <w:sz w:val="22"/>
          <w:szCs w:val="22"/>
        </w:rPr>
      </w:pPr>
    </w:p>
    <w:p w14:paraId="141DD69D" w14:textId="57BEF331" w:rsidR="00DE2E9B" w:rsidRDefault="00DE2E9B" w:rsidP="00841BB5">
      <w:pPr>
        <w:ind w:firstLine="360"/>
        <w:rPr>
          <w:rFonts w:asciiTheme="majorHAnsi" w:hAnsiTheme="majorHAnsi" w:cstheme="majorHAnsi"/>
          <w:bCs/>
          <w:sz w:val="22"/>
          <w:szCs w:val="22"/>
        </w:rPr>
      </w:pPr>
    </w:p>
    <w:p w14:paraId="53847471" w14:textId="1B74047F" w:rsidR="00DE2E9B" w:rsidRDefault="00DE2E9B" w:rsidP="00841BB5">
      <w:pPr>
        <w:ind w:firstLine="360"/>
        <w:rPr>
          <w:rFonts w:asciiTheme="majorHAnsi" w:hAnsiTheme="majorHAnsi" w:cstheme="majorHAnsi"/>
          <w:bCs/>
          <w:sz w:val="22"/>
          <w:szCs w:val="22"/>
        </w:rPr>
      </w:pPr>
    </w:p>
    <w:p w14:paraId="4CDD2FC3" w14:textId="5C7E2B72" w:rsidR="00DE2E9B" w:rsidRDefault="00DE2E9B" w:rsidP="00841BB5">
      <w:pPr>
        <w:ind w:firstLine="360"/>
        <w:rPr>
          <w:rFonts w:asciiTheme="majorHAnsi" w:hAnsiTheme="majorHAnsi" w:cstheme="majorHAnsi"/>
          <w:bCs/>
          <w:sz w:val="22"/>
          <w:szCs w:val="22"/>
        </w:rPr>
      </w:pPr>
    </w:p>
    <w:p w14:paraId="6F55ABEC" w14:textId="44B17212" w:rsidR="00DE2E9B" w:rsidRDefault="00DE2E9B" w:rsidP="00841BB5">
      <w:pPr>
        <w:ind w:firstLine="360"/>
        <w:rPr>
          <w:rFonts w:asciiTheme="majorHAnsi" w:hAnsiTheme="majorHAnsi" w:cstheme="majorHAnsi"/>
          <w:bCs/>
          <w:sz w:val="22"/>
          <w:szCs w:val="22"/>
        </w:rPr>
      </w:pPr>
    </w:p>
    <w:p w14:paraId="667207C2" w14:textId="3FA09AE8" w:rsidR="00DE2E9B" w:rsidRDefault="00DE2E9B" w:rsidP="00841BB5">
      <w:pPr>
        <w:ind w:firstLine="360"/>
        <w:rPr>
          <w:rFonts w:asciiTheme="majorHAnsi" w:hAnsiTheme="majorHAnsi" w:cstheme="majorHAnsi"/>
          <w:bCs/>
          <w:sz w:val="22"/>
          <w:szCs w:val="22"/>
        </w:rPr>
      </w:pPr>
    </w:p>
    <w:p w14:paraId="0F6392AC" w14:textId="79FE8289" w:rsidR="00DE2E9B" w:rsidRDefault="00DE2E9B" w:rsidP="00841BB5">
      <w:pPr>
        <w:ind w:firstLine="360"/>
        <w:rPr>
          <w:rFonts w:asciiTheme="majorHAnsi" w:hAnsiTheme="majorHAnsi" w:cstheme="majorHAnsi"/>
          <w:bCs/>
          <w:sz w:val="22"/>
          <w:szCs w:val="22"/>
        </w:rPr>
      </w:pPr>
    </w:p>
    <w:p w14:paraId="33E2A87F" w14:textId="1966EB2D" w:rsidR="00DE2E9B" w:rsidRDefault="00DE2E9B" w:rsidP="00841BB5">
      <w:pPr>
        <w:ind w:firstLine="360"/>
        <w:rPr>
          <w:rFonts w:asciiTheme="majorHAnsi" w:hAnsiTheme="majorHAnsi" w:cstheme="majorHAnsi"/>
          <w:bCs/>
          <w:sz w:val="22"/>
          <w:szCs w:val="22"/>
        </w:rPr>
      </w:pPr>
    </w:p>
    <w:p w14:paraId="1C58EB6D" w14:textId="1A4C726B" w:rsidR="00DE2E9B" w:rsidRDefault="00DE2E9B" w:rsidP="00841BB5">
      <w:pPr>
        <w:ind w:firstLine="360"/>
        <w:rPr>
          <w:rFonts w:asciiTheme="majorHAnsi" w:hAnsiTheme="majorHAnsi" w:cstheme="majorHAnsi"/>
          <w:bCs/>
          <w:sz w:val="22"/>
          <w:szCs w:val="22"/>
        </w:rPr>
      </w:pPr>
    </w:p>
    <w:p w14:paraId="01CE20BB" w14:textId="5BCA5FB4" w:rsidR="00DE2E9B" w:rsidRDefault="00DE2E9B" w:rsidP="00841BB5">
      <w:pPr>
        <w:ind w:firstLine="360"/>
        <w:rPr>
          <w:rFonts w:asciiTheme="majorHAnsi" w:hAnsiTheme="majorHAnsi" w:cstheme="majorHAnsi"/>
          <w:bCs/>
          <w:sz w:val="22"/>
          <w:szCs w:val="22"/>
        </w:rPr>
      </w:pPr>
    </w:p>
    <w:p w14:paraId="7DC657F4" w14:textId="3D291B22" w:rsidR="00DE2E9B" w:rsidRDefault="00DE2E9B" w:rsidP="00841BB5">
      <w:pPr>
        <w:ind w:firstLine="360"/>
        <w:rPr>
          <w:rFonts w:asciiTheme="majorHAnsi" w:hAnsiTheme="majorHAnsi" w:cstheme="majorHAnsi"/>
          <w:bCs/>
          <w:sz w:val="22"/>
          <w:szCs w:val="22"/>
        </w:rPr>
      </w:pPr>
    </w:p>
    <w:p w14:paraId="6D02CBFA" w14:textId="1F5833DA" w:rsidR="00DE2E9B" w:rsidRDefault="00DE2E9B" w:rsidP="00841BB5">
      <w:pPr>
        <w:ind w:firstLine="360"/>
        <w:rPr>
          <w:rFonts w:asciiTheme="majorHAnsi" w:hAnsiTheme="majorHAnsi" w:cstheme="majorHAnsi"/>
          <w:bCs/>
          <w:sz w:val="22"/>
          <w:szCs w:val="22"/>
        </w:rPr>
      </w:pPr>
    </w:p>
    <w:p w14:paraId="15C9F9C1" w14:textId="007F2680" w:rsidR="00DE2E9B" w:rsidRDefault="00DE2E9B" w:rsidP="00841BB5">
      <w:pPr>
        <w:ind w:firstLine="360"/>
        <w:rPr>
          <w:rFonts w:asciiTheme="majorHAnsi" w:hAnsiTheme="majorHAnsi" w:cstheme="majorHAnsi"/>
          <w:bCs/>
          <w:sz w:val="22"/>
          <w:szCs w:val="22"/>
        </w:rPr>
      </w:pPr>
    </w:p>
    <w:p w14:paraId="28F4B79F" w14:textId="4F350E4D" w:rsidR="00DE2E9B" w:rsidRDefault="00DE2E9B" w:rsidP="00841BB5">
      <w:pPr>
        <w:ind w:firstLine="360"/>
        <w:rPr>
          <w:rFonts w:asciiTheme="majorHAnsi" w:hAnsiTheme="majorHAnsi" w:cstheme="majorHAnsi"/>
          <w:bCs/>
          <w:sz w:val="22"/>
          <w:szCs w:val="22"/>
        </w:rPr>
      </w:pPr>
    </w:p>
    <w:p w14:paraId="41728683" w14:textId="619F2C59" w:rsidR="00DE2E9B" w:rsidRDefault="00DE2E9B" w:rsidP="00841BB5">
      <w:pPr>
        <w:ind w:firstLine="360"/>
        <w:rPr>
          <w:rFonts w:asciiTheme="majorHAnsi" w:hAnsiTheme="majorHAnsi" w:cstheme="majorHAnsi"/>
          <w:bCs/>
          <w:sz w:val="22"/>
          <w:szCs w:val="22"/>
        </w:rPr>
      </w:pPr>
    </w:p>
    <w:p w14:paraId="32754D97" w14:textId="592E6BFA" w:rsidR="00DE2E9B" w:rsidRDefault="00DE2E9B" w:rsidP="00841BB5">
      <w:pPr>
        <w:ind w:firstLine="360"/>
        <w:rPr>
          <w:rFonts w:asciiTheme="majorHAnsi" w:hAnsiTheme="majorHAnsi" w:cstheme="majorHAnsi"/>
          <w:bCs/>
          <w:sz w:val="22"/>
          <w:szCs w:val="22"/>
        </w:rPr>
      </w:pPr>
    </w:p>
    <w:p w14:paraId="64F132A8" w14:textId="143132E5" w:rsidR="00DE2E9B" w:rsidRDefault="00DE2E9B" w:rsidP="00841BB5">
      <w:pPr>
        <w:ind w:firstLine="360"/>
        <w:rPr>
          <w:rFonts w:asciiTheme="majorHAnsi" w:hAnsiTheme="majorHAnsi" w:cstheme="majorHAnsi"/>
          <w:bCs/>
          <w:sz w:val="22"/>
          <w:szCs w:val="22"/>
        </w:rPr>
      </w:pPr>
    </w:p>
    <w:p w14:paraId="3E7A4931" w14:textId="7456BA02" w:rsidR="00DE2E9B" w:rsidRDefault="00DE2E9B" w:rsidP="00841BB5">
      <w:pPr>
        <w:ind w:firstLine="360"/>
        <w:rPr>
          <w:rFonts w:asciiTheme="majorHAnsi" w:hAnsiTheme="majorHAnsi" w:cstheme="majorHAnsi"/>
          <w:bCs/>
          <w:sz w:val="22"/>
          <w:szCs w:val="22"/>
        </w:rPr>
      </w:pPr>
    </w:p>
    <w:p w14:paraId="3E2ADD6E" w14:textId="0D7DA4CC" w:rsidR="00DE2E9B" w:rsidRDefault="00DE2E9B" w:rsidP="00841BB5">
      <w:pPr>
        <w:ind w:firstLine="360"/>
        <w:rPr>
          <w:rFonts w:asciiTheme="majorHAnsi" w:hAnsiTheme="majorHAnsi" w:cstheme="majorHAnsi"/>
          <w:bCs/>
          <w:sz w:val="22"/>
          <w:szCs w:val="22"/>
        </w:rPr>
      </w:pPr>
    </w:p>
    <w:p w14:paraId="2827E5CD" w14:textId="1DA7AC16" w:rsidR="00DE2E9B" w:rsidRDefault="00DE2E9B" w:rsidP="00841BB5">
      <w:pPr>
        <w:ind w:firstLine="360"/>
        <w:rPr>
          <w:rFonts w:asciiTheme="majorHAnsi" w:hAnsiTheme="majorHAnsi" w:cstheme="majorHAnsi"/>
          <w:bCs/>
          <w:sz w:val="22"/>
          <w:szCs w:val="22"/>
        </w:rPr>
      </w:pPr>
    </w:p>
    <w:p w14:paraId="44818DD3" w14:textId="392ABC95" w:rsidR="00DE2E9B" w:rsidRDefault="00DE2E9B" w:rsidP="00841BB5">
      <w:pPr>
        <w:ind w:firstLine="360"/>
        <w:rPr>
          <w:rFonts w:asciiTheme="majorHAnsi" w:hAnsiTheme="majorHAnsi" w:cstheme="majorHAnsi"/>
          <w:bCs/>
          <w:sz w:val="22"/>
          <w:szCs w:val="22"/>
        </w:rPr>
      </w:pPr>
    </w:p>
    <w:p w14:paraId="37916D4E" w14:textId="611B269F" w:rsidR="00DE2E9B" w:rsidRDefault="00DE2E9B" w:rsidP="00841BB5">
      <w:pPr>
        <w:ind w:firstLine="360"/>
        <w:rPr>
          <w:rFonts w:asciiTheme="majorHAnsi" w:hAnsiTheme="majorHAnsi" w:cstheme="majorHAnsi"/>
          <w:bCs/>
          <w:sz w:val="22"/>
          <w:szCs w:val="22"/>
        </w:rPr>
      </w:pPr>
    </w:p>
    <w:p w14:paraId="69A58111" w14:textId="0D556B2E" w:rsidR="00DE2E9B" w:rsidRDefault="00DE2E9B" w:rsidP="00841BB5">
      <w:pPr>
        <w:ind w:firstLine="360"/>
        <w:rPr>
          <w:rFonts w:asciiTheme="majorHAnsi" w:hAnsiTheme="majorHAnsi" w:cstheme="majorHAnsi"/>
          <w:bCs/>
          <w:sz w:val="22"/>
          <w:szCs w:val="22"/>
        </w:rPr>
      </w:pPr>
    </w:p>
    <w:p w14:paraId="20FD7CCF" w14:textId="68AA214D" w:rsidR="00DE2E9B" w:rsidRDefault="00DE2E9B" w:rsidP="00841BB5">
      <w:pPr>
        <w:ind w:firstLine="360"/>
        <w:rPr>
          <w:rFonts w:asciiTheme="majorHAnsi" w:hAnsiTheme="majorHAnsi" w:cstheme="majorHAnsi"/>
          <w:bCs/>
          <w:sz w:val="22"/>
          <w:szCs w:val="22"/>
        </w:rPr>
      </w:pPr>
    </w:p>
    <w:p w14:paraId="61CC769D" w14:textId="35FCCAAB" w:rsidR="00DE2E9B" w:rsidRDefault="00DE2E9B" w:rsidP="00841BB5">
      <w:pPr>
        <w:ind w:firstLine="360"/>
        <w:rPr>
          <w:rFonts w:asciiTheme="majorHAnsi" w:hAnsiTheme="majorHAnsi" w:cstheme="majorHAnsi"/>
          <w:bCs/>
          <w:sz w:val="22"/>
          <w:szCs w:val="22"/>
        </w:rPr>
      </w:pPr>
    </w:p>
    <w:p w14:paraId="3DF7D8E3" w14:textId="68486357" w:rsidR="00DE2E9B" w:rsidRDefault="00DE2E9B" w:rsidP="00841BB5">
      <w:pPr>
        <w:ind w:firstLine="360"/>
        <w:rPr>
          <w:rFonts w:asciiTheme="majorHAnsi" w:hAnsiTheme="majorHAnsi" w:cstheme="majorHAnsi"/>
          <w:bCs/>
          <w:sz w:val="22"/>
          <w:szCs w:val="22"/>
        </w:rPr>
      </w:pPr>
    </w:p>
    <w:p w14:paraId="3C17E981" w14:textId="7C65DF17" w:rsidR="00DE2E9B" w:rsidRDefault="00DE2E9B" w:rsidP="00841BB5">
      <w:pPr>
        <w:ind w:firstLine="360"/>
        <w:rPr>
          <w:rFonts w:asciiTheme="majorHAnsi" w:hAnsiTheme="majorHAnsi" w:cstheme="majorHAnsi"/>
          <w:bCs/>
          <w:sz w:val="22"/>
          <w:szCs w:val="22"/>
        </w:rPr>
      </w:pPr>
    </w:p>
    <w:p w14:paraId="6B2C5E67" w14:textId="77777777" w:rsidR="00DE2E9B" w:rsidRDefault="00DE2E9B" w:rsidP="00841BB5">
      <w:pPr>
        <w:ind w:firstLine="360"/>
        <w:rPr>
          <w:rFonts w:asciiTheme="majorHAnsi" w:hAnsiTheme="majorHAnsi" w:cstheme="majorHAnsi"/>
          <w:bCs/>
          <w:sz w:val="22"/>
          <w:szCs w:val="22"/>
        </w:rPr>
      </w:pPr>
    </w:p>
    <w:p w14:paraId="0946975D" w14:textId="74298EBE" w:rsidR="00DE2E9B" w:rsidRDefault="00DE2E9B" w:rsidP="00841BB5">
      <w:pPr>
        <w:ind w:firstLine="360"/>
        <w:rPr>
          <w:rFonts w:asciiTheme="majorHAnsi" w:hAnsiTheme="majorHAnsi" w:cstheme="majorHAnsi"/>
          <w:bCs/>
          <w:sz w:val="22"/>
          <w:szCs w:val="22"/>
        </w:rPr>
      </w:pPr>
    </w:p>
    <w:p w14:paraId="7956058F" w14:textId="77777777" w:rsidR="00DE2E9B" w:rsidRDefault="00DE2E9B" w:rsidP="00841BB5">
      <w:pPr>
        <w:ind w:firstLine="360"/>
        <w:rPr>
          <w:rFonts w:asciiTheme="majorHAnsi" w:hAnsiTheme="majorHAnsi" w:cstheme="majorHAnsi"/>
          <w:bCs/>
          <w:sz w:val="22"/>
          <w:szCs w:val="22"/>
        </w:rPr>
      </w:pPr>
    </w:p>
    <w:p w14:paraId="63BDDB4A" w14:textId="77777777" w:rsidR="001B28D6" w:rsidRPr="00637F62" w:rsidRDefault="001B28D6" w:rsidP="00841BB5">
      <w:pPr>
        <w:ind w:firstLine="360"/>
        <w:rPr>
          <w:rFonts w:asciiTheme="majorHAnsi" w:hAnsiTheme="majorHAnsi" w:cstheme="majorHAnsi"/>
          <w:b/>
          <w:sz w:val="22"/>
          <w:szCs w:val="22"/>
        </w:rPr>
      </w:pPr>
    </w:p>
    <w:p w14:paraId="7B6A36B9" w14:textId="78BC8673" w:rsidR="00115C0E" w:rsidRPr="00CA6E18" w:rsidRDefault="00115C0E" w:rsidP="00CA6E18">
      <w:pPr>
        <w:pStyle w:val="Heading1"/>
        <w:rPr>
          <w:b/>
          <w:bCs/>
        </w:rPr>
      </w:pPr>
      <w:bookmarkStart w:id="1" w:name="_Toc52563867"/>
      <w:r w:rsidRPr="00CA6E18">
        <w:rPr>
          <w:b/>
          <w:bCs/>
        </w:rPr>
        <w:t>A. Description</w:t>
      </w:r>
      <w:bookmarkEnd w:id="1"/>
    </w:p>
    <w:p w14:paraId="07EF6D84" w14:textId="77777777" w:rsidR="00F34521" w:rsidRPr="00637F62" w:rsidRDefault="00F34521" w:rsidP="005068B2">
      <w:pPr>
        <w:ind w:firstLine="360"/>
        <w:rPr>
          <w:rFonts w:asciiTheme="majorHAnsi" w:hAnsiTheme="majorHAnsi" w:cstheme="majorHAnsi"/>
          <w:b/>
          <w:sz w:val="22"/>
          <w:szCs w:val="22"/>
        </w:rPr>
      </w:pPr>
    </w:p>
    <w:p w14:paraId="34C24AF9" w14:textId="07F9744D" w:rsidR="00115C0E" w:rsidRPr="00CA6E18" w:rsidRDefault="00115C0E" w:rsidP="00CA6E18">
      <w:pPr>
        <w:pStyle w:val="Heading2"/>
        <w:rPr>
          <w:b/>
          <w:bCs/>
        </w:rPr>
      </w:pPr>
      <w:bookmarkStart w:id="2" w:name="_Toc52563868"/>
      <w:r w:rsidRPr="00CA6E18">
        <w:rPr>
          <w:b/>
          <w:bCs/>
        </w:rPr>
        <w:t xml:space="preserve">1. Behavioral Risk Factor Surveillance System </w:t>
      </w:r>
      <w:r w:rsidR="00934A78" w:rsidRPr="00CA6E18">
        <w:rPr>
          <w:b/>
          <w:bCs/>
        </w:rPr>
        <w:t>(BRFSS)</w:t>
      </w:r>
      <w:bookmarkEnd w:id="2"/>
    </w:p>
    <w:p w14:paraId="45D7EF05" w14:textId="77777777" w:rsidR="00F34521" w:rsidRPr="00637F62" w:rsidRDefault="00F34521" w:rsidP="005068B2">
      <w:pPr>
        <w:ind w:firstLine="360"/>
        <w:rPr>
          <w:rFonts w:asciiTheme="majorHAnsi" w:hAnsiTheme="majorHAnsi" w:cstheme="majorHAnsi"/>
          <w:sz w:val="22"/>
          <w:szCs w:val="22"/>
          <w:u w:val="single"/>
        </w:rPr>
      </w:pPr>
    </w:p>
    <w:p w14:paraId="39D226D3" w14:textId="356EC982" w:rsidR="005068B2" w:rsidRPr="00CA6E18" w:rsidRDefault="005068B2" w:rsidP="00CA6E18">
      <w:pPr>
        <w:pStyle w:val="ListParagraph"/>
        <w:numPr>
          <w:ilvl w:val="1"/>
          <w:numId w:val="39"/>
        </w:numPr>
        <w:rPr>
          <w:rFonts w:asciiTheme="majorHAnsi" w:hAnsiTheme="majorHAnsi" w:cstheme="majorHAnsi"/>
          <w:sz w:val="22"/>
          <w:szCs w:val="22"/>
          <w:u w:val="single"/>
        </w:rPr>
      </w:pPr>
      <w:r w:rsidRPr="00CA6E18">
        <w:rPr>
          <w:rFonts w:asciiTheme="majorHAnsi" w:hAnsiTheme="majorHAnsi" w:cstheme="majorHAnsi"/>
          <w:sz w:val="22"/>
          <w:szCs w:val="22"/>
          <w:u w:val="single"/>
        </w:rPr>
        <w:t xml:space="preserve">Dataset Description: </w:t>
      </w:r>
    </w:p>
    <w:p w14:paraId="3AC5C48F" w14:textId="4701B0D6" w:rsidR="00A51936" w:rsidRPr="00637F62" w:rsidRDefault="00A51936" w:rsidP="00AB10E3">
      <w:pPr>
        <w:ind w:firstLine="360"/>
        <w:rPr>
          <w:rFonts w:asciiTheme="majorHAnsi" w:hAnsiTheme="majorHAnsi" w:cstheme="majorHAnsi"/>
          <w:i/>
          <w:iCs/>
          <w:sz w:val="22"/>
          <w:szCs w:val="22"/>
        </w:rPr>
      </w:pPr>
      <w:r w:rsidRPr="00637F62">
        <w:rPr>
          <w:rFonts w:asciiTheme="majorHAnsi" w:hAnsiTheme="majorHAnsi" w:cstheme="majorHAnsi"/>
          <w:sz w:val="22"/>
          <w:szCs w:val="22"/>
        </w:rPr>
        <w:t>(</w:t>
      </w:r>
      <w:r w:rsidRPr="00637F62">
        <w:rPr>
          <w:rFonts w:asciiTheme="majorHAnsi" w:hAnsiTheme="majorHAnsi" w:cstheme="majorHAnsi"/>
          <w:i/>
          <w:iCs/>
          <w:sz w:val="22"/>
          <w:szCs w:val="22"/>
        </w:rPr>
        <w:t>From BRFSS website</w:t>
      </w:r>
      <w:r w:rsidR="00AB10E3" w:rsidRPr="00637F62">
        <w:rPr>
          <w:rFonts w:asciiTheme="majorHAnsi" w:hAnsiTheme="majorHAnsi" w:cstheme="majorHAnsi"/>
          <w:i/>
          <w:iCs/>
          <w:sz w:val="22"/>
          <w:szCs w:val="22"/>
        </w:rPr>
        <w:t xml:space="preserve"> at </w:t>
      </w:r>
      <w:hyperlink r:id="rId8" w:history="1">
        <w:r w:rsidR="00AB10E3" w:rsidRPr="00637F62">
          <w:rPr>
            <w:rStyle w:val="Hyperlink"/>
            <w:rFonts w:asciiTheme="majorHAnsi" w:hAnsiTheme="majorHAnsi" w:cstheme="majorHAnsi"/>
            <w:i/>
            <w:iCs/>
            <w:sz w:val="22"/>
            <w:szCs w:val="22"/>
          </w:rPr>
          <w:t>https://www.cdc.gov/brfss/index.html</w:t>
        </w:r>
      </w:hyperlink>
      <w:r w:rsidR="00AB10E3" w:rsidRPr="00637F62">
        <w:rPr>
          <w:rFonts w:asciiTheme="majorHAnsi" w:hAnsiTheme="majorHAnsi" w:cstheme="majorHAnsi"/>
          <w:i/>
          <w:iCs/>
          <w:sz w:val="22"/>
          <w:szCs w:val="22"/>
        </w:rPr>
        <w:t xml:space="preserve"> </w:t>
      </w:r>
      <w:r w:rsidRPr="00637F62">
        <w:rPr>
          <w:rFonts w:asciiTheme="majorHAnsi" w:hAnsiTheme="majorHAnsi" w:cstheme="majorHAnsi"/>
          <w:i/>
          <w:iCs/>
          <w:sz w:val="22"/>
          <w:szCs w:val="22"/>
        </w:rPr>
        <w:t>)</w:t>
      </w:r>
    </w:p>
    <w:p w14:paraId="2EF9A23F" w14:textId="1D6507DF" w:rsidR="005068B2" w:rsidRPr="00637F62" w:rsidRDefault="005068B2" w:rsidP="004A48D8">
      <w:pPr>
        <w:ind w:firstLine="360"/>
        <w:rPr>
          <w:rFonts w:asciiTheme="majorHAnsi" w:hAnsiTheme="majorHAnsi" w:cstheme="majorHAnsi"/>
          <w:i/>
          <w:iCs/>
          <w:sz w:val="22"/>
          <w:szCs w:val="22"/>
        </w:rPr>
      </w:pPr>
      <w:r w:rsidRPr="00637F62">
        <w:rPr>
          <w:rFonts w:asciiTheme="majorHAnsi" w:hAnsiTheme="majorHAnsi" w:cstheme="majorHAnsi"/>
          <w:sz w:val="22"/>
          <w:szCs w:val="22"/>
        </w:rPr>
        <w:t xml:space="preserve">“The Behavioral Risk Factor Surveillance System (BRFSS) is the nation's premier system of health-related telephone surveys that collect state data about U.S. residents regarding their health-related risk behaviors, chronic health conditions, and use of preventive services. Established in 1984 with 15 states, BRFSS now collects data in all 50 states as well as the District of Columbia and three U.S. territories. BRFSS completes more than 400,000 adult interviews each year, making it the largest continuously conducted health survey system in the world” </w:t>
      </w:r>
    </w:p>
    <w:p w14:paraId="46C68330" w14:textId="77777777" w:rsidR="00F34521" w:rsidRPr="00637F62" w:rsidRDefault="00F34521" w:rsidP="004A48D8">
      <w:pPr>
        <w:ind w:firstLine="360"/>
        <w:rPr>
          <w:rFonts w:asciiTheme="majorHAnsi" w:hAnsiTheme="majorHAnsi" w:cstheme="majorHAnsi"/>
          <w:sz w:val="22"/>
          <w:szCs w:val="22"/>
          <w:u w:val="single"/>
        </w:rPr>
      </w:pPr>
    </w:p>
    <w:p w14:paraId="6C61F54B" w14:textId="496FAFE4" w:rsidR="00637F62" w:rsidRPr="00637F62" w:rsidRDefault="00115C0E" w:rsidP="00006262">
      <w:pPr>
        <w:pStyle w:val="ListParagraph"/>
        <w:numPr>
          <w:ilvl w:val="1"/>
          <w:numId w:val="39"/>
        </w:numPr>
        <w:rPr>
          <w:rFonts w:asciiTheme="majorHAnsi" w:hAnsiTheme="majorHAnsi" w:cstheme="majorHAnsi"/>
          <w:sz w:val="22"/>
          <w:szCs w:val="22"/>
        </w:rPr>
      </w:pPr>
      <w:r w:rsidRPr="002C42AB">
        <w:rPr>
          <w:rFonts w:asciiTheme="majorHAnsi" w:hAnsiTheme="majorHAnsi" w:cstheme="majorHAnsi"/>
          <w:sz w:val="22"/>
          <w:szCs w:val="22"/>
          <w:u w:val="single"/>
        </w:rPr>
        <w:t>Years Available</w:t>
      </w:r>
      <w:r w:rsidRPr="00CA6E18">
        <w:rPr>
          <w:rFonts w:asciiTheme="majorHAnsi" w:hAnsiTheme="majorHAnsi" w:cstheme="majorHAnsi"/>
          <w:sz w:val="22"/>
          <w:szCs w:val="22"/>
        </w:rPr>
        <w:t>:</w:t>
      </w:r>
      <w:r w:rsidRPr="00637F62">
        <w:rPr>
          <w:rFonts w:asciiTheme="majorHAnsi" w:hAnsiTheme="majorHAnsi" w:cstheme="majorHAnsi"/>
          <w:sz w:val="22"/>
          <w:szCs w:val="22"/>
        </w:rPr>
        <w:t xml:space="preserve"> 2007-2018</w:t>
      </w:r>
    </w:p>
    <w:p w14:paraId="39CC61E4" w14:textId="77777777" w:rsidR="00006262" w:rsidRPr="00CA6E18" w:rsidRDefault="00006262" w:rsidP="00CA6E18">
      <w:pPr>
        <w:pStyle w:val="ListParagraph"/>
        <w:rPr>
          <w:rFonts w:asciiTheme="majorHAnsi" w:hAnsiTheme="majorHAnsi" w:cstheme="majorHAnsi"/>
          <w:sz w:val="22"/>
          <w:szCs w:val="22"/>
        </w:rPr>
      </w:pPr>
    </w:p>
    <w:p w14:paraId="2AF2FDB5" w14:textId="53253A86" w:rsidR="00F34521" w:rsidRPr="00CA6E18" w:rsidRDefault="00006262" w:rsidP="00CA6E18">
      <w:pPr>
        <w:pStyle w:val="ListParagraph"/>
        <w:numPr>
          <w:ilvl w:val="1"/>
          <w:numId w:val="39"/>
        </w:numPr>
        <w:rPr>
          <w:rFonts w:asciiTheme="majorHAnsi" w:hAnsiTheme="majorHAnsi" w:cstheme="majorHAnsi"/>
          <w:iCs/>
          <w:sz w:val="22"/>
          <w:szCs w:val="22"/>
          <w:u w:val="single"/>
        </w:rPr>
      </w:pPr>
      <w:r w:rsidRPr="00CA6E18">
        <w:rPr>
          <w:rFonts w:asciiTheme="majorHAnsi" w:hAnsiTheme="majorHAnsi" w:cstheme="majorHAnsi"/>
          <w:iCs/>
          <w:sz w:val="22"/>
          <w:szCs w:val="22"/>
          <w:u w:val="single"/>
        </w:rPr>
        <w:t>Download instructions</w:t>
      </w:r>
    </w:p>
    <w:p w14:paraId="30197C0C" w14:textId="77777777" w:rsidR="00115C0E" w:rsidRPr="00CA6E18" w:rsidRDefault="00115C0E" w:rsidP="00CA6E18"/>
    <w:p w14:paraId="26F22823" w14:textId="0CB543B1" w:rsidR="00FE6766" w:rsidRPr="00637F62" w:rsidRDefault="00115C0E" w:rsidP="005068B2">
      <w:pPr>
        <w:pStyle w:val="ListParagraph"/>
        <w:numPr>
          <w:ilvl w:val="0"/>
          <w:numId w:val="3"/>
        </w:numPr>
        <w:ind w:left="0" w:firstLine="360"/>
        <w:rPr>
          <w:rFonts w:asciiTheme="majorHAnsi" w:hAnsiTheme="majorHAnsi" w:cstheme="majorHAnsi"/>
          <w:sz w:val="22"/>
          <w:szCs w:val="22"/>
        </w:rPr>
      </w:pPr>
      <w:r w:rsidRPr="00CA6E18">
        <w:rPr>
          <w:rFonts w:asciiTheme="majorHAnsi" w:hAnsiTheme="majorHAnsi" w:cstheme="majorHAnsi"/>
          <w:sz w:val="22"/>
          <w:szCs w:val="22"/>
        </w:rPr>
        <w:t xml:space="preserve">Go to </w:t>
      </w:r>
      <w:hyperlink r:id="rId9" w:history="1">
        <w:r w:rsidRPr="00637F62">
          <w:rPr>
            <w:rStyle w:val="Hyperlink"/>
            <w:rFonts w:asciiTheme="majorHAnsi" w:hAnsiTheme="majorHAnsi" w:cstheme="majorHAnsi"/>
            <w:sz w:val="22"/>
            <w:szCs w:val="22"/>
          </w:rPr>
          <w:t>https://www.cdc.gov/brfss/annual_data/annual_data.htm</w:t>
        </w:r>
      </w:hyperlink>
    </w:p>
    <w:p w14:paraId="3E923A67" w14:textId="5E4EEA61" w:rsidR="00FE6766" w:rsidRPr="00CA6E18" w:rsidRDefault="00115C0E" w:rsidP="00CA6E18">
      <w:pPr>
        <w:pStyle w:val="ListParagraph"/>
        <w:numPr>
          <w:ilvl w:val="0"/>
          <w:numId w:val="3"/>
        </w:numPr>
        <w:ind w:left="0" w:firstLine="360"/>
        <w:rPr>
          <w:rFonts w:asciiTheme="majorHAnsi" w:hAnsiTheme="majorHAnsi" w:cstheme="majorHAnsi"/>
          <w:sz w:val="22"/>
          <w:szCs w:val="22"/>
        </w:rPr>
      </w:pPr>
      <w:r w:rsidRPr="00CA6E18">
        <w:rPr>
          <w:rFonts w:asciiTheme="majorHAnsi" w:hAnsiTheme="majorHAnsi" w:cstheme="majorHAnsi"/>
          <w:sz w:val="22"/>
          <w:szCs w:val="22"/>
        </w:rPr>
        <w:t>Click “</w:t>
      </w:r>
      <w:r w:rsidRPr="00CA6E18">
        <w:rPr>
          <w:rFonts w:asciiTheme="majorHAnsi" w:hAnsiTheme="majorHAnsi" w:cstheme="majorHAnsi"/>
          <w:i/>
          <w:sz w:val="22"/>
          <w:szCs w:val="22"/>
        </w:rPr>
        <w:t xml:space="preserve">Year </w:t>
      </w:r>
      <w:r w:rsidRPr="00CA6E18">
        <w:rPr>
          <w:rFonts w:asciiTheme="majorHAnsi" w:hAnsiTheme="majorHAnsi" w:cstheme="majorHAnsi"/>
          <w:sz w:val="22"/>
          <w:szCs w:val="22"/>
        </w:rPr>
        <w:t>Annual Survey Data.” You will then see a page like this.</w:t>
      </w:r>
      <w:r w:rsidR="00FE6766" w:rsidRPr="00CA6E18">
        <w:rPr>
          <w:rFonts w:asciiTheme="majorHAnsi" w:hAnsiTheme="majorHAnsi" w:cstheme="majorHAnsi"/>
          <w:noProof/>
          <w:sz w:val="22"/>
          <w:szCs w:val="22"/>
        </w:rPr>
        <w:t xml:space="preserve"> </w:t>
      </w:r>
      <w:r w:rsidR="00FE6766" w:rsidRPr="00CA6E18">
        <w:rPr>
          <w:rFonts w:asciiTheme="majorHAnsi" w:hAnsiTheme="majorHAnsi" w:cstheme="majorHAnsi"/>
          <w:noProof/>
          <w:sz w:val="22"/>
          <w:szCs w:val="22"/>
        </w:rPr>
        <w:drawing>
          <wp:inline distT="0" distB="0" distL="0" distR="0" wp14:anchorId="646E8F29" wp14:editId="1D120C26">
            <wp:extent cx="54864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971800"/>
                    </a:xfrm>
                    <a:prstGeom prst="rect">
                      <a:avLst/>
                    </a:prstGeom>
                  </pic:spPr>
                </pic:pic>
              </a:graphicData>
            </a:graphic>
          </wp:inline>
        </w:drawing>
      </w:r>
    </w:p>
    <w:p w14:paraId="428DADAB" w14:textId="5B64E677" w:rsidR="00FE6766" w:rsidRPr="00CA6E18" w:rsidRDefault="00FE6766" w:rsidP="00BC509A">
      <w:pPr>
        <w:pStyle w:val="ListParagraph"/>
        <w:numPr>
          <w:ilvl w:val="0"/>
          <w:numId w:val="3"/>
        </w:numPr>
        <w:ind w:left="0" w:firstLine="360"/>
        <w:rPr>
          <w:rFonts w:asciiTheme="majorHAnsi" w:hAnsiTheme="majorHAnsi" w:cstheme="majorHAnsi"/>
          <w:sz w:val="22"/>
          <w:szCs w:val="22"/>
        </w:rPr>
      </w:pPr>
      <w:r w:rsidRPr="00CA6E18">
        <w:rPr>
          <w:rFonts w:asciiTheme="majorHAnsi" w:hAnsiTheme="majorHAnsi" w:cstheme="majorHAnsi"/>
          <w:sz w:val="22"/>
          <w:szCs w:val="22"/>
        </w:rPr>
        <w:t xml:space="preserve">For each year, under </w:t>
      </w:r>
      <w:r w:rsidR="00115C0E" w:rsidRPr="00CA6E18">
        <w:rPr>
          <w:rFonts w:asciiTheme="majorHAnsi" w:hAnsiTheme="majorHAnsi" w:cstheme="majorHAnsi"/>
          <w:sz w:val="22"/>
          <w:szCs w:val="22"/>
        </w:rPr>
        <w:t>the “Data Files” section, select the appropriate “</w:t>
      </w:r>
      <w:r w:rsidR="00115C0E" w:rsidRPr="00CA6E18">
        <w:rPr>
          <w:rFonts w:asciiTheme="majorHAnsi" w:hAnsiTheme="majorHAnsi" w:cstheme="majorHAnsi"/>
          <w:i/>
          <w:sz w:val="22"/>
          <w:szCs w:val="22"/>
        </w:rPr>
        <w:t xml:space="preserve">Year </w:t>
      </w:r>
      <w:r w:rsidR="00115C0E" w:rsidRPr="00CA6E18">
        <w:rPr>
          <w:rFonts w:asciiTheme="majorHAnsi" w:hAnsiTheme="majorHAnsi" w:cstheme="majorHAnsi"/>
          <w:sz w:val="22"/>
          <w:szCs w:val="22"/>
        </w:rPr>
        <w:t xml:space="preserve">BRFSS Data (SAS Transport Format)” Zip File. The correct download will look </w:t>
      </w:r>
      <w:r w:rsidR="005068B2" w:rsidRPr="00CA6E18">
        <w:rPr>
          <w:rFonts w:asciiTheme="majorHAnsi" w:hAnsiTheme="majorHAnsi" w:cstheme="majorHAnsi"/>
          <w:sz w:val="22"/>
          <w:szCs w:val="22"/>
        </w:rPr>
        <w:t>like below</w:t>
      </w:r>
      <w:r w:rsidRPr="00637F62">
        <w:rPr>
          <w:rFonts w:asciiTheme="majorHAnsi" w:hAnsiTheme="majorHAnsi" w:cstheme="majorHAnsi"/>
          <w:sz w:val="22"/>
          <w:szCs w:val="22"/>
        </w:rPr>
        <w:t xml:space="preserve"> (for the year 20007)</w:t>
      </w:r>
    </w:p>
    <w:p w14:paraId="36A0F509" w14:textId="6DA66250" w:rsidR="00FE6766" w:rsidRPr="00CA6E18" w:rsidRDefault="00FE6766" w:rsidP="00CA6E18">
      <w:pPr>
        <w:pStyle w:val="ListParagraph"/>
        <w:rPr>
          <w:rFonts w:asciiTheme="majorHAnsi" w:hAnsiTheme="majorHAnsi" w:cstheme="majorHAnsi"/>
          <w:sz w:val="22"/>
          <w:szCs w:val="22"/>
        </w:rPr>
      </w:pPr>
      <w:r w:rsidRPr="00CA6E18">
        <w:rPr>
          <w:rFonts w:asciiTheme="majorHAnsi" w:hAnsiTheme="majorHAnsi" w:cstheme="majorHAnsi"/>
          <w:noProof/>
          <w:sz w:val="22"/>
          <w:szCs w:val="22"/>
        </w:rPr>
        <w:lastRenderedPageBreak/>
        <mc:AlternateContent>
          <mc:Choice Requires="wps">
            <w:drawing>
              <wp:anchor distT="0" distB="0" distL="114300" distR="114300" simplePos="0" relativeHeight="251693568" behindDoc="0" locked="0" layoutInCell="1" allowOverlap="1" wp14:anchorId="7A4194E2" wp14:editId="61C3662B">
                <wp:simplePos x="0" y="0"/>
                <wp:positionH relativeFrom="margin">
                  <wp:align>center</wp:align>
                </wp:positionH>
                <wp:positionV relativeFrom="paragraph">
                  <wp:posOffset>285750</wp:posOffset>
                </wp:positionV>
                <wp:extent cx="390525" cy="381000"/>
                <wp:effectExtent l="38100" t="38100" r="28575"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390525" cy="38100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C7441E" id="_x0000_t32" coordsize="21600,21600" o:spt="32" o:oned="t" path="m,l21600,21600e" filled="f">
                <v:path arrowok="t" fillok="f" o:connecttype="none"/>
                <o:lock v:ext="edit" shapetype="t"/>
              </v:shapetype>
              <v:shape id="Straight Arrow Connector 16" o:spid="_x0000_s1026" type="#_x0000_t32" style="position:absolute;margin-left:0;margin-top:22.5pt;width:30.75pt;height:30pt;flip:x y;z-index:251693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" strokecolor="#bc4542 [3045]" strokeweight="3pt">
                <v:stroke endarrow="block"/>
                <w10:wrap anchorx="margin"/>
              </v:shape>
            </w:pict>
          </mc:Fallback>
        </mc:AlternateContent>
      </w:r>
      <w:r w:rsidRPr="00CA6E18">
        <w:rPr>
          <w:rFonts w:asciiTheme="majorHAnsi" w:hAnsiTheme="majorHAnsi" w:cstheme="majorHAnsi"/>
          <w:noProof/>
          <w:sz w:val="22"/>
          <w:szCs w:val="22"/>
        </w:rPr>
        <w:drawing>
          <wp:inline distT="0" distB="0" distL="0" distR="0" wp14:anchorId="53E02302" wp14:editId="58ABE9DA">
            <wp:extent cx="3257550" cy="1419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3257550" cy="1419225"/>
                    </a:xfrm>
                    <a:prstGeom prst="rect">
                      <a:avLst/>
                    </a:prstGeom>
                    <a:ln w="19050">
                      <a:noFill/>
                    </a:ln>
                  </pic:spPr>
                </pic:pic>
              </a:graphicData>
            </a:graphic>
          </wp:inline>
        </w:drawing>
      </w:r>
    </w:p>
    <w:p w14:paraId="65A7D0D7" w14:textId="4F668AEF" w:rsidR="00FE6766" w:rsidRPr="00CA6E18" w:rsidRDefault="004A48D8" w:rsidP="00BC509A">
      <w:pPr>
        <w:pStyle w:val="ListParagraph"/>
        <w:numPr>
          <w:ilvl w:val="0"/>
          <w:numId w:val="3"/>
        </w:numPr>
        <w:ind w:left="0" w:firstLine="360"/>
        <w:rPr>
          <w:rFonts w:asciiTheme="majorHAnsi" w:hAnsiTheme="majorHAnsi" w:cstheme="majorHAnsi"/>
          <w:sz w:val="22"/>
          <w:szCs w:val="22"/>
        </w:rPr>
      </w:pPr>
      <w:r w:rsidRPr="00CA6E18">
        <w:rPr>
          <w:rFonts w:asciiTheme="majorHAnsi" w:hAnsiTheme="majorHAnsi" w:cstheme="majorHAnsi"/>
          <w:sz w:val="22"/>
          <w:szCs w:val="22"/>
        </w:rPr>
        <w:t>The Zip file should download automatically. Once it is finished, extract the</w:t>
      </w:r>
      <w:r w:rsidR="00841BB5" w:rsidRPr="00CA6E18">
        <w:rPr>
          <w:rFonts w:asciiTheme="majorHAnsi" w:hAnsiTheme="majorHAnsi" w:cstheme="majorHAnsi"/>
          <w:sz w:val="22"/>
          <w:szCs w:val="22"/>
        </w:rPr>
        <w:t xml:space="preserve"> </w:t>
      </w:r>
      <w:r w:rsidRPr="00CA6E18">
        <w:rPr>
          <w:rFonts w:asciiTheme="majorHAnsi" w:hAnsiTheme="majorHAnsi" w:cstheme="majorHAnsi"/>
          <w:sz w:val="22"/>
          <w:szCs w:val="22"/>
        </w:rPr>
        <w:t xml:space="preserve"> .XTP data file and add it to the folder that contains raw data. Rename the raw files as needed to be consistent and to clearly denote the file year. An XPT file looks something like this </w:t>
      </w:r>
    </w:p>
    <w:p w14:paraId="393CF1B1" w14:textId="66E33D63" w:rsidR="00FE6766" w:rsidRPr="00637F62" w:rsidRDefault="00FE6766" w:rsidP="00FE6766">
      <w:pPr>
        <w:rPr>
          <w:rFonts w:asciiTheme="majorHAnsi" w:hAnsiTheme="majorHAnsi" w:cstheme="majorHAnsi"/>
          <w:sz w:val="22"/>
          <w:szCs w:val="22"/>
        </w:rPr>
      </w:pPr>
    </w:p>
    <w:p w14:paraId="0AA63AF3" w14:textId="56DC7C45" w:rsidR="00FE6766" w:rsidRPr="00637F62" w:rsidRDefault="00FE6766" w:rsidP="00FE6766">
      <w:pPr>
        <w:rPr>
          <w:rFonts w:asciiTheme="majorHAnsi" w:hAnsiTheme="majorHAnsi" w:cstheme="majorHAnsi"/>
          <w:sz w:val="22"/>
          <w:szCs w:val="22"/>
        </w:rPr>
      </w:pPr>
      <w:r w:rsidRPr="00CA6E18">
        <w:rPr>
          <w:rFonts w:asciiTheme="majorHAnsi" w:hAnsiTheme="majorHAnsi" w:cstheme="majorHAnsi"/>
          <w:noProof/>
          <w:sz w:val="22"/>
          <w:szCs w:val="22"/>
        </w:rPr>
        <mc:AlternateContent>
          <mc:Choice Requires="wps">
            <w:drawing>
              <wp:anchor distT="0" distB="0" distL="114300" distR="114300" simplePos="0" relativeHeight="251683328" behindDoc="0" locked="0" layoutInCell="1" allowOverlap="1" wp14:anchorId="74235606" wp14:editId="1885A492">
                <wp:simplePos x="0" y="0"/>
                <wp:positionH relativeFrom="column">
                  <wp:posOffset>3066415</wp:posOffset>
                </wp:positionH>
                <wp:positionV relativeFrom="paragraph">
                  <wp:posOffset>10795</wp:posOffset>
                </wp:positionV>
                <wp:extent cx="361950" cy="219075"/>
                <wp:effectExtent l="38100" t="1905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361950" cy="21907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A17B8" id="Straight Arrow Connector 9" o:spid="_x0000_s1026" type="#_x0000_t32" style="position:absolute;margin-left:241.45pt;margin-top:.85pt;width:28.5pt;height:17.25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" strokecolor="#bc4542 [3045]" strokeweight="3pt">
                <v:stroke endarrow="block"/>
              </v:shape>
            </w:pict>
          </mc:Fallback>
        </mc:AlternateContent>
      </w:r>
      <w:r w:rsidRPr="00CA6E18">
        <w:rPr>
          <w:rFonts w:asciiTheme="majorHAnsi" w:hAnsiTheme="majorHAnsi" w:cstheme="majorHAnsi"/>
          <w:noProof/>
          <w:sz w:val="22"/>
          <w:szCs w:val="22"/>
        </w:rPr>
        <w:drawing>
          <wp:anchor distT="0" distB="0" distL="114300" distR="114300" simplePos="0" relativeHeight="251677184" behindDoc="1" locked="0" layoutInCell="1" allowOverlap="1" wp14:anchorId="233702DF" wp14:editId="229B365F">
            <wp:simplePos x="0" y="0"/>
            <wp:positionH relativeFrom="margin">
              <wp:posOffset>1219200</wp:posOffset>
            </wp:positionH>
            <wp:positionV relativeFrom="paragraph">
              <wp:posOffset>6350</wp:posOffset>
            </wp:positionV>
            <wp:extent cx="2374265" cy="819150"/>
            <wp:effectExtent l="0" t="0" r="6985" b="0"/>
            <wp:wrapTight wrapText="bothSides">
              <wp:wrapPolygon edited="0">
                <wp:start x="0" y="0"/>
                <wp:lineTo x="0" y="21098"/>
                <wp:lineTo x="21490" y="21098"/>
                <wp:lineTo x="2149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374265" cy="819150"/>
                    </a:xfrm>
                    <a:prstGeom prst="rect">
                      <a:avLst/>
                    </a:prstGeom>
                  </pic:spPr>
                </pic:pic>
              </a:graphicData>
            </a:graphic>
          </wp:anchor>
        </w:drawing>
      </w:r>
    </w:p>
    <w:p w14:paraId="20E15995" w14:textId="77777777" w:rsidR="00FE6766" w:rsidRPr="00637F62" w:rsidRDefault="00FE6766" w:rsidP="00FE6766">
      <w:pPr>
        <w:rPr>
          <w:rFonts w:asciiTheme="majorHAnsi" w:hAnsiTheme="majorHAnsi" w:cstheme="majorHAnsi"/>
          <w:sz w:val="22"/>
          <w:szCs w:val="22"/>
        </w:rPr>
      </w:pPr>
    </w:p>
    <w:p w14:paraId="423AA495" w14:textId="470C6180" w:rsidR="00FE6766" w:rsidRPr="00637F62" w:rsidRDefault="00FE6766" w:rsidP="00FE6766">
      <w:pPr>
        <w:rPr>
          <w:rFonts w:asciiTheme="majorHAnsi" w:hAnsiTheme="majorHAnsi" w:cstheme="majorHAnsi"/>
          <w:sz w:val="22"/>
          <w:szCs w:val="22"/>
        </w:rPr>
      </w:pPr>
    </w:p>
    <w:p w14:paraId="741ECDC8" w14:textId="04F15A43" w:rsidR="004A48D8" w:rsidRPr="00637F62" w:rsidRDefault="004A48D8" w:rsidP="005068B2">
      <w:pPr>
        <w:ind w:firstLine="360"/>
        <w:rPr>
          <w:rFonts w:asciiTheme="majorHAnsi" w:hAnsiTheme="majorHAnsi" w:cstheme="majorHAnsi"/>
          <w:sz w:val="22"/>
          <w:szCs w:val="22"/>
        </w:rPr>
      </w:pPr>
    </w:p>
    <w:p w14:paraId="3A205DD5" w14:textId="06BC95A4" w:rsidR="00FE6766" w:rsidRPr="00637F62" w:rsidRDefault="00FE6766" w:rsidP="005068B2">
      <w:pPr>
        <w:ind w:firstLine="360"/>
        <w:rPr>
          <w:rFonts w:asciiTheme="majorHAnsi" w:hAnsiTheme="majorHAnsi" w:cstheme="majorHAnsi"/>
          <w:sz w:val="22"/>
          <w:szCs w:val="22"/>
        </w:rPr>
      </w:pPr>
    </w:p>
    <w:p w14:paraId="296F5269" w14:textId="77777777" w:rsidR="00042105" w:rsidRPr="00CA6E18" w:rsidRDefault="00FE6766" w:rsidP="00042105">
      <w:pPr>
        <w:pStyle w:val="ListParagraph"/>
        <w:numPr>
          <w:ilvl w:val="0"/>
          <w:numId w:val="3"/>
        </w:numPr>
        <w:rPr>
          <w:rFonts w:asciiTheme="majorHAnsi" w:hAnsiTheme="majorHAnsi" w:cstheme="majorHAnsi"/>
          <w:sz w:val="22"/>
          <w:szCs w:val="22"/>
        </w:rPr>
      </w:pPr>
      <w:r w:rsidRPr="00CA6E18">
        <w:rPr>
          <w:rFonts w:asciiTheme="majorHAnsi" w:hAnsiTheme="majorHAnsi" w:cstheme="majorHAnsi"/>
          <w:sz w:val="22"/>
          <w:szCs w:val="22"/>
        </w:rPr>
        <w:t>Repeat steps c) and d) for other years</w:t>
      </w:r>
    </w:p>
    <w:p w14:paraId="167452A9" w14:textId="680FE931" w:rsidR="00042105" w:rsidRPr="00637F62" w:rsidRDefault="00FE6766" w:rsidP="00042105">
      <w:pPr>
        <w:pStyle w:val="ListParagraph"/>
        <w:numPr>
          <w:ilvl w:val="0"/>
          <w:numId w:val="3"/>
        </w:numPr>
        <w:rPr>
          <w:rFonts w:asciiTheme="majorHAnsi" w:hAnsiTheme="majorHAnsi" w:cstheme="majorHAnsi"/>
          <w:sz w:val="22"/>
          <w:szCs w:val="22"/>
        </w:rPr>
      </w:pPr>
      <w:r w:rsidRPr="00CA6E18">
        <w:rPr>
          <w:rFonts w:asciiTheme="majorHAnsi" w:hAnsiTheme="majorHAnsi" w:cstheme="majorHAnsi"/>
          <w:sz w:val="22"/>
          <w:szCs w:val="22"/>
        </w:rPr>
        <w:t xml:space="preserve">Refer to the code in the Appendix to convert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xpt</w:t>
      </w:r>
      <w:proofErr w:type="spellEnd"/>
      <w:r w:rsidRPr="00CA6E18">
        <w:rPr>
          <w:rFonts w:asciiTheme="majorHAnsi" w:hAnsiTheme="majorHAnsi" w:cstheme="majorHAnsi"/>
          <w:sz w:val="22"/>
          <w:szCs w:val="22"/>
        </w:rPr>
        <w:t xml:space="preserve"> file to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CA6E18">
        <w:rPr>
          <w:rFonts w:asciiTheme="majorHAnsi" w:hAnsiTheme="majorHAnsi" w:cstheme="majorHAnsi"/>
          <w:sz w:val="22"/>
          <w:szCs w:val="22"/>
        </w:rPr>
        <w:t xml:space="preserve"> file </w:t>
      </w:r>
    </w:p>
    <w:p w14:paraId="1B3EE645" w14:textId="086A2DA6" w:rsidR="00FE6766" w:rsidRPr="00CA6E18" w:rsidRDefault="00FE6766" w:rsidP="00CA6E18">
      <w:pPr>
        <w:pStyle w:val="ListParagraph"/>
        <w:numPr>
          <w:ilvl w:val="0"/>
          <w:numId w:val="3"/>
        </w:numPr>
        <w:rPr>
          <w:rFonts w:asciiTheme="majorHAnsi" w:hAnsiTheme="majorHAnsi" w:cstheme="majorHAnsi"/>
          <w:sz w:val="22"/>
          <w:szCs w:val="22"/>
        </w:rPr>
      </w:pPr>
      <w:r w:rsidRPr="00CA6E18">
        <w:rPr>
          <w:rFonts w:asciiTheme="majorHAnsi" w:hAnsiTheme="majorHAnsi" w:cstheme="majorHAnsi"/>
          <w:sz w:val="22"/>
          <w:szCs w:val="22"/>
        </w:rPr>
        <w:t xml:space="preserve">Save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CA6E18">
        <w:rPr>
          <w:rFonts w:asciiTheme="majorHAnsi" w:hAnsiTheme="majorHAnsi" w:cstheme="majorHAnsi"/>
          <w:sz w:val="22"/>
          <w:szCs w:val="22"/>
        </w:rPr>
        <w:t xml:space="preserve"> files to a raw data folder</w:t>
      </w:r>
    </w:p>
    <w:p w14:paraId="65A2C6C4" w14:textId="77777777" w:rsidR="00FE6766" w:rsidRPr="00637F62" w:rsidRDefault="00FE6766" w:rsidP="00CA6E18">
      <w:pPr>
        <w:rPr>
          <w:rFonts w:asciiTheme="majorHAnsi" w:hAnsiTheme="majorHAnsi" w:cstheme="majorHAnsi"/>
          <w:sz w:val="22"/>
          <w:szCs w:val="22"/>
        </w:rPr>
      </w:pPr>
    </w:p>
    <w:p w14:paraId="67691B66" w14:textId="3DD8C3E3" w:rsidR="00115C0E" w:rsidRPr="00CA6E18" w:rsidRDefault="00115C0E" w:rsidP="00CA6E18">
      <w:pPr>
        <w:pStyle w:val="ListParagraph"/>
        <w:numPr>
          <w:ilvl w:val="1"/>
          <w:numId w:val="39"/>
        </w:numPr>
        <w:rPr>
          <w:rFonts w:asciiTheme="majorHAnsi" w:hAnsiTheme="majorHAnsi" w:cstheme="majorHAnsi"/>
          <w:iCs/>
          <w:sz w:val="22"/>
          <w:szCs w:val="22"/>
          <w:u w:val="single"/>
        </w:rPr>
      </w:pPr>
      <w:r w:rsidRPr="00CA6E18">
        <w:rPr>
          <w:rFonts w:asciiTheme="majorHAnsi" w:hAnsiTheme="majorHAnsi" w:cstheme="majorHAnsi"/>
          <w:iCs/>
          <w:sz w:val="22"/>
          <w:szCs w:val="22"/>
          <w:u w:val="single"/>
        </w:rPr>
        <w:t>Notes for users of this dataset</w:t>
      </w:r>
    </w:p>
    <w:p w14:paraId="1463C7C6" w14:textId="687E8E03" w:rsidR="00115C0E" w:rsidRPr="00637F62" w:rsidRDefault="00C17AF3" w:rsidP="00BC509A">
      <w:pPr>
        <w:pStyle w:val="ListParagraph"/>
        <w:ind w:left="0" w:firstLine="360"/>
        <w:rPr>
          <w:rFonts w:asciiTheme="majorHAnsi" w:hAnsiTheme="majorHAnsi" w:cstheme="majorHAnsi"/>
          <w:sz w:val="22"/>
          <w:szCs w:val="22"/>
        </w:rPr>
      </w:pPr>
      <w:r w:rsidRPr="00637F62">
        <w:rPr>
          <w:rFonts w:asciiTheme="majorHAnsi" w:hAnsiTheme="majorHAnsi" w:cstheme="majorHAnsi"/>
          <w:sz w:val="22"/>
          <w:szCs w:val="22"/>
        </w:rPr>
        <w:t>“</w:t>
      </w:r>
      <w:r w:rsidR="00115C0E" w:rsidRPr="00637F62">
        <w:rPr>
          <w:rFonts w:asciiTheme="majorHAnsi" w:hAnsiTheme="majorHAnsi" w:cstheme="majorHAnsi"/>
          <w:sz w:val="22"/>
          <w:szCs w:val="22"/>
        </w:rPr>
        <w:t>The </w:t>
      </w:r>
      <w:hyperlink r:id="rId13" w:history="1">
        <w:r w:rsidR="00115C0E" w:rsidRPr="00637F62">
          <w:rPr>
            <w:rStyle w:val="Hyperlink"/>
            <w:rFonts w:asciiTheme="majorHAnsi" w:hAnsiTheme="majorHAnsi" w:cstheme="majorHAnsi"/>
            <w:sz w:val="22"/>
            <w:szCs w:val="22"/>
          </w:rPr>
          <w:t>BRFSS Data User Guide</w:t>
        </w:r>
      </w:hyperlink>
      <w:r w:rsidR="00115C0E" w:rsidRPr="00637F62">
        <w:rPr>
          <w:rFonts w:asciiTheme="majorHAnsi" w:hAnsiTheme="majorHAnsi" w:cstheme="majorHAnsi"/>
          <w:sz w:val="22"/>
          <w:szCs w:val="22"/>
        </w:rPr>
        <w:t xml:space="preserve"> is intended to provide a brief overview of BRFSS to data users. Specific information regarding data quality, response and/or cooperation rates, or calling outcome can be found in the Summary Data Quality Report produced each year in conjunction with the annual data release. Data users needing more information about comparability across years should refer to the annual Comparability of Data document, particularly before using the data to conduct trend analyses</w:t>
      </w:r>
      <w:r w:rsidRPr="00637F62">
        <w:rPr>
          <w:rFonts w:asciiTheme="majorHAnsi" w:hAnsiTheme="majorHAnsi" w:cstheme="majorHAnsi"/>
          <w:sz w:val="22"/>
          <w:szCs w:val="22"/>
        </w:rPr>
        <w:t>”</w:t>
      </w:r>
    </w:p>
    <w:p w14:paraId="1750B712" w14:textId="77777777" w:rsidR="00F34521" w:rsidRPr="00637F62" w:rsidRDefault="00F34521" w:rsidP="00DB52CA">
      <w:pPr>
        <w:ind w:firstLine="360"/>
        <w:rPr>
          <w:rFonts w:asciiTheme="majorHAnsi" w:hAnsiTheme="majorHAnsi" w:cstheme="majorHAnsi"/>
          <w:sz w:val="22"/>
          <w:szCs w:val="22"/>
          <w:u w:val="single"/>
        </w:rPr>
      </w:pPr>
    </w:p>
    <w:p w14:paraId="6CD0FBEE" w14:textId="0B9CC7EF" w:rsidR="00115C0E" w:rsidRPr="00CA6E18" w:rsidRDefault="00637F62" w:rsidP="00CA6E18">
      <w:pPr>
        <w:pStyle w:val="ListParagraph"/>
        <w:numPr>
          <w:ilvl w:val="1"/>
          <w:numId w:val="39"/>
        </w:numPr>
        <w:ind w:left="810" w:hanging="450"/>
      </w:pPr>
      <w:r w:rsidRPr="00CA6E18">
        <w:rPr>
          <w:rFonts w:asciiTheme="majorHAnsi" w:hAnsiTheme="majorHAnsi" w:cstheme="majorHAnsi"/>
          <w:sz w:val="22"/>
          <w:szCs w:val="22"/>
        </w:rPr>
        <w:t>References and papers</w:t>
      </w:r>
    </w:p>
    <w:p w14:paraId="2EB71715" w14:textId="6C10EA71" w:rsidR="00115C0E" w:rsidRPr="00637F62" w:rsidRDefault="00115C0E" w:rsidP="003A44F0">
      <w:pPr>
        <w:ind w:firstLine="360"/>
        <w:rPr>
          <w:rFonts w:asciiTheme="majorHAnsi" w:hAnsiTheme="majorHAnsi" w:cstheme="majorHAnsi"/>
          <w:iCs/>
          <w:sz w:val="22"/>
          <w:szCs w:val="22"/>
        </w:rPr>
      </w:pPr>
      <w:r w:rsidRPr="00637F62">
        <w:rPr>
          <w:rFonts w:asciiTheme="majorHAnsi" w:hAnsiTheme="majorHAnsi" w:cstheme="majorHAnsi"/>
          <w:iCs/>
          <w:sz w:val="22"/>
          <w:szCs w:val="22"/>
        </w:rPr>
        <w:t>Disability, gender, and intimate partner violence: Relationships from the behavioral risk factor surveillance system (</w:t>
      </w:r>
      <w:hyperlink r:id="rId14" w:history="1">
        <w:r w:rsidRPr="00637F62">
          <w:rPr>
            <w:rStyle w:val="Hyperlink"/>
            <w:rFonts w:asciiTheme="majorHAnsi" w:hAnsiTheme="majorHAnsi" w:cstheme="majorHAnsi"/>
            <w:iCs/>
            <w:sz w:val="22"/>
            <w:szCs w:val="22"/>
          </w:rPr>
          <w:t>Smith 2008</w:t>
        </w:r>
      </w:hyperlink>
      <w:r w:rsidRPr="00637F62">
        <w:rPr>
          <w:rFonts w:asciiTheme="majorHAnsi" w:hAnsiTheme="majorHAnsi" w:cstheme="majorHAnsi"/>
          <w:iCs/>
          <w:sz w:val="22"/>
          <w:szCs w:val="22"/>
        </w:rPr>
        <w:t>)</w:t>
      </w:r>
    </w:p>
    <w:p w14:paraId="4FA7803E" w14:textId="5FFEECC1" w:rsidR="00115C0E" w:rsidRPr="00637F62" w:rsidRDefault="00115C0E" w:rsidP="003A44F0">
      <w:pPr>
        <w:ind w:firstLine="360"/>
        <w:rPr>
          <w:rFonts w:asciiTheme="majorHAnsi" w:hAnsiTheme="majorHAnsi" w:cstheme="majorHAnsi"/>
          <w:iCs/>
          <w:sz w:val="22"/>
          <w:szCs w:val="22"/>
        </w:rPr>
      </w:pPr>
      <w:r w:rsidRPr="00637F62">
        <w:rPr>
          <w:rFonts w:asciiTheme="majorHAnsi" w:hAnsiTheme="majorHAnsi" w:cstheme="majorHAnsi"/>
          <w:iCs/>
          <w:sz w:val="22"/>
          <w:szCs w:val="22"/>
        </w:rPr>
        <w:t>Demographic characteristics and health status of transgender adults in select US regions: Behavioral Risk Factor Surveillance System, 2014 (</w:t>
      </w:r>
      <w:hyperlink r:id="rId15" w:history="1">
        <w:r w:rsidRPr="00637F62">
          <w:rPr>
            <w:rStyle w:val="Hyperlink"/>
            <w:rFonts w:asciiTheme="majorHAnsi" w:hAnsiTheme="majorHAnsi" w:cstheme="majorHAnsi"/>
            <w:iCs/>
            <w:sz w:val="22"/>
            <w:szCs w:val="22"/>
          </w:rPr>
          <w:t>Meyer et al. 2017</w:t>
        </w:r>
      </w:hyperlink>
      <w:r w:rsidRPr="00637F62">
        <w:rPr>
          <w:rFonts w:asciiTheme="majorHAnsi" w:hAnsiTheme="majorHAnsi" w:cstheme="majorHAnsi"/>
          <w:iCs/>
          <w:sz w:val="22"/>
          <w:szCs w:val="22"/>
        </w:rPr>
        <w:t>)</w:t>
      </w:r>
    </w:p>
    <w:p w14:paraId="583AEB32" w14:textId="18C35B67" w:rsidR="00FA1197" w:rsidRPr="00637F62" w:rsidRDefault="00115C0E">
      <w:pPr>
        <w:ind w:firstLine="360"/>
        <w:rPr>
          <w:rFonts w:asciiTheme="majorHAnsi" w:hAnsiTheme="majorHAnsi" w:cstheme="majorHAnsi"/>
          <w:b/>
          <w:sz w:val="22"/>
          <w:szCs w:val="22"/>
        </w:rPr>
      </w:pPr>
      <w:r w:rsidRPr="00637F62">
        <w:rPr>
          <w:rFonts w:asciiTheme="majorHAnsi" w:hAnsiTheme="majorHAnsi" w:cstheme="majorHAnsi"/>
          <w:iCs/>
          <w:sz w:val="22"/>
          <w:szCs w:val="22"/>
        </w:rPr>
        <w:t>Time trends in racial and ethnic disparities in asthma prevalence in the United States from the Behavioral Risk Factor Surveillance System (BRFSS) Study (1999-2011) (</w:t>
      </w:r>
      <w:proofErr w:type="spellStart"/>
      <w:r w:rsidR="00AB10E3" w:rsidRPr="00CA6E18">
        <w:rPr>
          <w:rFonts w:asciiTheme="majorHAnsi" w:hAnsiTheme="majorHAnsi" w:cstheme="majorHAnsi"/>
          <w:sz w:val="22"/>
          <w:szCs w:val="22"/>
        </w:rPr>
        <w:fldChar w:fldCharType="begin"/>
      </w:r>
      <w:r w:rsidR="00AB10E3" w:rsidRPr="00637F62">
        <w:rPr>
          <w:rFonts w:asciiTheme="majorHAnsi" w:hAnsiTheme="majorHAnsi" w:cstheme="majorHAnsi"/>
          <w:iCs/>
          <w:sz w:val="22"/>
          <w:szCs w:val="22"/>
        </w:rPr>
        <w:instrText xml:space="preserve"> HYPERLINK "https://dx.doi.org/10.2105%2FAJPH.2014.302172" </w:instrText>
      </w:r>
      <w:r w:rsidR="00AB10E3" w:rsidRPr="00CA6E18">
        <w:rPr>
          <w:rFonts w:asciiTheme="majorHAnsi" w:hAnsiTheme="majorHAnsi" w:cstheme="majorHAnsi"/>
          <w:sz w:val="22"/>
          <w:szCs w:val="22"/>
        </w:rPr>
        <w:fldChar w:fldCharType="separate"/>
      </w:r>
      <w:r w:rsidRPr="00637F62">
        <w:rPr>
          <w:rStyle w:val="Hyperlink"/>
          <w:rFonts w:asciiTheme="majorHAnsi" w:hAnsiTheme="majorHAnsi" w:cstheme="majorHAnsi"/>
          <w:iCs/>
          <w:sz w:val="22"/>
          <w:szCs w:val="22"/>
        </w:rPr>
        <w:t>Bhan</w:t>
      </w:r>
      <w:proofErr w:type="spellEnd"/>
      <w:r w:rsidRPr="00637F62">
        <w:rPr>
          <w:rStyle w:val="Hyperlink"/>
          <w:rFonts w:asciiTheme="majorHAnsi" w:hAnsiTheme="majorHAnsi" w:cstheme="majorHAnsi"/>
          <w:iCs/>
          <w:sz w:val="22"/>
          <w:szCs w:val="22"/>
        </w:rPr>
        <w:t xml:space="preserve"> et al. 2015</w:t>
      </w:r>
      <w:r w:rsidR="00AB10E3" w:rsidRPr="00CA6E18">
        <w:rPr>
          <w:rStyle w:val="Hyperlink"/>
          <w:rFonts w:asciiTheme="majorHAnsi" w:hAnsiTheme="majorHAnsi" w:cstheme="majorHAnsi"/>
          <w:iCs/>
          <w:sz w:val="22"/>
          <w:szCs w:val="22"/>
        </w:rPr>
        <w:fldChar w:fldCharType="end"/>
      </w:r>
      <w:r w:rsidRPr="00637F62">
        <w:rPr>
          <w:rFonts w:asciiTheme="majorHAnsi" w:hAnsiTheme="majorHAnsi" w:cstheme="majorHAnsi"/>
          <w:iCs/>
          <w:sz w:val="22"/>
          <w:szCs w:val="22"/>
        </w:rPr>
        <w:t>)</w:t>
      </w:r>
    </w:p>
    <w:p w14:paraId="19CF8F91" w14:textId="77777777" w:rsidR="00F34521" w:rsidRPr="00637F62" w:rsidRDefault="00F34521" w:rsidP="003A44F0">
      <w:pPr>
        <w:ind w:firstLine="360"/>
        <w:rPr>
          <w:rFonts w:asciiTheme="majorHAnsi" w:hAnsiTheme="majorHAnsi" w:cstheme="majorHAnsi"/>
          <w:b/>
          <w:sz w:val="22"/>
          <w:szCs w:val="22"/>
        </w:rPr>
      </w:pPr>
    </w:p>
    <w:p w14:paraId="6E0C30F4" w14:textId="074915A2" w:rsidR="00115C0E" w:rsidRPr="00CA6E18" w:rsidRDefault="0080105A" w:rsidP="00CA6E18">
      <w:pPr>
        <w:pStyle w:val="Heading2"/>
        <w:rPr>
          <w:b/>
          <w:bCs/>
        </w:rPr>
      </w:pPr>
      <w:bookmarkStart w:id="3" w:name="_Toc52563869"/>
      <w:r w:rsidRPr="00CA6E18">
        <w:rPr>
          <w:b/>
          <w:bCs/>
        </w:rPr>
        <w:t>2</w:t>
      </w:r>
      <w:r w:rsidR="00115C0E" w:rsidRPr="00CA6E18">
        <w:rPr>
          <w:b/>
          <w:bCs/>
        </w:rPr>
        <w:t xml:space="preserve">. Rand Health Retirement Study Longitudinal </w:t>
      </w:r>
      <w:r w:rsidR="00934A78" w:rsidRPr="00CA6E18">
        <w:rPr>
          <w:b/>
          <w:bCs/>
        </w:rPr>
        <w:t>(HRS)</w:t>
      </w:r>
      <w:bookmarkEnd w:id="3"/>
    </w:p>
    <w:p w14:paraId="45FF94FE" w14:textId="77777777" w:rsidR="00F34521" w:rsidRPr="00637F62" w:rsidRDefault="00F34521" w:rsidP="005068B2">
      <w:pPr>
        <w:pStyle w:val="PlainText"/>
        <w:ind w:firstLine="360"/>
        <w:rPr>
          <w:rFonts w:asciiTheme="majorHAnsi" w:hAnsiTheme="majorHAnsi" w:cstheme="majorHAnsi"/>
          <w:sz w:val="22"/>
          <w:szCs w:val="22"/>
          <w:u w:val="single"/>
        </w:rPr>
      </w:pPr>
    </w:p>
    <w:p w14:paraId="76134E10" w14:textId="28A65A6F" w:rsidR="00115C0E" w:rsidRPr="002C42AB" w:rsidRDefault="00115C0E" w:rsidP="00CA6E18">
      <w:pPr>
        <w:pStyle w:val="PlainText"/>
        <w:numPr>
          <w:ilvl w:val="1"/>
          <w:numId w:val="42"/>
        </w:numPr>
        <w:rPr>
          <w:rFonts w:asciiTheme="majorHAnsi" w:hAnsiTheme="majorHAnsi" w:cstheme="majorHAnsi"/>
          <w:sz w:val="22"/>
          <w:szCs w:val="22"/>
          <w:u w:val="single"/>
        </w:rPr>
      </w:pPr>
      <w:r w:rsidRPr="002C42AB">
        <w:rPr>
          <w:rFonts w:asciiTheme="majorHAnsi" w:hAnsiTheme="majorHAnsi" w:cstheme="majorHAnsi"/>
          <w:sz w:val="22"/>
          <w:szCs w:val="22"/>
          <w:u w:val="single"/>
        </w:rPr>
        <w:t>Dataset Description</w:t>
      </w:r>
      <w:r w:rsidR="00A51936" w:rsidRPr="002C42AB">
        <w:rPr>
          <w:rFonts w:asciiTheme="majorHAnsi" w:hAnsiTheme="majorHAnsi" w:cstheme="majorHAnsi"/>
          <w:sz w:val="22"/>
          <w:szCs w:val="22"/>
          <w:u w:val="single"/>
        </w:rPr>
        <w:t xml:space="preserve"> </w:t>
      </w:r>
    </w:p>
    <w:p w14:paraId="71BBCE95" w14:textId="35E89CBE" w:rsidR="00A51936" w:rsidRPr="00637F62" w:rsidRDefault="00A51936" w:rsidP="005068B2">
      <w:pPr>
        <w:pStyle w:val="PlainText"/>
        <w:ind w:firstLine="360"/>
        <w:rPr>
          <w:rFonts w:asciiTheme="majorHAnsi" w:hAnsiTheme="majorHAnsi" w:cstheme="majorHAnsi"/>
          <w:i/>
          <w:iCs/>
          <w:sz w:val="22"/>
          <w:szCs w:val="22"/>
        </w:rPr>
      </w:pPr>
      <w:r w:rsidRPr="00637F62">
        <w:rPr>
          <w:rFonts w:asciiTheme="majorHAnsi" w:hAnsiTheme="majorHAnsi" w:cstheme="majorHAnsi"/>
          <w:i/>
          <w:iCs/>
          <w:sz w:val="22"/>
          <w:szCs w:val="22"/>
        </w:rPr>
        <w:t xml:space="preserve">(From HRS </w:t>
      </w:r>
      <w:r w:rsidR="00AB10E3" w:rsidRPr="00637F62">
        <w:rPr>
          <w:rFonts w:asciiTheme="majorHAnsi" w:hAnsiTheme="majorHAnsi" w:cstheme="majorHAnsi"/>
          <w:i/>
          <w:iCs/>
          <w:sz w:val="22"/>
          <w:szCs w:val="22"/>
        </w:rPr>
        <w:t>documentation</w:t>
      </w:r>
      <w:r w:rsidRPr="00637F62">
        <w:rPr>
          <w:rFonts w:asciiTheme="majorHAnsi" w:hAnsiTheme="majorHAnsi" w:cstheme="majorHAnsi"/>
          <w:i/>
          <w:iCs/>
          <w:sz w:val="22"/>
          <w:szCs w:val="22"/>
        </w:rPr>
        <w:t>)</w:t>
      </w:r>
    </w:p>
    <w:p w14:paraId="5DA6BCD6" w14:textId="594C97FB" w:rsidR="00115C0E" w:rsidRPr="00637F62" w:rsidRDefault="00A51936" w:rsidP="005068B2">
      <w:pPr>
        <w:pStyle w:val="PlainText"/>
        <w:ind w:firstLine="360"/>
        <w:rPr>
          <w:rFonts w:asciiTheme="majorHAnsi" w:hAnsiTheme="majorHAnsi" w:cstheme="majorHAnsi"/>
          <w:sz w:val="22"/>
          <w:szCs w:val="22"/>
        </w:rPr>
      </w:pPr>
      <w:r w:rsidRPr="00637F62">
        <w:rPr>
          <w:rFonts w:asciiTheme="majorHAnsi" w:hAnsiTheme="majorHAnsi" w:cstheme="majorHAnsi"/>
          <w:sz w:val="22"/>
          <w:szCs w:val="22"/>
        </w:rPr>
        <w:t>“</w:t>
      </w:r>
      <w:r w:rsidR="00115C0E" w:rsidRPr="00637F62">
        <w:rPr>
          <w:rFonts w:asciiTheme="majorHAnsi" w:hAnsiTheme="majorHAnsi" w:cstheme="majorHAnsi"/>
          <w:sz w:val="22"/>
          <w:szCs w:val="22"/>
        </w:rPr>
        <w:t>The RAND HRS Longitudinal File is a cleaned, easy-to-use, and streamlined version of the Health and Retirement Study (HRS) core interviews, with derived variables covering a very large range of measures (demographics, health, health insurance, out-of-pocket medical expenditures, income, Social Security, pensions, wealth, family structure, retirement plans, expectations, employment history, etc.). Variables are named and derived consistently across waves, and any cross-wave differences are documented</w:t>
      </w:r>
      <w:r w:rsidRPr="00637F62">
        <w:rPr>
          <w:rFonts w:asciiTheme="majorHAnsi" w:hAnsiTheme="majorHAnsi" w:cstheme="majorHAnsi"/>
          <w:sz w:val="22"/>
          <w:szCs w:val="22"/>
        </w:rPr>
        <w:t>”</w:t>
      </w:r>
    </w:p>
    <w:p w14:paraId="0E956C8E" w14:textId="5AFD5B7C" w:rsidR="00115C0E" w:rsidRPr="00637F62" w:rsidRDefault="00A51936" w:rsidP="00A51936">
      <w:pPr>
        <w:pStyle w:val="PlainText"/>
        <w:ind w:firstLine="360"/>
        <w:rPr>
          <w:rFonts w:asciiTheme="majorHAnsi" w:hAnsiTheme="majorHAnsi" w:cstheme="majorHAnsi"/>
          <w:sz w:val="22"/>
          <w:szCs w:val="22"/>
        </w:rPr>
      </w:pPr>
      <w:r w:rsidRPr="00637F62">
        <w:rPr>
          <w:rFonts w:asciiTheme="majorHAnsi" w:hAnsiTheme="majorHAnsi" w:cstheme="majorHAnsi"/>
          <w:sz w:val="22"/>
          <w:szCs w:val="22"/>
        </w:rPr>
        <w:lastRenderedPageBreak/>
        <w:t>“</w:t>
      </w:r>
      <w:r w:rsidR="00115C0E" w:rsidRPr="00637F62">
        <w:rPr>
          <w:rFonts w:asciiTheme="majorHAnsi" w:hAnsiTheme="majorHAnsi" w:cstheme="majorHAnsi"/>
          <w:sz w:val="22"/>
          <w:szCs w:val="22"/>
        </w:rPr>
        <w:t>The file includes imputations for income, assets, and medical expenditures developed at RAND. Every individual interviewed by HRS has a record in this file. As such, the RAND HRS Longitudinal File meets essential needs of most if not all research projects. However, we note that only a large subset of the core interview information is included. The file can easily be merged with other RAND HRS data products, as well as those released separately by HRS</w:t>
      </w:r>
      <w:r w:rsidRPr="00637F62">
        <w:rPr>
          <w:rFonts w:asciiTheme="majorHAnsi" w:hAnsiTheme="majorHAnsi" w:cstheme="majorHAnsi"/>
          <w:sz w:val="22"/>
          <w:szCs w:val="22"/>
        </w:rPr>
        <w:t>”</w:t>
      </w:r>
    </w:p>
    <w:p w14:paraId="5D1B4B6D" w14:textId="254831E1" w:rsidR="00115C0E" w:rsidRPr="00637F62" w:rsidRDefault="00A51936" w:rsidP="00A51936">
      <w:pPr>
        <w:pStyle w:val="PlainText"/>
        <w:ind w:firstLine="360"/>
        <w:rPr>
          <w:rFonts w:asciiTheme="majorHAnsi" w:hAnsiTheme="majorHAnsi" w:cstheme="majorHAnsi"/>
          <w:sz w:val="22"/>
          <w:szCs w:val="22"/>
        </w:rPr>
      </w:pPr>
      <w:r w:rsidRPr="00637F62">
        <w:rPr>
          <w:rFonts w:asciiTheme="majorHAnsi" w:hAnsiTheme="majorHAnsi" w:cstheme="majorHAnsi"/>
          <w:sz w:val="22"/>
          <w:szCs w:val="22"/>
        </w:rPr>
        <w:t>“</w:t>
      </w:r>
      <w:r w:rsidR="00115C0E" w:rsidRPr="00637F62">
        <w:rPr>
          <w:rFonts w:asciiTheme="majorHAnsi" w:hAnsiTheme="majorHAnsi" w:cstheme="majorHAnsi"/>
          <w:sz w:val="22"/>
          <w:szCs w:val="22"/>
        </w:rPr>
        <w:t>The RAND HRS Longitudinal File 2016 (V1) includes 13 waves (1992-2016; and 1993 and 1995 of AHEAD) and all five entry cohorts: the initial 1992 Health and Retirement Study (HRS) cohort; the 1993 Study of Assets and Health Dynamics (AHEAD) cohort; the Children of Depression and War Baby cohorts entering in 1998; the Early Baby Boomer cohort entering in 2004; and the Mid Baby Boomer cohort entering in 2010)</w:t>
      </w:r>
      <w:r w:rsidRPr="00637F62">
        <w:rPr>
          <w:rFonts w:asciiTheme="majorHAnsi" w:hAnsiTheme="majorHAnsi" w:cstheme="majorHAnsi"/>
          <w:sz w:val="22"/>
          <w:szCs w:val="22"/>
        </w:rPr>
        <w:t>”</w:t>
      </w:r>
      <w:r w:rsidR="00115C0E" w:rsidRPr="00637F62">
        <w:rPr>
          <w:rFonts w:asciiTheme="majorHAnsi" w:hAnsiTheme="majorHAnsi" w:cstheme="majorHAnsi"/>
          <w:sz w:val="22"/>
          <w:szCs w:val="22"/>
        </w:rPr>
        <w:t>.</w:t>
      </w:r>
    </w:p>
    <w:p w14:paraId="1E2CD559" w14:textId="77777777" w:rsidR="00F34521" w:rsidRPr="00637F62" w:rsidRDefault="00F34521" w:rsidP="00A51936">
      <w:pPr>
        <w:pStyle w:val="PlainText"/>
        <w:ind w:firstLine="360"/>
        <w:rPr>
          <w:rFonts w:asciiTheme="majorHAnsi" w:hAnsiTheme="majorHAnsi" w:cstheme="majorHAnsi"/>
          <w:sz w:val="22"/>
          <w:szCs w:val="22"/>
          <w:u w:val="single"/>
        </w:rPr>
      </w:pPr>
    </w:p>
    <w:p w14:paraId="5DAE42B4" w14:textId="5CEE6315" w:rsidR="00077548" w:rsidRPr="00637F62" w:rsidRDefault="00077548" w:rsidP="00006262">
      <w:pPr>
        <w:pStyle w:val="PlainText"/>
        <w:numPr>
          <w:ilvl w:val="1"/>
          <w:numId w:val="42"/>
        </w:numPr>
        <w:rPr>
          <w:rFonts w:asciiTheme="majorHAnsi" w:hAnsiTheme="majorHAnsi" w:cstheme="majorHAnsi"/>
          <w:sz w:val="22"/>
          <w:szCs w:val="22"/>
        </w:rPr>
      </w:pPr>
      <w:r w:rsidRPr="002C42AB">
        <w:rPr>
          <w:rFonts w:asciiTheme="majorHAnsi" w:hAnsiTheme="majorHAnsi" w:cstheme="majorHAnsi"/>
          <w:sz w:val="22"/>
          <w:szCs w:val="22"/>
          <w:u w:val="single"/>
        </w:rPr>
        <w:t>Years available</w:t>
      </w:r>
      <w:r w:rsidR="002C42AB">
        <w:rPr>
          <w:rFonts w:asciiTheme="majorHAnsi" w:hAnsiTheme="majorHAnsi" w:cstheme="majorHAnsi"/>
          <w:sz w:val="22"/>
          <w:szCs w:val="22"/>
        </w:rPr>
        <w:t>:</w:t>
      </w:r>
      <w:r w:rsidRPr="00637F62">
        <w:rPr>
          <w:rFonts w:asciiTheme="majorHAnsi" w:hAnsiTheme="majorHAnsi" w:cstheme="majorHAnsi"/>
          <w:sz w:val="22"/>
          <w:szCs w:val="22"/>
        </w:rPr>
        <w:t xml:space="preserve"> 1992-2016</w:t>
      </w:r>
    </w:p>
    <w:p w14:paraId="00DC1BC0" w14:textId="77777777" w:rsidR="00006262" w:rsidRPr="00637F62" w:rsidRDefault="00006262" w:rsidP="00CA6E18">
      <w:pPr>
        <w:pStyle w:val="PlainText"/>
        <w:ind w:left="720"/>
        <w:rPr>
          <w:rFonts w:asciiTheme="majorHAnsi" w:hAnsiTheme="majorHAnsi" w:cstheme="majorHAnsi"/>
          <w:sz w:val="22"/>
          <w:szCs w:val="22"/>
        </w:rPr>
      </w:pPr>
    </w:p>
    <w:p w14:paraId="24C31C7D" w14:textId="7419A44C" w:rsidR="00006262" w:rsidRPr="00CA6E18" w:rsidRDefault="00006262" w:rsidP="00CA6E18">
      <w:pPr>
        <w:pStyle w:val="PlainText"/>
        <w:numPr>
          <w:ilvl w:val="1"/>
          <w:numId w:val="42"/>
        </w:numPr>
        <w:rPr>
          <w:rFonts w:asciiTheme="majorHAnsi" w:hAnsiTheme="majorHAnsi" w:cstheme="majorHAnsi"/>
          <w:sz w:val="22"/>
          <w:szCs w:val="22"/>
          <w:u w:val="single"/>
        </w:rPr>
      </w:pPr>
      <w:r w:rsidRPr="00CA6E18">
        <w:rPr>
          <w:rFonts w:asciiTheme="majorHAnsi" w:hAnsiTheme="majorHAnsi" w:cstheme="majorHAnsi"/>
          <w:sz w:val="22"/>
          <w:szCs w:val="22"/>
          <w:u w:val="single"/>
        </w:rPr>
        <w:t>Download Instruction</w:t>
      </w:r>
    </w:p>
    <w:p w14:paraId="063D5AF2" w14:textId="77777777" w:rsidR="00F34521" w:rsidRPr="00637F62" w:rsidRDefault="00F34521" w:rsidP="00077548">
      <w:pPr>
        <w:ind w:firstLine="360"/>
        <w:rPr>
          <w:rFonts w:asciiTheme="majorHAnsi" w:hAnsiTheme="majorHAnsi" w:cstheme="majorHAnsi"/>
          <w:iCs/>
          <w:sz w:val="22"/>
          <w:szCs w:val="22"/>
          <w:u w:val="single"/>
        </w:rPr>
      </w:pPr>
    </w:p>
    <w:p w14:paraId="02A36C27" w14:textId="5B0F734A" w:rsidR="00115C0E" w:rsidRPr="00637F62"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 xml:space="preserve">Go to </w:t>
      </w:r>
      <w:hyperlink r:id="rId16" w:history="1">
        <w:r w:rsidRPr="00637F62">
          <w:rPr>
            <w:rStyle w:val="Hyperlink"/>
            <w:rFonts w:asciiTheme="majorHAnsi" w:hAnsiTheme="majorHAnsi" w:cstheme="majorHAnsi"/>
            <w:sz w:val="22"/>
            <w:szCs w:val="22"/>
          </w:rPr>
          <w:t>https://hrs.isr.umich.edu/data-products</w:t>
        </w:r>
      </w:hyperlink>
      <w:r w:rsidRPr="00637F62">
        <w:rPr>
          <w:rFonts w:asciiTheme="majorHAnsi" w:hAnsiTheme="majorHAnsi" w:cstheme="majorHAnsi"/>
          <w:sz w:val="22"/>
          <w:szCs w:val="22"/>
        </w:rPr>
        <w:t xml:space="preserve"> and scroll down to the bottom left, then click the link to Register and Access Public Data; either log in if an existing user or register if a new user</w:t>
      </w:r>
    </w:p>
    <w:p w14:paraId="5278C459" w14:textId="2120E3C6" w:rsidR="00115C0E" w:rsidRPr="00637F62"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Once logged in, go to the data downloads page which is linked to on the log in page</w:t>
      </w:r>
    </w:p>
    <w:p w14:paraId="7E115C4D" w14:textId="05CEF1FC" w:rsidR="00115C0E" w:rsidRPr="00637F62"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Click “RAND HRS Longitudinal File 2016 (v.1)” under the heading “Rand Contributed Files” on the right side of the page</w:t>
      </w:r>
    </w:p>
    <w:p w14:paraId="7B0F023C" w14:textId="6F25F5DC" w:rsidR="00115C0E" w:rsidRPr="00637F62"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Download randhrs1992_2016v1_STATA.zip</w:t>
      </w:r>
    </w:p>
    <w:p w14:paraId="09D5B934" w14:textId="69C64A85" w:rsidR="00115C0E" w:rsidRPr="00637F62"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 xml:space="preserve">Unzip the .zip file and store the resulting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637F62">
        <w:rPr>
          <w:rFonts w:asciiTheme="majorHAnsi" w:hAnsiTheme="majorHAnsi" w:cstheme="majorHAnsi"/>
          <w:sz w:val="22"/>
          <w:szCs w:val="22"/>
        </w:rPr>
        <w:t xml:space="preserve"> file in the “</w:t>
      </w:r>
      <w:proofErr w:type="spellStart"/>
      <w:r w:rsidRPr="00637F62">
        <w:rPr>
          <w:rFonts w:asciiTheme="majorHAnsi" w:hAnsiTheme="majorHAnsi" w:cstheme="majorHAnsi"/>
          <w:sz w:val="22"/>
          <w:szCs w:val="22"/>
        </w:rPr>
        <w:t>input_data</w:t>
      </w:r>
      <w:proofErr w:type="spellEnd"/>
      <w:r w:rsidRPr="00637F62">
        <w:rPr>
          <w:rFonts w:asciiTheme="majorHAnsi" w:hAnsiTheme="majorHAnsi" w:cstheme="majorHAnsi"/>
          <w:sz w:val="22"/>
          <w:szCs w:val="22"/>
        </w:rPr>
        <w:t>” directory</w:t>
      </w:r>
    </w:p>
    <w:p w14:paraId="672EA7AD" w14:textId="7725C068" w:rsidR="00115C0E"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Run panelrandhrs1992_2016.do. This results in a dataset called panelrandhrs1992_2016</w:t>
      </w:r>
      <w:r w:rsidR="002C42AB">
        <w:rPr>
          <w:rFonts w:asciiTheme="majorHAnsi" w:hAnsiTheme="majorHAnsi" w:cstheme="majorHAnsi"/>
          <w:sz w:val="22"/>
          <w:szCs w:val="22"/>
        </w:rPr>
        <w:t>.dta</w:t>
      </w:r>
      <w:r w:rsidRPr="00637F62">
        <w:rPr>
          <w:rFonts w:asciiTheme="majorHAnsi" w:hAnsiTheme="majorHAnsi" w:cstheme="majorHAnsi"/>
          <w:sz w:val="22"/>
          <w:szCs w:val="22"/>
        </w:rPr>
        <w:t>. Variables are labeled almost identically to in the raw data, except changes due to data being in long rather than wide form. Variables are, with the exception of the wave variable and the year variable, in the order in which the documentation lists them. A note is attached to each variable describing from which section of the documentation they come, e.g., “Section A Demographics, identifiers, and weights”.</w:t>
      </w:r>
    </w:p>
    <w:p w14:paraId="57EF835D" w14:textId="1D7481EE" w:rsidR="002C42AB" w:rsidRPr="00CA6E18" w:rsidRDefault="002C42AB" w:rsidP="00CA6E18">
      <w:pPr>
        <w:pStyle w:val="PlainText"/>
        <w:numPr>
          <w:ilvl w:val="1"/>
          <w:numId w:val="42"/>
        </w:numPr>
        <w:rPr>
          <w:rFonts w:asciiTheme="majorHAnsi" w:hAnsiTheme="majorHAnsi" w:cstheme="majorHAnsi"/>
          <w:sz w:val="22"/>
          <w:szCs w:val="22"/>
          <w:u w:val="single"/>
        </w:rPr>
      </w:pPr>
      <w:r w:rsidRPr="00CA6E18">
        <w:rPr>
          <w:rFonts w:asciiTheme="majorHAnsi" w:hAnsiTheme="majorHAnsi" w:cstheme="majorHAnsi"/>
          <w:sz w:val="22"/>
          <w:szCs w:val="22"/>
          <w:u w:val="single"/>
        </w:rPr>
        <w:t>References and papers</w:t>
      </w:r>
    </w:p>
    <w:p w14:paraId="03E38300" w14:textId="09722615" w:rsidR="00150D42" w:rsidRPr="00637F62" w:rsidRDefault="00150D42" w:rsidP="005068B2">
      <w:pPr>
        <w:ind w:firstLine="360"/>
        <w:rPr>
          <w:rFonts w:asciiTheme="majorHAnsi" w:hAnsiTheme="majorHAnsi" w:cstheme="majorHAnsi"/>
          <w:b/>
          <w:sz w:val="22"/>
          <w:szCs w:val="22"/>
        </w:rPr>
      </w:pPr>
    </w:p>
    <w:p w14:paraId="4A2540BC" w14:textId="77777777" w:rsidR="00115C0E" w:rsidRPr="00CA6E18" w:rsidRDefault="00115C0E" w:rsidP="00CA6E18">
      <w:pPr>
        <w:pStyle w:val="Heading2"/>
        <w:rPr>
          <w:b/>
          <w:bCs/>
        </w:rPr>
      </w:pPr>
      <w:bookmarkStart w:id="4" w:name="_Toc52563870"/>
      <w:r w:rsidRPr="00CA6E18">
        <w:rPr>
          <w:b/>
          <w:bCs/>
        </w:rPr>
        <w:t>3. National Health and Nutrition Examination Survey (NHANES)</w:t>
      </w:r>
      <w:bookmarkEnd w:id="4"/>
    </w:p>
    <w:p w14:paraId="588721CC" w14:textId="77777777" w:rsidR="00006262" w:rsidRPr="00637F62" w:rsidRDefault="00006262" w:rsidP="00A51936">
      <w:pPr>
        <w:pStyle w:val="ListParagraph"/>
        <w:ind w:left="360"/>
        <w:rPr>
          <w:rFonts w:asciiTheme="majorHAnsi" w:hAnsiTheme="majorHAnsi" w:cstheme="majorHAnsi"/>
          <w:sz w:val="22"/>
          <w:szCs w:val="22"/>
          <w:u w:val="single"/>
        </w:rPr>
      </w:pPr>
    </w:p>
    <w:p w14:paraId="63362B34" w14:textId="564B22FF" w:rsidR="00EC14AE" w:rsidRPr="00CA6E18" w:rsidRDefault="00006262" w:rsidP="00CA6E18">
      <w:pPr>
        <w:pStyle w:val="ListParagraph"/>
        <w:numPr>
          <w:ilvl w:val="1"/>
          <w:numId w:val="44"/>
        </w:numPr>
        <w:rPr>
          <w:rFonts w:asciiTheme="majorHAnsi" w:hAnsiTheme="majorHAnsi" w:cstheme="majorHAnsi"/>
          <w:sz w:val="22"/>
          <w:szCs w:val="22"/>
          <w:u w:val="single"/>
        </w:rPr>
      </w:pPr>
      <w:r w:rsidRPr="00CA6E18">
        <w:rPr>
          <w:rFonts w:asciiTheme="majorHAnsi" w:hAnsiTheme="majorHAnsi" w:cstheme="majorHAnsi"/>
          <w:sz w:val="22"/>
          <w:szCs w:val="22"/>
          <w:u w:val="single"/>
        </w:rPr>
        <w:t xml:space="preserve"> </w:t>
      </w:r>
      <w:r w:rsidR="00EC14AE" w:rsidRPr="002C42AB">
        <w:rPr>
          <w:rFonts w:asciiTheme="majorHAnsi" w:hAnsiTheme="majorHAnsi" w:cstheme="majorHAnsi"/>
          <w:sz w:val="22"/>
          <w:szCs w:val="22"/>
          <w:u w:val="single"/>
        </w:rPr>
        <w:t>Datasets D</w:t>
      </w:r>
      <w:r w:rsidR="00115C0E" w:rsidRPr="002C42AB">
        <w:rPr>
          <w:rFonts w:asciiTheme="majorHAnsi" w:hAnsiTheme="majorHAnsi" w:cstheme="majorHAnsi"/>
          <w:sz w:val="22"/>
          <w:szCs w:val="22"/>
          <w:u w:val="single"/>
        </w:rPr>
        <w:t>escription</w:t>
      </w:r>
      <w:r w:rsidR="00115C0E" w:rsidRPr="00CA6E18">
        <w:rPr>
          <w:rFonts w:asciiTheme="majorHAnsi" w:hAnsiTheme="majorHAnsi" w:cstheme="majorHAnsi"/>
          <w:sz w:val="22"/>
          <w:szCs w:val="22"/>
          <w:u w:val="single"/>
        </w:rPr>
        <w:t xml:space="preserve"> </w:t>
      </w:r>
    </w:p>
    <w:p w14:paraId="00630173" w14:textId="007B3400" w:rsidR="00784693" w:rsidRPr="00637F62" w:rsidRDefault="00EC14AE" w:rsidP="00A51936">
      <w:pPr>
        <w:pStyle w:val="ListParagraph"/>
        <w:ind w:left="360"/>
        <w:rPr>
          <w:rStyle w:val="Hyperlink"/>
          <w:rFonts w:asciiTheme="majorHAnsi" w:hAnsiTheme="majorHAnsi" w:cstheme="majorHAnsi"/>
          <w:color w:val="auto"/>
          <w:sz w:val="22"/>
          <w:szCs w:val="22"/>
          <w:u w:val="none"/>
        </w:rPr>
      </w:pPr>
      <w:r w:rsidRPr="00CA6E18">
        <w:rPr>
          <w:rFonts w:asciiTheme="majorHAnsi" w:hAnsiTheme="majorHAnsi" w:cstheme="majorHAnsi"/>
          <w:i/>
          <w:iCs/>
          <w:sz w:val="22"/>
          <w:szCs w:val="22"/>
        </w:rPr>
        <w:t xml:space="preserve">(From NHANES website </w:t>
      </w:r>
      <w:hyperlink r:id="rId17" w:history="1">
        <w:r w:rsidR="00115C0E" w:rsidRPr="00637F62">
          <w:rPr>
            <w:rStyle w:val="Hyperlink"/>
            <w:rFonts w:asciiTheme="majorHAnsi" w:hAnsiTheme="majorHAnsi" w:cstheme="majorHAnsi"/>
            <w:sz w:val="22"/>
            <w:szCs w:val="22"/>
          </w:rPr>
          <w:t>https://wwwn.cdc.gov/nchs/nhanes/default.aspx</w:t>
        </w:r>
      </w:hyperlink>
      <w:r w:rsidRPr="00637F62">
        <w:rPr>
          <w:rStyle w:val="Hyperlink"/>
          <w:rFonts w:asciiTheme="majorHAnsi" w:hAnsiTheme="majorHAnsi" w:cstheme="majorHAnsi"/>
          <w:sz w:val="22"/>
          <w:szCs w:val="22"/>
        </w:rPr>
        <w:t>)</w:t>
      </w:r>
    </w:p>
    <w:p w14:paraId="234C46A1" w14:textId="2D54E44E" w:rsidR="00784693" w:rsidRPr="00CA6E18" w:rsidRDefault="00EC14AE" w:rsidP="00AB10E3">
      <w:pPr>
        <w:ind w:firstLine="360"/>
        <w:rPr>
          <w:rStyle w:val="Hyperlink"/>
          <w:rFonts w:asciiTheme="majorHAnsi" w:hAnsiTheme="majorHAnsi" w:cstheme="majorHAnsi"/>
          <w:color w:val="auto"/>
          <w:sz w:val="22"/>
          <w:szCs w:val="22"/>
          <w:u w:val="none"/>
        </w:rPr>
      </w:pPr>
      <w:r w:rsidRPr="00637F62">
        <w:rPr>
          <w:rStyle w:val="Hyperlink"/>
          <w:rFonts w:asciiTheme="majorHAnsi" w:hAnsiTheme="majorHAnsi" w:cstheme="majorHAnsi"/>
          <w:color w:val="auto"/>
          <w:sz w:val="22"/>
          <w:szCs w:val="22"/>
          <w:u w:val="none"/>
        </w:rPr>
        <w:t>“</w:t>
      </w:r>
      <w:r w:rsidR="00784693" w:rsidRPr="00637F62">
        <w:rPr>
          <w:rStyle w:val="Hyperlink"/>
          <w:rFonts w:asciiTheme="majorHAnsi" w:hAnsiTheme="majorHAnsi" w:cstheme="majorHAnsi"/>
          <w:color w:val="auto"/>
          <w:sz w:val="22"/>
          <w:szCs w:val="22"/>
          <w:u w:val="none"/>
        </w:rPr>
        <w:t>The National Health and Nutrition Examination Survey (NHANES) is a program of studies designed to assess the health and nutritional status of adults and children in the United States. The survey is unique in that it combines interviews and physical examinations. NHANES is a major program of the National Center for Health Statistics (NCHS). NCHS is part of the Centers for Disease Control and Prevention (CDC) and is responsible for producing vital and health statistics for the nation.</w:t>
      </w:r>
      <w:r w:rsidR="00784693" w:rsidRPr="00637F62">
        <w:rPr>
          <w:rFonts w:asciiTheme="majorHAnsi" w:hAnsiTheme="majorHAnsi" w:cstheme="majorHAnsi"/>
          <w:sz w:val="22"/>
          <w:szCs w:val="22"/>
        </w:rPr>
        <w:t xml:space="preserve"> </w:t>
      </w:r>
      <w:r w:rsidR="00784693" w:rsidRPr="00637F62">
        <w:rPr>
          <w:rStyle w:val="Hyperlink"/>
          <w:rFonts w:asciiTheme="majorHAnsi" w:hAnsiTheme="majorHAnsi" w:cstheme="majorHAnsi"/>
          <w:color w:val="auto"/>
          <w:sz w:val="22"/>
          <w:szCs w:val="22"/>
          <w:u w:val="none"/>
        </w:rPr>
        <w:t>In 1999, the survey became a continuous program that has a changing focus on a variety of health</w:t>
      </w:r>
      <w:r w:rsidR="00C575CA">
        <w:rPr>
          <w:rStyle w:val="Hyperlink"/>
          <w:rFonts w:asciiTheme="majorHAnsi" w:hAnsiTheme="majorHAnsi" w:cstheme="majorHAnsi"/>
          <w:color w:val="auto"/>
          <w:sz w:val="22"/>
          <w:szCs w:val="22"/>
          <w:u w:val="none"/>
        </w:rPr>
        <w:t xml:space="preserve"> </w:t>
      </w:r>
      <w:r w:rsidR="00784693" w:rsidRPr="00637F62">
        <w:rPr>
          <w:rStyle w:val="Hyperlink"/>
          <w:rFonts w:asciiTheme="majorHAnsi" w:hAnsiTheme="majorHAnsi" w:cstheme="majorHAnsi"/>
          <w:color w:val="auto"/>
          <w:sz w:val="22"/>
          <w:szCs w:val="22"/>
          <w:u w:val="none"/>
        </w:rPr>
        <w:t>and nutrition measurements to meet emerging needs. The survey examines a nationally representative sample of about 5,000 people each year. These people are located in counties across the country, 15 of which are visited each year</w:t>
      </w:r>
      <w:r w:rsidR="00AB10E3" w:rsidRPr="00637F62">
        <w:rPr>
          <w:rStyle w:val="Hyperlink"/>
          <w:rFonts w:asciiTheme="majorHAnsi" w:hAnsiTheme="majorHAnsi" w:cstheme="majorHAnsi"/>
          <w:color w:val="auto"/>
          <w:sz w:val="22"/>
          <w:szCs w:val="22"/>
          <w:u w:val="none"/>
        </w:rPr>
        <w:t xml:space="preserve">. </w:t>
      </w:r>
      <w:r w:rsidR="00784693" w:rsidRPr="00637F62">
        <w:rPr>
          <w:rStyle w:val="Hyperlink"/>
          <w:rFonts w:asciiTheme="majorHAnsi" w:hAnsiTheme="majorHAnsi" w:cstheme="majorHAnsi"/>
          <w:color w:val="auto"/>
          <w:sz w:val="22"/>
          <w:szCs w:val="22"/>
          <w:u w:val="none"/>
        </w:rPr>
        <w:t>The NHANES interview includes demographic, socioeconomic, dietary, and health-related questions. The examination component consists of medical, dental, and physiological measurements, as well as laboratory tests administered by highly trained medical personnel</w:t>
      </w:r>
      <w:r w:rsidR="00AB10E3" w:rsidRPr="00637F62">
        <w:rPr>
          <w:rStyle w:val="Hyperlink"/>
          <w:rFonts w:asciiTheme="majorHAnsi" w:hAnsiTheme="majorHAnsi" w:cstheme="majorHAnsi"/>
          <w:color w:val="auto"/>
          <w:sz w:val="22"/>
          <w:szCs w:val="22"/>
          <w:u w:val="none"/>
        </w:rPr>
        <w:t>.</w:t>
      </w:r>
      <w:r w:rsidRPr="00637F62">
        <w:rPr>
          <w:rStyle w:val="Hyperlink"/>
          <w:rFonts w:asciiTheme="majorHAnsi" w:hAnsiTheme="majorHAnsi" w:cstheme="majorHAnsi"/>
          <w:color w:val="auto"/>
          <w:sz w:val="22"/>
          <w:szCs w:val="22"/>
          <w:u w:val="none"/>
        </w:rPr>
        <w:t>”</w:t>
      </w:r>
    </w:p>
    <w:p w14:paraId="167E0667" w14:textId="77777777" w:rsidR="00F34521" w:rsidRPr="00637F62" w:rsidRDefault="00F34521" w:rsidP="00077548">
      <w:pPr>
        <w:pStyle w:val="PlainText"/>
        <w:ind w:firstLine="360"/>
        <w:rPr>
          <w:rFonts w:asciiTheme="majorHAnsi" w:hAnsiTheme="majorHAnsi" w:cstheme="majorHAnsi"/>
          <w:sz w:val="22"/>
          <w:szCs w:val="22"/>
          <w:u w:val="single"/>
        </w:rPr>
      </w:pPr>
    </w:p>
    <w:p w14:paraId="7FFE2CA4" w14:textId="47E3512B" w:rsidR="00077548" w:rsidRPr="00637F62" w:rsidRDefault="00077548" w:rsidP="00CA6E18">
      <w:pPr>
        <w:pStyle w:val="PlainText"/>
        <w:numPr>
          <w:ilvl w:val="1"/>
          <w:numId w:val="44"/>
        </w:numPr>
        <w:rPr>
          <w:rFonts w:asciiTheme="majorHAnsi" w:hAnsiTheme="majorHAnsi" w:cstheme="majorHAnsi"/>
          <w:sz w:val="22"/>
          <w:szCs w:val="22"/>
        </w:rPr>
      </w:pPr>
      <w:r w:rsidRPr="00637F62">
        <w:rPr>
          <w:rFonts w:asciiTheme="majorHAnsi" w:hAnsiTheme="majorHAnsi" w:cstheme="majorHAnsi"/>
          <w:sz w:val="22"/>
          <w:szCs w:val="22"/>
          <w:u w:val="single"/>
        </w:rPr>
        <w:lastRenderedPageBreak/>
        <w:t xml:space="preserve">Years </w:t>
      </w:r>
      <w:r w:rsidR="002C42AB">
        <w:rPr>
          <w:rFonts w:asciiTheme="majorHAnsi" w:hAnsiTheme="majorHAnsi" w:cstheme="majorHAnsi"/>
          <w:sz w:val="22"/>
          <w:szCs w:val="22"/>
          <w:u w:val="single"/>
        </w:rPr>
        <w:t>available:</w:t>
      </w:r>
      <w:r w:rsidRPr="00637F62">
        <w:rPr>
          <w:rFonts w:asciiTheme="majorHAnsi" w:hAnsiTheme="majorHAnsi" w:cstheme="majorHAnsi"/>
          <w:sz w:val="22"/>
          <w:szCs w:val="22"/>
        </w:rPr>
        <w:t xml:space="preserve"> 1999-2018</w:t>
      </w:r>
    </w:p>
    <w:p w14:paraId="4F69AC23" w14:textId="77777777" w:rsidR="00F34521" w:rsidRPr="00637F62" w:rsidRDefault="00F34521" w:rsidP="00077548">
      <w:pPr>
        <w:ind w:left="360"/>
        <w:rPr>
          <w:rFonts w:asciiTheme="majorHAnsi" w:hAnsiTheme="majorHAnsi" w:cstheme="majorHAnsi"/>
          <w:iCs/>
          <w:sz w:val="22"/>
          <w:szCs w:val="22"/>
          <w:u w:val="single"/>
        </w:rPr>
      </w:pPr>
    </w:p>
    <w:p w14:paraId="5CED2711" w14:textId="7BC854C9" w:rsidR="00022205" w:rsidRPr="00CA6E18" w:rsidRDefault="00077548" w:rsidP="00CA6E18">
      <w:pPr>
        <w:pStyle w:val="ListParagraph"/>
        <w:numPr>
          <w:ilvl w:val="1"/>
          <w:numId w:val="44"/>
        </w:numPr>
        <w:rPr>
          <w:rFonts w:asciiTheme="majorHAnsi" w:hAnsiTheme="majorHAnsi" w:cstheme="majorHAnsi"/>
          <w:iCs/>
          <w:sz w:val="22"/>
          <w:szCs w:val="22"/>
          <w:u w:val="single"/>
        </w:rPr>
      </w:pPr>
      <w:r w:rsidRPr="00CA6E18">
        <w:rPr>
          <w:rFonts w:asciiTheme="majorHAnsi" w:hAnsiTheme="majorHAnsi" w:cstheme="majorHAnsi"/>
          <w:iCs/>
          <w:sz w:val="22"/>
          <w:szCs w:val="22"/>
          <w:u w:val="single"/>
        </w:rPr>
        <w:t>Download instructions</w:t>
      </w:r>
      <w:r w:rsidR="00AB10E3" w:rsidRPr="00CA6E18">
        <w:rPr>
          <w:rFonts w:asciiTheme="majorHAnsi" w:hAnsiTheme="majorHAnsi" w:cstheme="majorHAnsi"/>
          <w:iCs/>
          <w:sz w:val="22"/>
          <w:szCs w:val="22"/>
          <w:u w:val="single"/>
        </w:rPr>
        <w:t xml:space="preserve"> </w:t>
      </w:r>
      <w:r w:rsidR="00AB10E3" w:rsidRPr="00CA6E18">
        <w:rPr>
          <w:rFonts w:asciiTheme="majorHAnsi" w:hAnsiTheme="majorHAnsi" w:cstheme="majorHAnsi"/>
          <w:iCs/>
          <w:sz w:val="22"/>
          <w:szCs w:val="22"/>
          <w:u w:val="single"/>
        </w:rPr>
        <w:br/>
      </w:r>
      <w:r w:rsidR="00AB10E3" w:rsidRPr="00CA6E18">
        <w:rPr>
          <w:rFonts w:asciiTheme="majorHAnsi" w:hAnsiTheme="majorHAnsi" w:cstheme="majorHAnsi"/>
          <w:i/>
          <w:sz w:val="22"/>
          <w:szCs w:val="22"/>
        </w:rPr>
        <w:t>Health Condition Measures</w:t>
      </w:r>
    </w:p>
    <w:p w14:paraId="356587CC" w14:textId="74181DEE" w:rsidR="00AB10E3" w:rsidRPr="00637F62" w:rsidRDefault="00AB10E3" w:rsidP="00BC509A">
      <w:pPr>
        <w:pStyle w:val="ListParagraph"/>
        <w:numPr>
          <w:ilvl w:val="0"/>
          <w:numId w:val="30"/>
        </w:numPr>
        <w:ind w:left="0" w:firstLine="360"/>
        <w:rPr>
          <w:rStyle w:val="Hyperlink"/>
          <w:rFonts w:asciiTheme="majorHAnsi" w:hAnsiTheme="majorHAnsi" w:cstheme="majorHAnsi"/>
          <w:color w:val="auto"/>
          <w:sz w:val="22"/>
          <w:szCs w:val="22"/>
          <w:u w:val="none"/>
        </w:rPr>
      </w:pPr>
      <w:r w:rsidRPr="00CA6E18">
        <w:rPr>
          <w:rFonts w:asciiTheme="majorHAnsi" w:hAnsiTheme="majorHAnsi" w:cstheme="majorHAnsi"/>
          <w:sz w:val="22"/>
          <w:szCs w:val="22"/>
        </w:rPr>
        <w:t xml:space="preserve">For health condition measures, the data are from the main questionnaire. Go to the link below for 1999-2000 data </w:t>
      </w:r>
      <w:hyperlink r:id="rId18" w:history="1">
        <w:r w:rsidRPr="00637F62">
          <w:rPr>
            <w:rStyle w:val="Hyperlink"/>
            <w:rFonts w:asciiTheme="majorHAnsi" w:hAnsiTheme="majorHAnsi" w:cstheme="majorHAnsi"/>
            <w:sz w:val="22"/>
            <w:szCs w:val="22"/>
          </w:rPr>
          <w:t>https://wwwn.cdc.gov/nchs/nhanes/search/datapage.aspx?Component=Questionnaire&amp;CycleBeginYear=1999</w:t>
        </w:r>
      </w:hyperlink>
    </w:p>
    <w:p w14:paraId="5A7ECECA" w14:textId="7648DCBE" w:rsidR="00AB10E3" w:rsidRPr="00637F62" w:rsidRDefault="00694A13" w:rsidP="00BC509A">
      <w:pPr>
        <w:pStyle w:val="ListParagraph"/>
        <w:numPr>
          <w:ilvl w:val="0"/>
          <w:numId w:val="30"/>
        </w:numPr>
        <w:ind w:left="0" w:firstLine="360"/>
        <w:rPr>
          <w:rFonts w:asciiTheme="majorHAnsi" w:hAnsiTheme="majorHAnsi" w:cstheme="majorHAnsi"/>
          <w:sz w:val="22"/>
          <w:szCs w:val="22"/>
        </w:rPr>
      </w:pPr>
      <w:r w:rsidRPr="00CA6E18">
        <w:rPr>
          <w:rFonts w:asciiTheme="majorHAnsi" w:hAnsiTheme="majorHAnsi" w:cstheme="majorHAnsi"/>
          <w:noProof/>
          <w:sz w:val="22"/>
          <w:szCs w:val="22"/>
        </w:rPr>
        <mc:AlternateContent>
          <mc:Choice Requires="wps">
            <w:drawing>
              <wp:anchor distT="0" distB="0" distL="114300" distR="114300" simplePos="0" relativeHeight="251691520" behindDoc="0" locked="0" layoutInCell="1" allowOverlap="1" wp14:anchorId="44823514" wp14:editId="49DDA60F">
                <wp:simplePos x="0" y="0"/>
                <wp:positionH relativeFrom="column">
                  <wp:posOffset>2562225</wp:posOffset>
                </wp:positionH>
                <wp:positionV relativeFrom="paragraph">
                  <wp:posOffset>475615</wp:posOffset>
                </wp:positionV>
                <wp:extent cx="643890" cy="495300"/>
                <wp:effectExtent l="19050" t="19050" r="60960" b="38100"/>
                <wp:wrapNone/>
                <wp:docPr id="13" name="Straight Arrow Connector 13"/>
                <wp:cNvGraphicFramePr/>
                <a:graphic xmlns:a="http://schemas.openxmlformats.org/drawingml/2006/main">
                  <a:graphicData uri="http://schemas.microsoft.com/office/word/2010/wordprocessingShape">
                    <wps:wsp>
                      <wps:cNvCnPr/>
                      <wps:spPr>
                        <a:xfrm>
                          <a:off x="0" y="0"/>
                          <a:ext cx="643890" cy="4953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F81E3" id="Straight Arrow Connector 13" o:spid="_x0000_s1026" type="#_x0000_t32" style="position:absolute;margin-left:201.75pt;margin-top:37.45pt;width:50.7pt;height:39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" strokecolor="#4579b8 [3044]" strokeweight="3pt">
                <v:stroke endarrow="block"/>
              </v:shape>
            </w:pict>
          </mc:Fallback>
        </mc:AlternateContent>
      </w:r>
      <w:r w:rsidR="00995917" w:rsidRPr="00CA6E18">
        <w:rPr>
          <w:rFonts w:asciiTheme="majorHAnsi" w:hAnsiTheme="majorHAnsi" w:cstheme="majorHAnsi"/>
          <w:noProof/>
          <w:sz w:val="22"/>
          <w:szCs w:val="22"/>
        </w:rPr>
        <mc:AlternateContent>
          <mc:Choice Requires="wps">
            <w:drawing>
              <wp:anchor distT="0" distB="0" distL="114300" distR="114300" simplePos="0" relativeHeight="251687424" behindDoc="0" locked="0" layoutInCell="1" allowOverlap="1" wp14:anchorId="0D32322F" wp14:editId="51FAE3FA">
                <wp:simplePos x="0" y="0"/>
                <wp:positionH relativeFrom="column">
                  <wp:posOffset>3333751</wp:posOffset>
                </wp:positionH>
                <wp:positionV relativeFrom="paragraph">
                  <wp:posOffset>198119</wp:posOffset>
                </wp:positionV>
                <wp:extent cx="1276350" cy="695325"/>
                <wp:effectExtent l="19050" t="19050" r="38100" b="47625"/>
                <wp:wrapNone/>
                <wp:docPr id="11" name="Straight Arrow Connector 11"/>
                <wp:cNvGraphicFramePr/>
                <a:graphic xmlns:a="http://schemas.openxmlformats.org/drawingml/2006/main">
                  <a:graphicData uri="http://schemas.microsoft.com/office/word/2010/wordprocessingShape">
                    <wps:wsp>
                      <wps:cNvCnPr/>
                      <wps:spPr>
                        <a:xfrm>
                          <a:off x="0" y="0"/>
                          <a:ext cx="1276350" cy="69532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789F6" id="Straight Arrow Connector 11" o:spid="_x0000_s1026" type="#_x0000_t32" style="position:absolute;margin-left:262.5pt;margin-top:15.6pt;width:100.5pt;height:54.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" strokecolor="#bc4542 [3045]" strokeweight="3pt">
                <v:stroke endarrow="block"/>
              </v:shape>
            </w:pict>
          </mc:Fallback>
        </mc:AlternateContent>
      </w:r>
      <w:r w:rsidR="00AB10E3" w:rsidRPr="00637F62">
        <w:rPr>
          <w:rFonts w:asciiTheme="majorHAnsi" w:hAnsiTheme="majorHAnsi" w:cstheme="majorHAnsi"/>
          <w:sz w:val="22"/>
          <w:szCs w:val="22"/>
        </w:rPr>
        <w:t xml:space="preserve">Download the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xpt</w:t>
      </w:r>
      <w:proofErr w:type="spellEnd"/>
      <w:r w:rsidR="00AB10E3" w:rsidRPr="00637F62">
        <w:rPr>
          <w:rFonts w:asciiTheme="majorHAnsi" w:hAnsiTheme="majorHAnsi" w:cstheme="majorHAnsi"/>
          <w:sz w:val="22"/>
          <w:szCs w:val="22"/>
        </w:rPr>
        <w:t xml:space="preserve"> file (as indicated by the arrow) for each of the section of data that you are interested in</w:t>
      </w:r>
      <w:r w:rsidR="00995917" w:rsidRPr="00637F62">
        <w:rPr>
          <w:rFonts w:asciiTheme="majorHAnsi" w:hAnsiTheme="majorHAnsi" w:cstheme="majorHAnsi"/>
          <w:sz w:val="22"/>
          <w:szCs w:val="22"/>
        </w:rPr>
        <w:t xml:space="preserve">. you can also download the .doc with variables descriptions for each of section </w:t>
      </w:r>
      <w:r w:rsidR="00AB10E3" w:rsidRPr="00637F62">
        <w:rPr>
          <w:rFonts w:asciiTheme="majorHAnsi" w:hAnsiTheme="majorHAnsi" w:cstheme="majorHAnsi"/>
          <w:sz w:val="22"/>
          <w:szCs w:val="22"/>
        </w:rPr>
        <w:t xml:space="preserve"> </w:t>
      </w:r>
    </w:p>
    <w:p w14:paraId="6F7AF34F" w14:textId="29EDB0EC" w:rsidR="00AB10E3" w:rsidRPr="00637F62" w:rsidRDefault="00AB10E3" w:rsidP="00BC509A">
      <w:pPr>
        <w:pStyle w:val="ListParagraph"/>
        <w:numPr>
          <w:ilvl w:val="0"/>
          <w:numId w:val="30"/>
        </w:numPr>
        <w:ind w:left="0" w:firstLine="360"/>
        <w:rPr>
          <w:rFonts w:asciiTheme="majorHAnsi" w:hAnsiTheme="majorHAnsi" w:cstheme="majorHAnsi"/>
          <w:sz w:val="22"/>
          <w:szCs w:val="22"/>
        </w:rPr>
      </w:pPr>
      <w:r w:rsidRPr="00637F62">
        <w:rPr>
          <w:rFonts w:asciiTheme="majorHAnsi" w:hAnsiTheme="majorHAnsi" w:cstheme="majorHAnsi"/>
          <w:sz w:val="22"/>
          <w:szCs w:val="22"/>
        </w:rPr>
        <w:t>Repeat a) and b) for data in other years</w:t>
      </w:r>
    </w:p>
    <w:p w14:paraId="58E4459F" w14:textId="62AD72F0" w:rsidR="00115C0E" w:rsidRPr="00637F62" w:rsidRDefault="00115C0E" w:rsidP="00AB10E3">
      <w:pPr>
        <w:pStyle w:val="ListParagraph"/>
        <w:ind w:left="1170"/>
        <w:rPr>
          <w:rFonts w:asciiTheme="majorHAnsi" w:hAnsiTheme="majorHAnsi" w:cstheme="majorHAnsi"/>
          <w:sz w:val="22"/>
          <w:szCs w:val="22"/>
        </w:rPr>
      </w:pPr>
    </w:p>
    <w:p w14:paraId="3991861D" w14:textId="7624779A" w:rsidR="00115C0E" w:rsidRPr="00637F62" w:rsidRDefault="00115C0E" w:rsidP="005068B2">
      <w:pPr>
        <w:ind w:firstLine="360"/>
        <w:rPr>
          <w:rFonts w:asciiTheme="majorHAnsi" w:hAnsiTheme="majorHAnsi" w:cstheme="majorHAnsi"/>
          <w:sz w:val="22"/>
          <w:szCs w:val="22"/>
        </w:rPr>
      </w:pPr>
      <w:r w:rsidRPr="00637F62">
        <w:rPr>
          <w:rFonts w:asciiTheme="majorHAnsi" w:hAnsiTheme="majorHAnsi" w:cstheme="majorHAnsi"/>
          <w:sz w:val="22"/>
          <w:szCs w:val="22"/>
        </w:rPr>
        <w:t>Details are as follows:</w:t>
      </w:r>
    </w:p>
    <w:tbl>
      <w:tblPr>
        <w:tblW w:w="8801" w:type="dxa"/>
        <w:tblInd w:w="35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870"/>
        <w:gridCol w:w="1793"/>
        <w:gridCol w:w="3138"/>
      </w:tblGrid>
      <w:tr w:rsidR="00115C0E" w:rsidRPr="00637F62" w14:paraId="09AC4C72"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1ED2DA15" w14:textId="6E61EE74"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Acculturation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A051F6A" w14:textId="58D84A16" w:rsidR="00115C0E" w:rsidRPr="00637F62" w:rsidRDefault="00FE6766" w:rsidP="005068B2">
            <w:pPr>
              <w:ind w:firstLine="360"/>
              <w:jc w:val="center"/>
              <w:rPr>
                <w:rFonts w:asciiTheme="majorHAnsi" w:eastAsia="Times New Roman" w:hAnsiTheme="majorHAnsi" w:cstheme="majorHAnsi"/>
                <w:color w:val="212529"/>
                <w:sz w:val="22"/>
                <w:szCs w:val="22"/>
              </w:rPr>
            </w:pPr>
            <w:hyperlink r:id="rId19" w:history="1">
              <w:r w:rsidR="00115C0E" w:rsidRPr="00637F62">
                <w:rPr>
                  <w:rFonts w:asciiTheme="majorHAnsi" w:eastAsia="Times New Roman" w:hAnsiTheme="majorHAnsi" w:cstheme="majorHAnsi"/>
                  <w:color w:val="075290"/>
                  <w:sz w:val="22"/>
                  <w:szCs w:val="22"/>
                  <w:u w:val="single"/>
                </w:rPr>
                <w:t>ACQ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92D96F" w14:textId="2C566693" w:rsidR="00115C0E" w:rsidRPr="00637F62" w:rsidRDefault="00FE6766" w:rsidP="005068B2">
            <w:pPr>
              <w:ind w:firstLine="360"/>
              <w:jc w:val="center"/>
              <w:rPr>
                <w:rFonts w:asciiTheme="majorHAnsi" w:eastAsia="Times New Roman" w:hAnsiTheme="majorHAnsi" w:cstheme="majorHAnsi"/>
                <w:color w:val="212529"/>
                <w:sz w:val="22"/>
                <w:szCs w:val="22"/>
              </w:rPr>
            </w:pPr>
            <w:hyperlink r:id="rId20" w:history="1">
              <w:r w:rsidR="00115C0E" w:rsidRPr="00637F62">
                <w:rPr>
                  <w:rFonts w:asciiTheme="majorHAnsi" w:eastAsia="Times New Roman" w:hAnsiTheme="majorHAnsi" w:cstheme="majorHAnsi"/>
                  <w:color w:val="075290"/>
                  <w:sz w:val="22"/>
                  <w:szCs w:val="22"/>
                  <w:u w:val="single"/>
                </w:rPr>
                <w:t>ACQ Data [XPT - 629.2 KB]</w:t>
              </w:r>
            </w:hyperlink>
          </w:p>
        </w:tc>
      </w:tr>
      <w:tr w:rsidR="00115C0E" w:rsidRPr="00637F62" w14:paraId="635577BD"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1FD7214"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Alcohol Use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0E39BD" w14:textId="42C22464" w:rsidR="00115C0E" w:rsidRPr="00637F62" w:rsidRDefault="00FE6766" w:rsidP="005068B2">
            <w:pPr>
              <w:ind w:firstLine="360"/>
              <w:jc w:val="center"/>
              <w:rPr>
                <w:rFonts w:asciiTheme="majorHAnsi" w:eastAsia="Times New Roman" w:hAnsiTheme="majorHAnsi" w:cstheme="majorHAnsi"/>
                <w:color w:val="000000"/>
                <w:sz w:val="22"/>
                <w:szCs w:val="22"/>
              </w:rPr>
            </w:pPr>
            <w:hyperlink r:id="rId21" w:history="1">
              <w:r w:rsidR="00115C0E" w:rsidRPr="00637F62">
                <w:rPr>
                  <w:rFonts w:asciiTheme="majorHAnsi" w:eastAsia="Times New Roman" w:hAnsiTheme="majorHAnsi" w:cstheme="majorHAnsi"/>
                  <w:color w:val="075290"/>
                  <w:sz w:val="22"/>
                  <w:szCs w:val="22"/>
                  <w:u w:val="single"/>
                </w:rPr>
                <w:t>ALQ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C9E4A6" w14:textId="7E4966A9" w:rsidR="00115C0E" w:rsidRPr="00637F62" w:rsidRDefault="00FE6766" w:rsidP="005068B2">
            <w:pPr>
              <w:ind w:firstLine="360"/>
              <w:jc w:val="center"/>
              <w:rPr>
                <w:rFonts w:asciiTheme="majorHAnsi" w:eastAsia="Times New Roman" w:hAnsiTheme="majorHAnsi" w:cstheme="majorHAnsi"/>
                <w:color w:val="000000"/>
                <w:sz w:val="22"/>
                <w:szCs w:val="22"/>
              </w:rPr>
            </w:pPr>
            <w:hyperlink r:id="rId22" w:history="1">
              <w:r w:rsidR="00115C0E" w:rsidRPr="00637F62">
                <w:rPr>
                  <w:rFonts w:asciiTheme="majorHAnsi" w:eastAsia="Times New Roman" w:hAnsiTheme="majorHAnsi" w:cstheme="majorHAnsi"/>
                  <w:color w:val="075290"/>
                  <w:sz w:val="22"/>
                  <w:szCs w:val="22"/>
                  <w:u w:val="single"/>
                </w:rPr>
                <w:t>ALQ Data [XPT - 314.5 KB]</w:t>
              </w:r>
            </w:hyperlink>
          </w:p>
        </w:tc>
      </w:tr>
      <w:tr w:rsidR="00115C0E" w:rsidRPr="00637F62" w14:paraId="36A2B2A7"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60DF79C8"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Analgesic Pain Relievers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4FCB9D"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23" w:history="1">
              <w:r w:rsidR="00115C0E" w:rsidRPr="00637F62">
                <w:rPr>
                  <w:rFonts w:asciiTheme="majorHAnsi" w:eastAsia="Times New Roman" w:hAnsiTheme="majorHAnsi" w:cstheme="majorHAnsi"/>
                  <w:color w:val="075290"/>
                  <w:sz w:val="22"/>
                  <w:szCs w:val="22"/>
                  <w:u w:val="single"/>
                </w:rPr>
                <w:t>RXQ_ANA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8433DB3"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24" w:history="1">
              <w:r w:rsidR="00115C0E" w:rsidRPr="00637F62">
                <w:rPr>
                  <w:rFonts w:asciiTheme="majorHAnsi" w:eastAsia="Times New Roman" w:hAnsiTheme="majorHAnsi" w:cstheme="majorHAnsi"/>
                  <w:color w:val="075290"/>
                  <w:sz w:val="22"/>
                  <w:szCs w:val="22"/>
                  <w:u w:val="single"/>
                </w:rPr>
                <w:t>RXQ_ANA Data [XPT - 279.2 KB]</w:t>
              </w:r>
            </w:hyperlink>
          </w:p>
        </w:tc>
      </w:tr>
      <w:tr w:rsidR="00115C0E" w:rsidRPr="00637F62" w14:paraId="0EC5D384"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1AAC741B"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Audiometry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4EEF591"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25" w:history="1">
              <w:r w:rsidR="00115C0E" w:rsidRPr="00637F62">
                <w:rPr>
                  <w:rFonts w:asciiTheme="majorHAnsi" w:eastAsia="Times New Roman" w:hAnsiTheme="majorHAnsi" w:cstheme="majorHAnsi"/>
                  <w:color w:val="075290"/>
                  <w:sz w:val="22"/>
                  <w:szCs w:val="22"/>
                  <w:u w:val="single"/>
                </w:rPr>
                <w:t>AUQ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E4F99A3"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26" w:history="1">
              <w:r w:rsidR="00115C0E" w:rsidRPr="00637F62">
                <w:rPr>
                  <w:rFonts w:asciiTheme="majorHAnsi" w:eastAsia="Times New Roman" w:hAnsiTheme="majorHAnsi" w:cstheme="majorHAnsi"/>
                  <w:color w:val="075290"/>
                  <w:sz w:val="22"/>
                  <w:szCs w:val="22"/>
                  <w:u w:val="single"/>
                </w:rPr>
                <w:t>AUQ Data [XPT - 966.6 KB]</w:t>
              </w:r>
            </w:hyperlink>
          </w:p>
        </w:tc>
      </w:tr>
      <w:tr w:rsidR="00115C0E" w:rsidRPr="00637F62" w14:paraId="3086B010"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56502580"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Balance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BB8254"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27" w:history="1">
              <w:r w:rsidR="00115C0E" w:rsidRPr="00637F62">
                <w:rPr>
                  <w:rFonts w:asciiTheme="majorHAnsi" w:eastAsia="Times New Roman" w:hAnsiTheme="majorHAnsi" w:cstheme="majorHAnsi"/>
                  <w:color w:val="075290"/>
                  <w:sz w:val="22"/>
                  <w:szCs w:val="22"/>
                  <w:u w:val="single"/>
                </w:rPr>
                <w:t>BAQ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383C0C2"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28" w:history="1">
              <w:r w:rsidR="00115C0E" w:rsidRPr="00637F62">
                <w:rPr>
                  <w:rFonts w:asciiTheme="majorHAnsi" w:eastAsia="Times New Roman" w:hAnsiTheme="majorHAnsi" w:cstheme="majorHAnsi"/>
                  <w:color w:val="075290"/>
                  <w:sz w:val="22"/>
                  <w:szCs w:val="22"/>
                  <w:u w:val="single"/>
                </w:rPr>
                <w:t>BAQ Data [XPT - 601.2 KB]</w:t>
              </w:r>
            </w:hyperlink>
          </w:p>
        </w:tc>
      </w:tr>
      <w:tr w:rsidR="00115C0E" w:rsidRPr="00637F62" w14:paraId="03A5A448"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A1D2AA2"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Blood Pressure &amp; Cholesterol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BF95402"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29" w:history="1">
              <w:r w:rsidR="00115C0E" w:rsidRPr="00637F62">
                <w:rPr>
                  <w:rFonts w:asciiTheme="majorHAnsi" w:eastAsia="Times New Roman" w:hAnsiTheme="majorHAnsi" w:cstheme="majorHAnsi"/>
                  <w:color w:val="075290"/>
                  <w:sz w:val="22"/>
                  <w:szCs w:val="22"/>
                  <w:u w:val="single"/>
                </w:rPr>
                <w:t>BPQ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7188B51"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30" w:history="1">
              <w:r w:rsidR="00115C0E" w:rsidRPr="00637F62">
                <w:rPr>
                  <w:rFonts w:asciiTheme="majorHAnsi" w:eastAsia="Times New Roman" w:hAnsiTheme="majorHAnsi" w:cstheme="majorHAnsi"/>
                  <w:color w:val="075290"/>
                  <w:sz w:val="22"/>
                  <w:szCs w:val="22"/>
                  <w:u w:val="single"/>
                </w:rPr>
                <w:t>BPQ Data [XPT - 1.7 MB]</w:t>
              </w:r>
            </w:hyperlink>
          </w:p>
        </w:tc>
      </w:tr>
      <w:tr w:rsidR="00115C0E" w:rsidRPr="00637F62" w14:paraId="10BBAD8A"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49C0965"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Cardiovascular Health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12113BF"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31" w:history="1">
              <w:r w:rsidR="00115C0E" w:rsidRPr="00637F62">
                <w:rPr>
                  <w:rFonts w:asciiTheme="majorHAnsi" w:eastAsia="Times New Roman" w:hAnsiTheme="majorHAnsi" w:cstheme="majorHAnsi"/>
                  <w:color w:val="075290"/>
                  <w:sz w:val="22"/>
                  <w:szCs w:val="22"/>
                  <w:u w:val="single"/>
                </w:rPr>
                <w:t>CDQ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FF7F19"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32" w:history="1">
              <w:r w:rsidR="00115C0E" w:rsidRPr="00637F62">
                <w:rPr>
                  <w:rFonts w:asciiTheme="majorHAnsi" w:eastAsia="Times New Roman" w:hAnsiTheme="majorHAnsi" w:cstheme="majorHAnsi"/>
                  <w:color w:val="075290"/>
                  <w:sz w:val="22"/>
                  <w:szCs w:val="22"/>
                  <w:u w:val="single"/>
                </w:rPr>
                <w:t>CDQ Data [XPT - 250.9 KB]</w:t>
              </w:r>
            </w:hyperlink>
          </w:p>
        </w:tc>
      </w:tr>
      <w:tr w:rsidR="00115C0E" w:rsidRPr="00637F62" w14:paraId="6D132785"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AFD373E"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Cognitive Functioning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F3CEA2A"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33" w:history="1">
              <w:r w:rsidR="00115C0E" w:rsidRPr="00637F62">
                <w:rPr>
                  <w:rFonts w:asciiTheme="majorHAnsi" w:eastAsia="Times New Roman" w:hAnsiTheme="majorHAnsi" w:cstheme="majorHAnsi"/>
                  <w:color w:val="075290"/>
                  <w:sz w:val="22"/>
                  <w:szCs w:val="22"/>
                  <w:u w:val="single"/>
                </w:rPr>
                <w:t>CFQ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F02047"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34" w:history="1">
              <w:r w:rsidR="00115C0E" w:rsidRPr="00637F62">
                <w:rPr>
                  <w:rFonts w:asciiTheme="majorHAnsi" w:eastAsia="Times New Roman" w:hAnsiTheme="majorHAnsi" w:cstheme="majorHAnsi"/>
                  <w:color w:val="075290"/>
                  <w:sz w:val="22"/>
                  <w:szCs w:val="22"/>
                  <w:u w:val="single"/>
                </w:rPr>
                <w:t>CFQ Data [XPT - 116.5 KB]</w:t>
              </w:r>
            </w:hyperlink>
          </w:p>
        </w:tc>
      </w:tr>
      <w:tr w:rsidR="00115C0E" w:rsidRPr="00637F62" w14:paraId="5A978E71"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12E01075"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Current Health Status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8E404CA"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35" w:history="1">
              <w:r w:rsidR="00115C0E" w:rsidRPr="00637F62">
                <w:rPr>
                  <w:rFonts w:asciiTheme="majorHAnsi" w:eastAsia="Times New Roman" w:hAnsiTheme="majorHAnsi" w:cstheme="majorHAnsi"/>
                  <w:color w:val="075290"/>
                  <w:sz w:val="22"/>
                  <w:szCs w:val="22"/>
                  <w:u w:val="single"/>
                </w:rPr>
                <w:t>HSQ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E987A46"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36" w:history="1">
              <w:r w:rsidR="00115C0E" w:rsidRPr="00637F62">
                <w:rPr>
                  <w:rFonts w:asciiTheme="majorHAnsi" w:eastAsia="Times New Roman" w:hAnsiTheme="majorHAnsi" w:cstheme="majorHAnsi"/>
                  <w:color w:val="075290"/>
                  <w:sz w:val="22"/>
                  <w:szCs w:val="22"/>
                  <w:u w:val="single"/>
                </w:rPr>
                <w:t>HSQ Data [XPT - 553.8 KB]</w:t>
              </w:r>
            </w:hyperlink>
          </w:p>
        </w:tc>
      </w:tr>
      <w:tr w:rsidR="00115C0E" w:rsidRPr="00637F62" w14:paraId="19732BEF"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3407C0A"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Dermatology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E35031"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37" w:history="1">
              <w:r w:rsidR="00115C0E" w:rsidRPr="00637F62">
                <w:rPr>
                  <w:rFonts w:asciiTheme="majorHAnsi" w:eastAsia="Times New Roman" w:hAnsiTheme="majorHAnsi" w:cstheme="majorHAnsi"/>
                  <w:color w:val="075290"/>
                  <w:sz w:val="22"/>
                  <w:szCs w:val="22"/>
                  <w:u w:val="single"/>
                </w:rPr>
                <w:t>DEQ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A88495C"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38" w:history="1">
              <w:r w:rsidR="00115C0E" w:rsidRPr="00637F62">
                <w:rPr>
                  <w:rFonts w:asciiTheme="majorHAnsi" w:eastAsia="Times New Roman" w:hAnsiTheme="majorHAnsi" w:cstheme="majorHAnsi"/>
                  <w:color w:val="075290"/>
                  <w:sz w:val="22"/>
                  <w:szCs w:val="22"/>
                  <w:u w:val="single"/>
                </w:rPr>
                <w:t>DEQ Data [XPT - 3.5 MB]</w:t>
              </w:r>
            </w:hyperlink>
          </w:p>
        </w:tc>
      </w:tr>
      <w:tr w:rsidR="00115C0E" w:rsidRPr="00637F62" w14:paraId="733A1B37"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2693DAC"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Diabetes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A6FE51F"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39" w:history="1">
              <w:r w:rsidR="00115C0E" w:rsidRPr="00637F62">
                <w:rPr>
                  <w:rFonts w:asciiTheme="majorHAnsi" w:eastAsia="Times New Roman" w:hAnsiTheme="majorHAnsi" w:cstheme="majorHAnsi"/>
                  <w:color w:val="075290"/>
                  <w:sz w:val="22"/>
                  <w:szCs w:val="22"/>
                  <w:u w:val="single"/>
                </w:rPr>
                <w:t>DIQ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B5B6FF"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40" w:history="1">
              <w:r w:rsidR="00115C0E" w:rsidRPr="00637F62">
                <w:rPr>
                  <w:rFonts w:asciiTheme="majorHAnsi" w:eastAsia="Times New Roman" w:hAnsiTheme="majorHAnsi" w:cstheme="majorHAnsi"/>
                  <w:color w:val="075290"/>
                  <w:sz w:val="22"/>
                  <w:szCs w:val="22"/>
                  <w:u w:val="single"/>
                </w:rPr>
                <w:t>DIQ Data [XPT - 1.2 MB]</w:t>
              </w:r>
            </w:hyperlink>
          </w:p>
        </w:tc>
      </w:tr>
      <w:tr w:rsidR="00115C0E" w:rsidRPr="00637F62" w14:paraId="5E958A5B"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1733113B"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Diet Behavior &amp; Nutrition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D28CED7"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41" w:history="1">
              <w:r w:rsidR="00115C0E" w:rsidRPr="00637F62">
                <w:rPr>
                  <w:rFonts w:asciiTheme="majorHAnsi" w:eastAsia="Times New Roman" w:hAnsiTheme="majorHAnsi" w:cstheme="majorHAnsi"/>
                  <w:color w:val="075290"/>
                  <w:sz w:val="22"/>
                  <w:szCs w:val="22"/>
                  <w:u w:val="single"/>
                </w:rPr>
                <w:t>DBQ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93CFBE"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42" w:history="1">
              <w:r w:rsidR="00115C0E" w:rsidRPr="00637F62">
                <w:rPr>
                  <w:rFonts w:asciiTheme="majorHAnsi" w:eastAsia="Times New Roman" w:hAnsiTheme="majorHAnsi" w:cstheme="majorHAnsi"/>
                  <w:color w:val="075290"/>
                  <w:sz w:val="22"/>
                  <w:szCs w:val="22"/>
                  <w:u w:val="single"/>
                </w:rPr>
                <w:t>DBQ Data [XPT - 3.5 MB]</w:t>
              </w:r>
            </w:hyperlink>
          </w:p>
        </w:tc>
      </w:tr>
      <w:tr w:rsidR="00115C0E" w:rsidRPr="00637F62" w14:paraId="7114FD43"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29E9B933"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Drug Use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672A1D6"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43" w:history="1">
              <w:r w:rsidR="00115C0E" w:rsidRPr="00637F62">
                <w:rPr>
                  <w:rFonts w:asciiTheme="majorHAnsi" w:eastAsia="Times New Roman" w:hAnsiTheme="majorHAnsi" w:cstheme="majorHAnsi"/>
                  <w:color w:val="075290"/>
                  <w:sz w:val="22"/>
                  <w:szCs w:val="22"/>
                  <w:u w:val="single"/>
                </w:rPr>
                <w:t>DUQ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6B74D14"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44" w:history="1">
              <w:r w:rsidR="00115C0E" w:rsidRPr="00637F62">
                <w:rPr>
                  <w:rFonts w:asciiTheme="majorHAnsi" w:eastAsia="Times New Roman" w:hAnsiTheme="majorHAnsi" w:cstheme="majorHAnsi"/>
                  <w:color w:val="075290"/>
                  <w:sz w:val="22"/>
                  <w:szCs w:val="22"/>
                  <w:u w:val="single"/>
                </w:rPr>
                <w:t>DUQ Data [XPT - 112.3 KB]</w:t>
              </w:r>
            </w:hyperlink>
          </w:p>
        </w:tc>
      </w:tr>
      <w:tr w:rsidR="00115C0E" w:rsidRPr="00637F62" w14:paraId="07340261"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4D44DD10"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Early Childhood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5E1940A"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45" w:history="1">
              <w:r w:rsidR="00115C0E" w:rsidRPr="00637F62">
                <w:rPr>
                  <w:rFonts w:asciiTheme="majorHAnsi" w:eastAsia="Times New Roman" w:hAnsiTheme="majorHAnsi" w:cstheme="majorHAnsi"/>
                  <w:color w:val="075290"/>
                  <w:sz w:val="22"/>
                  <w:szCs w:val="22"/>
                  <w:u w:val="single"/>
                </w:rPr>
                <w:t>ECQ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9F92CAF"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46" w:history="1">
              <w:r w:rsidR="00115C0E" w:rsidRPr="00637F62">
                <w:rPr>
                  <w:rFonts w:asciiTheme="majorHAnsi" w:eastAsia="Times New Roman" w:hAnsiTheme="majorHAnsi" w:cstheme="majorHAnsi"/>
                  <w:color w:val="075290"/>
                  <w:sz w:val="22"/>
                  <w:szCs w:val="22"/>
                  <w:u w:val="single"/>
                </w:rPr>
                <w:t>ECQ Data [XPT - 462.3 KB]</w:t>
              </w:r>
            </w:hyperlink>
          </w:p>
        </w:tc>
      </w:tr>
      <w:tr w:rsidR="00115C0E" w:rsidRPr="00637F62" w14:paraId="04F907E8"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14BFDAE"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Food Security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B4FF021"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47" w:history="1">
              <w:r w:rsidR="00115C0E" w:rsidRPr="00637F62">
                <w:rPr>
                  <w:rFonts w:asciiTheme="majorHAnsi" w:eastAsia="Times New Roman" w:hAnsiTheme="majorHAnsi" w:cstheme="majorHAnsi"/>
                  <w:color w:val="075290"/>
                  <w:sz w:val="22"/>
                  <w:szCs w:val="22"/>
                  <w:u w:val="single"/>
                </w:rPr>
                <w:t>FSQ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4BBD578"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48" w:history="1">
              <w:r w:rsidR="00115C0E" w:rsidRPr="00637F62">
                <w:rPr>
                  <w:rFonts w:asciiTheme="majorHAnsi" w:eastAsia="Times New Roman" w:hAnsiTheme="majorHAnsi" w:cstheme="majorHAnsi"/>
                  <w:color w:val="075290"/>
                  <w:sz w:val="22"/>
                  <w:szCs w:val="22"/>
                  <w:u w:val="single"/>
                </w:rPr>
                <w:t>FSQ Data [XPT - 1.2 MB]</w:t>
              </w:r>
            </w:hyperlink>
          </w:p>
        </w:tc>
      </w:tr>
      <w:tr w:rsidR="00115C0E" w:rsidRPr="00637F62" w14:paraId="4DE5F82D"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60B1024E"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Health Insurance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1B25EEE"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49" w:history="1">
              <w:r w:rsidR="00115C0E" w:rsidRPr="00637F62">
                <w:rPr>
                  <w:rFonts w:asciiTheme="majorHAnsi" w:eastAsia="Times New Roman" w:hAnsiTheme="majorHAnsi" w:cstheme="majorHAnsi"/>
                  <w:color w:val="075290"/>
                  <w:sz w:val="22"/>
                  <w:szCs w:val="22"/>
                  <w:u w:val="single"/>
                </w:rPr>
                <w:t>HIQ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2F075DA"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50" w:history="1">
              <w:r w:rsidR="00115C0E" w:rsidRPr="00637F62">
                <w:rPr>
                  <w:rFonts w:asciiTheme="majorHAnsi" w:eastAsia="Times New Roman" w:hAnsiTheme="majorHAnsi" w:cstheme="majorHAnsi"/>
                  <w:color w:val="075290"/>
                  <w:sz w:val="22"/>
                  <w:szCs w:val="22"/>
                  <w:u w:val="single"/>
                </w:rPr>
                <w:t>HIQ Data [XPT - 780.6 KB]</w:t>
              </w:r>
            </w:hyperlink>
          </w:p>
        </w:tc>
      </w:tr>
      <w:tr w:rsidR="00115C0E" w:rsidRPr="00637F62" w14:paraId="0D756609"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A6EA7E0"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Hospital Utilization &amp; Access to Care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22AE177"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51" w:history="1">
              <w:r w:rsidR="00115C0E" w:rsidRPr="00637F62">
                <w:rPr>
                  <w:rFonts w:asciiTheme="majorHAnsi" w:eastAsia="Times New Roman" w:hAnsiTheme="majorHAnsi" w:cstheme="majorHAnsi"/>
                  <w:color w:val="075290"/>
                  <w:sz w:val="22"/>
                  <w:szCs w:val="22"/>
                  <w:u w:val="single"/>
                </w:rPr>
                <w:t>HUQ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21868B2"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52" w:history="1">
              <w:r w:rsidR="00115C0E" w:rsidRPr="00637F62">
                <w:rPr>
                  <w:rFonts w:asciiTheme="majorHAnsi" w:eastAsia="Times New Roman" w:hAnsiTheme="majorHAnsi" w:cstheme="majorHAnsi"/>
                  <w:color w:val="075290"/>
                  <w:sz w:val="22"/>
                  <w:szCs w:val="22"/>
                  <w:u w:val="single"/>
                </w:rPr>
                <w:t>HUQ Data [XPT - 780.6 KB]</w:t>
              </w:r>
            </w:hyperlink>
          </w:p>
        </w:tc>
      </w:tr>
      <w:tr w:rsidR="00115C0E" w:rsidRPr="00637F62" w14:paraId="199A56C1"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6BD813ED"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Housing Characteristics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814ED3"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53" w:history="1">
              <w:r w:rsidR="00115C0E" w:rsidRPr="00637F62">
                <w:rPr>
                  <w:rFonts w:asciiTheme="majorHAnsi" w:eastAsia="Times New Roman" w:hAnsiTheme="majorHAnsi" w:cstheme="majorHAnsi"/>
                  <w:color w:val="075290"/>
                  <w:sz w:val="22"/>
                  <w:szCs w:val="22"/>
                  <w:u w:val="single"/>
                </w:rPr>
                <w:t>HOQ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AB9EBDE"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54" w:history="1">
              <w:r w:rsidR="00115C0E" w:rsidRPr="00637F62">
                <w:rPr>
                  <w:rFonts w:asciiTheme="majorHAnsi" w:eastAsia="Times New Roman" w:hAnsiTheme="majorHAnsi" w:cstheme="majorHAnsi"/>
                  <w:color w:val="075290"/>
                  <w:sz w:val="22"/>
                  <w:szCs w:val="22"/>
                  <w:u w:val="single"/>
                </w:rPr>
                <w:t>HOQ Data [XPT - 1.3 MB]</w:t>
              </w:r>
            </w:hyperlink>
          </w:p>
        </w:tc>
      </w:tr>
      <w:tr w:rsidR="00115C0E" w:rsidRPr="00637F62" w14:paraId="733F1AFA"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50FED8F1"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Immunization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D5838B"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55" w:history="1">
              <w:r w:rsidR="00115C0E" w:rsidRPr="00637F62">
                <w:rPr>
                  <w:rFonts w:asciiTheme="majorHAnsi" w:eastAsia="Times New Roman" w:hAnsiTheme="majorHAnsi" w:cstheme="majorHAnsi"/>
                  <w:color w:val="075290"/>
                  <w:sz w:val="22"/>
                  <w:szCs w:val="22"/>
                  <w:u w:val="single"/>
                </w:rPr>
                <w:t>IMQ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245E37"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56" w:history="1">
              <w:r w:rsidR="00115C0E" w:rsidRPr="00637F62">
                <w:rPr>
                  <w:rFonts w:asciiTheme="majorHAnsi" w:eastAsia="Times New Roman" w:hAnsiTheme="majorHAnsi" w:cstheme="majorHAnsi"/>
                  <w:color w:val="075290"/>
                  <w:sz w:val="22"/>
                  <w:szCs w:val="22"/>
                  <w:u w:val="single"/>
                </w:rPr>
                <w:t>IMQ Data [XPT - 312.7 KB]</w:t>
              </w:r>
            </w:hyperlink>
          </w:p>
        </w:tc>
      </w:tr>
      <w:tr w:rsidR="00115C0E" w:rsidRPr="00637F62" w14:paraId="60347C73"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56FACF19"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Kidney Conditions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EE7C9AC"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57" w:history="1">
              <w:r w:rsidR="00115C0E" w:rsidRPr="00637F62">
                <w:rPr>
                  <w:rFonts w:asciiTheme="majorHAnsi" w:eastAsia="Times New Roman" w:hAnsiTheme="majorHAnsi" w:cstheme="majorHAnsi"/>
                  <w:color w:val="075290"/>
                  <w:sz w:val="22"/>
                  <w:szCs w:val="22"/>
                  <w:u w:val="single"/>
                </w:rPr>
                <w:t>KIQ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30B249"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58" w:history="1">
              <w:r w:rsidR="00115C0E" w:rsidRPr="00637F62">
                <w:rPr>
                  <w:rFonts w:asciiTheme="majorHAnsi" w:eastAsia="Times New Roman" w:hAnsiTheme="majorHAnsi" w:cstheme="majorHAnsi"/>
                  <w:color w:val="075290"/>
                  <w:sz w:val="22"/>
                  <w:szCs w:val="22"/>
                  <w:u w:val="single"/>
                </w:rPr>
                <w:t>KIQ Data [XPT - 804.2 KB]</w:t>
              </w:r>
            </w:hyperlink>
          </w:p>
        </w:tc>
      </w:tr>
      <w:tr w:rsidR="00115C0E" w:rsidRPr="00637F62" w14:paraId="6B532DA8"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58973120"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Medical Conditions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B44814D"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59" w:history="1">
              <w:r w:rsidR="00115C0E" w:rsidRPr="00637F62">
                <w:rPr>
                  <w:rFonts w:asciiTheme="majorHAnsi" w:eastAsia="Times New Roman" w:hAnsiTheme="majorHAnsi" w:cstheme="majorHAnsi"/>
                  <w:color w:val="075290"/>
                  <w:sz w:val="22"/>
                  <w:szCs w:val="22"/>
                  <w:u w:val="single"/>
                </w:rPr>
                <w:t>MCQ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21374C"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60" w:history="1">
              <w:r w:rsidR="00115C0E" w:rsidRPr="00637F62">
                <w:rPr>
                  <w:rFonts w:asciiTheme="majorHAnsi" w:eastAsia="Times New Roman" w:hAnsiTheme="majorHAnsi" w:cstheme="majorHAnsi"/>
                  <w:color w:val="075290"/>
                  <w:sz w:val="22"/>
                  <w:szCs w:val="22"/>
                  <w:u w:val="single"/>
                </w:rPr>
                <w:t>MCQ Data [XPT - 12.1 MB]</w:t>
              </w:r>
            </w:hyperlink>
          </w:p>
        </w:tc>
      </w:tr>
      <w:tr w:rsidR="00115C0E" w:rsidRPr="00637F62" w14:paraId="6CF23819"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10B7812"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Mental Health - Depression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00A360F"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61" w:history="1">
              <w:r w:rsidR="00115C0E" w:rsidRPr="00637F62">
                <w:rPr>
                  <w:rFonts w:asciiTheme="majorHAnsi" w:eastAsia="Times New Roman" w:hAnsiTheme="majorHAnsi" w:cstheme="majorHAnsi"/>
                  <w:color w:val="075290"/>
                  <w:sz w:val="22"/>
                  <w:szCs w:val="22"/>
                  <w:u w:val="single"/>
                </w:rPr>
                <w:t>CIQMDEP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2C8D078"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62" w:history="1">
              <w:r w:rsidR="00115C0E" w:rsidRPr="00637F62">
                <w:rPr>
                  <w:rFonts w:asciiTheme="majorHAnsi" w:eastAsia="Times New Roman" w:hAnsiTheme="majorHAnsi" w:cstheme="majorHAnsi"/>
                  <w:color w:val="075290"/>
                  <w:sz w:val="22"/>
                  <w:szCs w:val="22"/>
                  <w:u w:val="single"/>
                </w:rPr>
                <w:t>CIQMDEP Data [XPT - 1.1 MB]</w:t>
              </w:r>
            </w:hyperlink>
          </w:p>
        </w:tc>
      </w:tr>
      <w:tr w:rsidR="00115C0E" w:rsidRPr="00637F62" w14:paraId="7ABCC982"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235F133E"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Mental Health - Generalized Anxiety Disorder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71FB2E"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63" w:history="1">
              <w:r w:rsidR="00115C0E" w:rsidRPr="00637F62">
                <w:rPr>
                  <w:rFonts w:asciiTheme="majorHAnsi" w:eastAsia="Times New Roman" w:hAnsiTheme="majorHAnsi" w:cstheme="majorHAnsi"/>
                  <w:color w:val="075290"/>
                  <w:sz w:val="22"/>
                  <w:szCs w:val="22"/>
                  <w:u w:val="single"/>
                </w:rPr>
                <w:t>CIQGAD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CBDDC64"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64" w:history="1">
              <w:r w:rsidR="00115C0E" w:rsidRPr="00637F62">
                <w:rPr>
                  <w:rFonts w:asciiTheme="majorHAnsi" w:eastAsia="Times New Roman" w:hAnsiTheme="majorHAnsi" w:cstheme="majorHAnsi"/>
                  <w:color w:val="075290"/>
                  <w:sz w:val="22"/>
                  <w:szCs w:val="22"/>
                  <w:u w:val="single"/>
                </w:rPr>
                <w:t>CIQGAD Data [XPT - 765.2 KB]</w:t>
              </w:r>
            </w:hyperlink>
          </w:p>
        </w:tc>
      </w:tr>
      <w:tr w:rsidR="00115C0E" w:rsidRPr="00637F62" w14:paraId="3300931E"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78B709F"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Mental Health - Panic Disorder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B6C48EB"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65" w:history="1">
              <w:r w:rsidR="00115C0E" w:rsidRPr="00637F62">
                <w:rPr>
                  <w:rFonts w:asciiTheme="majorHAnsi" w:eastAsia="Times New Roman" w:hAnsiTheme="majorHAnsi" w:cstheme="majorHAnsi"/>
                  <w:color w:val="075290"/>
                  <w:sz w:val="22"/>
                  <w:szCs w:val="22"/>
                  <w:u w:val="single"/>
                </w:rPr>
                <w:t>CIQPANIC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4365251"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66" w:history="1">
              <w:r w:rsidR="00115C0E" w:rsidRPr="00637F62">
                <w:rPr>
                  <w:rFonts w:asciiTheme="majorHAnsi" w:eastAsia="Times New Roman" w:hAnsiTheme="majorHAnsi" w:cstheme="majorHAnsi"/>
                  <w:color w:val="075290"/>
                  <w:sz w:val="22"/>
                  <w:szCs w:val="22"/>
                  <w:u w:val="single"/>
                </w:rPr>
                <w:t>CIQPANIC Data [XPT - 1.2 MB]</w:t>
              </w:r>
            </w:hyperlink>
          </w:p>
        </w:tc>
      </w:tr>
      <w:tr w:rsidR="00115C0E" w:rsidRPr="00637F62" w14:paraId="7959D064"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818A763"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Miscellaneous Pain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4DA515D"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67" w:history="1">
              <w:r w:rsidR="00115C0E" w:rsidRPr="00637F62">
                <w:rPr>
                  <w:rFonts w:asciiTheme="majorHAnsi" w:eastAsia="Times New Roman" w:hAnsiTheme="majorHAnsi" w:cstheme="majorHAnsi"/>
                  <w:color w:val="075290"/>
                  <w:sz w:val="22"/>
                  <w:szCs w:val="22"/>
                  <w:u w:val="single"/>
                </w:rPr>
                <w:t>MPQ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67032CD"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68" w:history="1">
              <w:r w:rsidR="00115C0E" w:rsidRPr="00637F62">
                <w:rPr>
                  <w:rFonts w:asciiTheme="majorHAnsi" w:eastAsia="Times New Roman" w:hAnsiTheme="majorHAnsi" w:cstheme="majorHAnsi"/>
                  <w:color w:val="075290"/>
                  <w:sz w:val="22"/>
                  <w:szCs w:val="22"/>
                  <w:u w:val="single"/>
                </w:rPr>
                <w:t>MPQ Data [XPT - 2.2 MB]</w:t>
              </w:r>
            </w:hyperlink>
          </w:p>
        </w:tc>
      </w:tr>
      <w:tr w:rsidR="00115C0E" w:rsidRPr="00637F62" w14:paraId="4C4986AF"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59C7814"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Occupation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EB75288"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69" w:history="1">
              <w:r w:rsidR="00115C0E" w:rsidRPr="00637F62">
                <w:rPr>
                  <w:rFonts w:asciiTheme="majorHAnsi" w:eastAsia="Times New Roman" w:hAnsiTheme="majorHAnsi" w:cstheme="majorHAnsi"/>
                  <w:color w:val="075290"/>
                  <w:sz w:val="22"/>
                  <w:szCs w:val="22"/>
                  <w:u w:val="single"/>
                </w:rPr>
                <w:t>OCQ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E61F3F"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70" w:history="1">
              <w:r w:rsidR="00115C0E" w:rsidRPr="00637F62">
                <w:rPr>
                  <w:rFonts w:asciiTheme="majorHAnsi" w:eastAsia="Times New Roman" w:hAnsiTheme="majorHAnsi" w:cstheme="majorHAnsi"/>
                  <w:color w:val="075290"/>
                  <w:sz w:val="22"/>
                  <w:szCs w:val="22"/>
                  <w:u w:val="single"/>
                </w:rPr>
                <w:t>OCQ Data [XPT - 2 MB]</w:t>
              </w:r>
            </w:hyperlink>
          </w:p>
        </w:tc>
      </w:tr>
      <w:tr w:rsidR="00115C0E" w:rsidRPr="00637F62" w14:paraId="1597C504"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BC0B666"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Oral Health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B224430"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71" w:history="1">
              <w:r w:rsidR="00115C0E" w:rsidRPr="00637F62">
                <w:rPr>
                  <w:rFonts w:asciiTheme="majorHAnsi" w:eastAsia="Times New Roman" w:hAnsiTheme="majorHAnsi" w:cstheme="majorHAnsi"/>
                  <w:color w:val="075290"/>
                  <w:sz w:val="22"/>
                  <w:szCs w:val="22"/>
                  <w:u w:val="single"/>
                </w:rPr>
                <w:t>OHQ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9EDD2D"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72" w:history="1">
              <w:r w:rsidR="00115C0E" w:rsidRPr="00637F62">
                <w:rPr>
                  <w:rFonts w:asciiTheme="majorHAnsi" w:eastAsia="Times New Roman" w:hAnsiTheme="majorHAnsi" w:cstheme="majorHAnsi"/>
                  <w:color w:val="075290"/>
                  <w:sz w:val="22"/>
                  <w:szCs w:val="22"/>
                  <w:u w:val="single"/>
                </w:rPr>
                <w:t>OHQ Data [XPT - 1012.2 KB]</w:t>
              </w:r>
            </w:hyperlink>
          </w:p>
        </w:tc>
      </w:tr>
      <w:tr w:rsidR="00115C0E" w:rsidRPr="00637F62" w14:paraId="5EB40403"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A6DF0BC"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lastRenderedPageBreak/>
              <w:t>Osteoporosis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6B944AC"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73" w:history="1">
              <w:r w:rsidR="00115C0E" w:rsidRPr="00637F62">
                <w:rPr>
                  <w:rFonts w:asciiTheme="majorHAnsi" w:eastAsia="Times New Roman" w:hAnsiTheme="majorHAnsi" w:cstheme="majorHAnsi"/>
                  <w:color w:val="075290"/>
                  <w:sz w:val="22"/>
                  <w:szCs w:val="22"/>
                  <w:u w:val="single"/>
                </w:rPr>
                <w:t>OSQ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8C555F"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74" w:history="1">
              <w:r w:rsidR="00115C0E" w:rsidRPr="00637F62">
                <w:rPr>
                  <w:rFonts w:asciiTheme="majorHAnsi" w:eastAsia="Times New Roman" w:hAnsiTheme="majorHAnsi" w:cstheme="majorHAnsi"/>
                  <w:color w:val="075290"/>
                  <w:sz w:val="22"/>
                  <w:szCs w:val="22"/>
                  <w:u w:val="single"/>
                </w:rPr>
                <w:t>OSQ Data [XPT - 2 MB]</w:t>
              </w:r>
            </w:hyperlink>
          </w:p>
        </w:tc>
      </w:tr>
      <w:tr w:rsidR="00115C0E" w:rsidRPr="00637F62" w14:paraId="4234A289"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B0AD383"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Pesticide Use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611C10"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75" w:history="1">
              <w:r w:rsidR="00115C0E" w:rsidRPr="00637F62">
                <w:rPr>
                  <w:rFonts w:asciiTheme="majorHAnsi" w:eastAsia="Times New Roman" w:hAnsiTheme="majorHAnsi" w:cstheme="majorHAnsi"/>
                  <w:color w:val="075290"/>
                  <w:sz w:val="22"/>
                  <w:szCs w:val="22"/>
                  <w:u w:val="single"/>
                </w:rPr>
                <w:t>PUQ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7E52A1"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76" w:history="1">
              <w:r w:rsidR="00115C0E" w:rsidRPr="00637F62">
                <w:rPr>
                  <w:rFonts w:asciiTheme="majorHAnsi" w:eastAsia="Times New Roman" w:hAnsiTheme="majorHAnsi" w:cstheme="majorHAnsi"/>
                  <w:color w:val="075290"/>
                  <w:sz w:val="22"/>
                  <w:szCs w:val="22"/>
                  <w:u w:val="single"/>
                </w:rPr>
                <w:t>PUQ Data [XPT - 1.1 MB]</w:t>
              </w:r>
            </w:hyperlink>
          </w:p>
        </w:tc>
      </w:tr>
      <w:tr w:rsidR="00115C0E" w:rsidRPr="00637F62" w14:paraId="4F90B79A"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84C3683"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Physical Activity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ED42A24"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77" w:history="1">
              <w:r w:rsidR="00115C0E" w:rsidRPr="00637F62">
                <w:rPr>
                  <w:rFonts w:asciiTheme="majorHAnsi" w:eastAsia="Times New Roman" w:hAnsiTheme="majorHAnsi" w:cstheme="majorHAnsi"/>
                  <w:color w:val="075290"/>
                  <w:sz w:val="22"/>
                  <w:szCs w:val="22"/>
                  <w:u w:val="single"/>
                </w:rPr>
                <w:t>PAQ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6165F1"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78" w:history="1">
              <w:r w:rsidR="00115C0E" w:rsidRPr="00637F62">
                <w:rPr>
                  <w:rFonts w:asciiTheme="majorHAnsi" w:eastAsia="Times New Roman" w:hAnsiTheme="majorHAnsi" w:cstheme="majorHAnsi"/>
                  <w:color w:val="075290"/>
                  <w:sz w:val="22"/>
                  <w:szCs w:val="22"/>
                  <w:u w:val="single"/>
                </w:rPr>
                <w:t>PAQ Data [XPT - 1.5 MB]</w:t>
              </w:r>
            </w:hyperlink>
          </w:p>
        </w:tc>
      </w:tr>
      <w:tr w:rsidR="00115C0E" w:rsidRPr="00637F62" w14:paraId="2938CC3F"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DE05BBE"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Physical Activity - Individual Activities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2C8F32"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79" w:history="1">
              <w:r w:rsidR="00115C0E" w:rsidRPr="00637F62">
                <w:rPr>
                  <w:rFonts w:asciiTheme="majorHAnsi" w:eastAsia="Times New Roman" w:hAnsiTheme="majorHAnsi" w:cstheme="majorHAnsi"/>
                  <w:color w:val="075290"/>
                  <w:sz w:val="22"/>
                  <w:szCs w:val="22"/>
                  <w:u w:val="single"/>
                </w:rPr>
                <w:t>PAQIAF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F7E3EB6"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80" w:history="1">
              <w:r w:rsidR="00115C0E" w:rsidRPr="00637F62">
                <w:rPr>
                  <w:rFonts w:asciiTheme="majorHAnsi" w:eastAsia="Times New Roman" w:hAnsiTheme="majorHAnsi" w:cstheme="majorHAnsi"/>
                  <w:color w:val="075290"/>
                  <w:sz w:val="22"/>
                  <w:szCs w:val="22"/>
                  <w:u w:val="single"/>
                </w:rPr>
                <w:t>PAQIAF Data [XPT - 508.5 KB]</w:t>
              </w:r>
            </w:hyperlink>
          </w:p>
        </w:tc>
      </w:tr>
      <w:tr w:rsidR="00115C0E" w:rsidRPr="00637F62" w14:paraId="051FFBB0"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30057BE"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Physical Functioning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32D91C"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81" w:history="1">
              <w:r w:rsidR="00115C0E" w:rsidRPr="00637F62">
                <w:rPr>
                  <w:rFonts w:asciiTheme="majorHAnsi" w:eastAsia="Times New Roman" w:hAnsiTheme="majorHAnsi" w:cstheme="majorHAnsi"/>
                  <w:color w:val="075290"/>
                  <w:sz w:val="22"/>
                  <w:szCs w:val="22"/>
                  <w:u w:val="single"/>
                </w:rPr>
                <w:t>PFQ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BFCCC9"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82" w:history="1">
              <w:r w:rsidR="00115C0E" w:rsidRPr="00637F62">
                <w:rPr>
                  <w:rFonts w:asciiTheme="majorHAnsi" w:eastAsia="Times New Roman" w:hAnsiTheme="majorHAnsi" w:cstheme="majorHAnsi"/>
                  <w:color w:val="075290"/>
                  <w:sz w:val="22"/>
                  <w:szCs w:val="22"/>
                  <w:u w:val="single"/>
                </w:rPr>
                <w:t>PFQ Data [XPT - 6.7 MB]</w:t>
              </w:r>
            </w:hyperlink>
          </w:p>
        </w:tc>
      </w:tr>
      <w:tr w:rsidR="00115C0E" w:rsidRPr="00637F62" w14:paraId="2E4F2E53"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707390C"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Prescription Medications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B245E59"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83" w:history="1">
              <w:r w:rsidR="00115C0E" w:rsidRPr="00637F62">
                <w:rPr>
                  <w:rFonts w:asciiTheme="majorHAnsi" w:eastAsia="Times New Roman" w:hAnsiTheme="majorHAnsi" w:cstheme="majorHAnsi"/>
                  <w:color w:val="075290"/>
                  <w:sz w:val="22"/>
                  <w:szCs w:val="22"/>
                  <w:u w:val="single"/>
                </w:rPr>
                <w:t>RXQ_RX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D443FC5"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84" w:history="1">
              <w:r w:rsidR="00115C0E" w:rsidRPr="00637F62">
                <w:rPr>
                  <w:rFonts w:asciiTheme="majorHAnsi" w:eastAsia="Times New Roman" w:hAnsiTheme="majorHAnsi" w:cstheme="majorHAnsi"/>
                  <w:color w:val="075290"/>
                  <w:sz w:val="22"/>
                  <w:szCs w:val="22"/>
                  <w:u w:val="single"/>
                </w:rPr>
                <w:t>RXQ_RX Data [XPT - 3 MB]</w:t>
              </w:r>
            </w:hyperlink>
          </w:p>
        </w:tc>
      </w:tr>
      <w:tr w:rsidR="00115C0E" w:rsidRPr="00637F62" w14:paraId="235FE6B7"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2EB1041D"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Prescription Medications - Drug Information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7F79DD5"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85" w:history="1">
              <w:r w:rsidR="00115C0E" w:rsidRPr="00637F62">
                <w:rPr>
                  <w:rFonts w:asciiTheme="majorHAnsi" w:eastAsia="Times New Roman" w:hAnsiTheme="majorHAnsi" w:cstheme="majorHAnsi"/>
                  <w:color w:val="075290"/>
                  <w:sz w:val="22"/>
                  <w:szCs w:val="22"/>
                  <w:u w:val="single"/>
                </w:rPr>
                <w:t>RXQ_DRUG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6ED14A"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86" w:history="1">
              <w:r w:rsidR="00115C0E" w:rsidRPr="00637F62">
                <w:rPr>
                  <w:rFonts w:asciiTheme="majorHAnsi" w:eastAsia="Times New Roman" w:hAnsiTheme="majorHAnsi" w:cstheme="majorHAnsi"/>
                  <w:color w:val="075290"/>
                  <w:sz w:val="22"/>
                  <w:szCs w:val="22"/>
                  <w:u w:val="single"/>
                </w:rPr>
                <w:t>RXQ_DRUG Data [XPT - 2.6 KB]</w:t>
              </w:r>
            </w:hyperlink>
          </w:p>
        </w:tc>
      </w:tr>
      <w:tr w:rsidR="00115C0E" w:rsidRPr="00637F62" w14:paraId="1AD2B604"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122C45C"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Reproductive Health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DD3DB02"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87" w:history="1">
              <w:r w:rsidR="00115C0E" w:rsidRPr="00637F62">
                <w:rPr>
                  <w:rFonts w:asciiTheme="majorHAnsi" w:eastAsia="Times New Roman" w:hAnsiTheme="majorHAnsi" w:cstheme="majorHAnsi"/>
                  <w:color w:val="075290"/>
                  <w:sz w:val="22"/>
                  <w:szCs w:val="22"/>
                  <w:u w:val="single"/>
                </w:rPr>
                <w:t>RHQ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85B08B"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88" w:history="1">
              <w:r w:rsidR="00115C0E" w:rsidRPr="00637F62">
                <w:rPr>
                  <w:rFonts w:asciiTheme="majorHAnsi" w:eastAsia="Times New Roman" w:hAnsiTheme="majorHAnsi" w:cstheme="majorHAnsi"/>
                  <w:color w:val="075290"/>
                  <w:sz w:val="22"/>
                  <w:szCs w:val="22"/>
                  <w:u w:val="single"/>
                </w:rPr>
                <w:t>RHQ Data [XPT - 2.5 MB]</w:t>
              </w:r>
            </w:hyperlink>
          </w:p>
        </w:tc>
      </w:tr>
      <w:tr w:rsidR="00115C0E" w:rsidRPr="00637F62" w14:paraId="78460582"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209D720D"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Respiratory Health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32D11D9"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89" w:history="1">
              <w:r w:rsidR="00115C0E" w:rsidRPr="00637F62">
                <w:rPr>
                  <w:rFonts w:asciiTheme="majorHAnsi" w:eastAsia="Times New Roman" w:hAnsiTheme="majorHAnsi" w:cstheme="majorHAnsi"/>
                  <w:color w:val="075290"/>
                  <w:sz w:val="22"/>
                  <w:szCs w:val="22"/>
                  <w:u w:val="single"/>
                </w:rPr>
                <w:t>RDQ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312835C"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90" w:history="1">
              <w:r w:rsidR="00115C0E" w:rsidRPr="00637F62">
                <w:rPr>
                  <w:rFonts w:asciiTheme="majorHAnsi" w:eastAsia="Times New Roman" w:hAnsiTheme="majorHAnsi" w:cstheme="majorHAnsi"/>
                  <w:color w:val="075290"/>
                  <w:sz w:val="22"/>
                  <w:szCs w:val="22"/>
                  <w:u w:val="single"/>
                </w:rPr>
                <w:t>RDQ Data [XPT - 1.4 MB]</w:t>
              </w:r>
            </w:hyperlink>
          </w:p>
        </w:tc>
      </w:tr>
      <w:tr w:rsidR="00115C0E" w:rsidRPr="00637F62" w14:paraId="3761F6F3"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14E4910"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Sexual Behavior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55A688"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91" w:history="1">
              <w:r w:rsidR="00115C0E" w:rsidRPr="00637F62">
                <w:rPr>
                  <w:rFonts w:asciiTheme="majorHAnsi" w:eastAsia="Times New Roman" w:hAnsiTheme="majorHAnsi" w:cstheme="majorHAnsi"/>
                  <w:color w:val="075290"/>
                  <w:sz w:val="22"/>
                  <w:szCs w:val="22"/>
                  <w:u w:val="single"/>
                </w:rPr>
                <w:t>SXQ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E28055"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92" w:history="1">
              <w:r w:rsidR="00115C0E" w:rsidRPr="00637F62">
                <w:rPr>
                  <w:rFonts w:asciiTheme="majorHAnsi" w:eastAsia="Times New Roman" w:hAnsiTheme="majorHAnsi" w:cstheme="majorHAnsi"/>
                  <w:color w:val="075290"/>
                  <w:sz w:val="22"/>
                  <w:szCs w:val="22"/>
                  <w:u w:val="single"/>
                </w:rPr>
                <w:t>SXQ Data [XPT - 402.3 KB]</w:t>
              </w:r>
            </w:hyperlink>
          </w:p>
        </w:tc>
      </w:tr>
      <w:tr w:rsidR="00115C0E" w:rsidRPr="00637F62" w14:paraId="47282E76"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444B995A"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Smoking - Adult Recent Tobacco Use &amp; Youth Cigarette/Tobacco Use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46D9B4"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93" w:history="1">
              <w:r w:rsidR="00115C0E" w:rsidRPr="00637F62">
                <w:rPr>
                  <w:rFonts w:asciiTheme="majorHAnsi" w:eastAsia="Times New Roman" w:hAnsiTheme="majorHAnsi" w:cstheme="majorHAnsi"/>
                  <w:color w:val="075290"/>
                  <w:sz w:val="22"/>
                  <w:szCs w:val="22"/>
                  <w:u w:val="single"/>
                </w:rPr>
                <w:t>SMQMEC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01A9738"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94" w:history="1">
              <w:r w:rsidR="00115C0E" w:rsidRPr="00637F62">
                <w:rPr>
                  <w:rFonts w:asciiTheme="majorHAnsi" w:eastAsia="Times New Roman" w:hAnsiTheme="majorHAnsi" w:cstheme="majorHAnsi"/>
                  <w:color w:val="075290"/>
                  <w:sz w:val="22"/>
                  <w:szCs w:val="22"/>
                  <w:u w:val="single"/>
                </w:rPr>
                <w:t>SMQMEC Data [XPT - 2.2 MB]</w:t>
              </w:r>
            </w:hyperlink>
          </w:p>
        </w:tc>
      </w:tr>
      <w:tr w:rsidR="00115C0E" w:rsidRPr="00637F62" w14:paraId="5D53C3CE"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6B8B4D17"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Smoking - Cigarette/Tobacco Use - Adult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A195E98"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95" w:history="1">
              <w:r w:rsidR="00115C0E" w:rsidRPr="00637F62">
                <w:rPr>
                  <w:rFonts w:asciiTheme="majorHAnsi" w:eastAsia="Times New Roman" w:hAnsiTheme="majorHAnsi" w:cstheme="majorHAnsi"/>
                  <w:color w:val="075290"/>
                  <w:sz w:val="22"/>
                  <w:szCs w:val="22"/>
                  <w:u w:val="single"/>
                </w:rPr>
                <w:t>SMQ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A4ED526"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96" w:history="1">
              <w:r w:rsidR="00115C0E" w:rsidRPr="00637F62">
                <w:rPr>
                  <w:rFonts w:asciiTheme="majorHAnsi" w:eastAsia="Times New Roman" w:hAnsiTheme="majorHAnsi" w:cstheme="majorHAnsi"/>
                  <w:color w:val="075290"/>
                  <w:sz w:val="22"/>
                  <w:szCs w:val="22"/>
                  <w:u w:val="single"/>
                </w:rPr>
                <w:t>SMQ Data [XPT - 1.7 MB]</w:t>
              </w:r>
            </w:hyperlink>
          </w:p>
        </w:tc>
      </w:tr>
      <w:tr w:rsidR="00115C0E" w:rsidRPr="00637F62" w14:paraId="58C4644D"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18BAE18"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Smoking - Household Smokers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6A2BD04"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97" w:history="1">
              <w:r w:rsidR="00115C0E" w:rsidRPr="00637F62">
                <w:rPr>
                  <w:rFonts w:asciiTheme="majorHAnsi" w:eastAsia="Times New Roman" w:hAnsiTheme="majorHAnsi" w:cstheme="majorHAnsi"/>
                  <w:color w:val="075290"/>
                  <w:sz w:val="22"/>
                  <w:szCs w:val="22"/>
                  <w:u w:val="single"/>
                </w:rPr>
                <w:t>SMQFAM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3A0450"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98" w:history="1">
              <w:r w:rsidR="00115C0E" w:rsidRPr="00637F62">
                <w:rPr>
                  <w:rFonts w:asciiTheme="majorHAnsi" w:eastAsia="Times New Roman" w:hAnsiTheme="majorHAnsi" w:cstheme="majorHAnsi"/>
                  <w:color w:val="075290"/>
                  <w:sz w:val="22"/>
                  <w:szCs w:val="22"/>
                  <w:u w:val="single"/>
                </w:rPr>
                <w:t>SMQFAM Data [XPT - 702.7 KB]</w:t>
              </w:r>
            </w:hyperlink>
          </w:p>
        </w:tc>
      </w:tr>
      <w:tr w:rsidR="00115C0E" w:rsidRPr="00637F62" w14:paraId="58AE443F"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148C5E7"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Social Support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FDCDFEB"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99" w:history="1">
              <w:r w:rsidR="00115C0E" w:rsidRPr="00637F62">
                <w:rPr>
                  <w:rFonts w:asciiTheme="majorHAnsi" w:eastAsia="Times New Roman" w:hAnsiTheme="majorHAnsi" w:cstheme="majorHAnsi"/>
                  <w:color w:val="075290"/>
                  <w:sz w:val="22"/>
                  <w:szCs w:val="22"/>
                  <w:u w:val="single"/>
                </w:rPr>
                <w:t>SSQ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78732A2"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100" w:history="1">
              <w:r w:rsidR="00115C0E" w:rsidRPr="00637F62">
                <w:rPr>
                  <w:rFonts w:asciiTheme="majorHAnsi" w:eastAsia="Times New Roman" w:hAnsiTheme="majorHAnsi" w:cstheme="majorHAnsi"/>
                  <w:color w:val="075290"/>
                  <w:sz w:val="22"/>
                  <w:szCs w:val="22"/>
                  <w:u w:val="single"/>
                </w:rPr>
                <w:t>SSQ Data [XPT - 290 KB]</w:t>
              </w:r>
            </w:hyperlink>
          </w:p>
        </w:tc>
      </w:tr>
      <w:tr w:rsidR="00115C0E" w:rsidRPr="00637F62" w14:paraId="33442678"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07D0519"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Tuberculosis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7394C40"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101" w:history="1">
              <w:r w:rsidR="00115C0E" w:rsidRPr="00637F62">
                <w:rPr>
                  <w:rFonts w:asciiTheme="majorHAnsi" w:eastAsia="Times New Roman" w:hAnsiTheme="majorHAnsi" w:cstheme="majorHAnsi"/>
                  <w:color w:val="075290"/>
                  <w:sz w:val="22"/>
                  <w:szCs w:val="22"/>
                  <w:u w:val="single"/>
                </w:rPr>
                <w:t>TBQ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2F079E"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102" w:history="1">
              <w:r w:rsidR="00115C0E" w:rsidRPr="00637F62">
                <w:rPr>
                  <w:rFonts w:asciiTheme="majorHAnsi" w:eastAsia="Times New Roman" w:hAnsiTheme="majorHAnsi" w:cstheme="majorHAnsi"/>
                  <w:color w:val="075290"/>
                  <w:sz w:val="22"/>
                  <w:szCs w:val="22"/>
                  <w:u w:val="single"/>
                </w:rPr>
                <w:t>TBQ Data [XPT - 520.9 KB]</w:t>
              </w:r>
            </w:hyperlink>
          </w:p>
        </w:tc>
      </w:tr>
      <w:tr w:rsidR="00115C0E" w:rsidRPr="00637F62" w14:paraId="7D4D3367"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58849CFD"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Vision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87761E"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103" w:history="1">
              <w:r w:rsidR="00115C0E" w:rsidRPr="00637F62">
                <w:rPr>
                  <w:rFonts w:asciiTheme="majorHAnsi" w:eastAsia="Times New Roman" w:hAnsiTheme="majorHAnsi" w:cstheme="majorHAnsi"/>
                  <w:color w:val="075290"/>
                  <w:sz w:val="22"/>
                  <w:szCs w:val="22"/>
                  <w:u w:val="single"/>
                </w:rPr>
                <w:t>VIQ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CB3F6E"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104" w:history="1">
              <w:r w:rsidR="00115C0E" w:rsidRPr="00637F62">
                <w:rPr>
                  <w:rFonts w:asciiTheme="majorHAnsi" w:eastAsia="Times New Roman" w:hAnsiTheme="majorHAnsi" w:cstheme="majorHAnsi"/>
                  <w:color w:val="075290"/>
                  <w:sz w:val="22"/>
                  <w:szCs w:val="22"/>
                  <w:u w:val="single"/>
                </w:rPr>
                <w:t>VIQ Data [XPT - 229.2 KB]</w:t>
              </w:r>
            </w:hyperlink>
          </w:p>
        </w:tc>
      </w:tr>
      <w:tr w:rsidR="00115C0E" w:rsidRPr="00637F62" w14:paraId="35AA6A47"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88C3EA"/>
            <w:hideMark/>
          </w:tcPr>
          <w:p w14:paraId="15B9EB75"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Weight History</w:t>
            </w:r>
          </w:p>
        </w:tc>
        <w:tc>
          <w:tcPr>
            <w:tcW w:w="0" w:type="auto"/>
            <w:tcBorders>
              <w:top w:val="single" w:sz="6" w:space="0" w:color="DEE2E6"/>
              <w:left w:val="single" w:sz="6" w:space="0" w:color="DEE2E6"/>
              <w:bottom w:val="single" w:sz="6" w:space="0" w:color="DEE2E6"/>
              <w:right w:val="single" w:sz="6" w:space="0" w:color="DEE2E6"/>
            </w:tcBorders>
            <w:shd w:val="clear" w:color="auto" w:fill="88C3EA"/>
            <w:hideMark/>
          </w:tcPr>
          <w:p w14:paraId="188AB6DB"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105" w:history="1">
              <w:r w:rsidR="00115C0E" w:rsidRPr="00637F62">
                <w:rPr>
                  <w:rFonts w:asciiTheme="majorHAnsi" w:eastAsia="Times New Roman" w:hAnsiTheme="majorHAnsi" w:cstheme="majorHAnsi"/>
                  <w:color w:val="075290"/>
                  <w:sz w:val="22"/>
                  <w:szCs w:val="22"/>
                  <w:u w:val="single"/>
                </w:rPr>
                <w:t>WHQ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88C3EA"/>
            <w:hideMark/>
          </w:tcPr>
          <w:p w14:paraId="1C95B0C0"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106" w:history="1">
              <w:r w:rsidR="00115C0E" w:rsidRPr="00637F62">
                <w:rPr>
                  <w:rFonts w:asciiTheme="majorHAnsi" w:eastAsia="Times New Roman" w:hAnsiTheme="majorHAnsi" w:cstheme="majorHAnsi"/>
                  <w:color w:val="075290"/>
                  <w:sz w:val="22"/>
                  <w:szCs w:val="22"/>
                  <w:u w:val="single"/>
                </w:rPr>
                <w:t>WHQ Data [XPT - 2 MB]</w:t>
              </w:r>
            </w:hyperlink>
          </w:p>
        </w:tc>
      </w:tr>
    </w:tbl>
    <w:p w14:paraId="0DC644BE" w14:textId="77777777" w:rsidR="00AB10E3" w:rsidRPr="00637F62" w:rsidRDefault="00115C0E" w:rsidP="00CA6E18">
      <w:pPr>
        <w:pStyle w:val="ListParagraph"/>
        <w:spacing w:after="160" w:line="259" w:lineRule="auto"/>
        <w:ind w:left="360" w:firstLine="360"/>
        <w:rPr>
          <w:rFonts w:asciiTheme="majorHAnsi" w:hAnsiTheme="majorHAnsi" w:cstheme="majorHAnsi"/>
          <w:i/>
          <w:iCs/>
          <w:sz w:val="22"/>
          <w:szCs w:val="22"/>
        </w:rPr>
      </w:pPr>
      <w:r w:rsidRPr="00637F62">
        <w:rPr>
          <w:rFonts w:asciiTheme="majorHAnsi" w:hAnsiTheme="majorHAnsi" w:cstheme="majorHAnsi"/>
          <w:i/>
          <w:iCs/>
          <w:sz w:val="22"/>
          <w:szCs w:val="22"/>
        </w:rPr>
        <w:t xml:space="preserve">Demographic information </w:t>
      </w:r>
    </w:p>
    <w:p w14:paraId="7470C7E1" w14:textId="2C0BD0D6" w:rsidR="00115C0E" w:rsidRPr="00637F62" w:rsidRDefault="00AB10E3" w:rsidP="00CA6E18">
      <w:pPr>
        <w:pStyle w:val="ListParagraph"/>
        <w:numPr>
          <w:ilvl w:val="0"/>
          <w:numId w:val="31"/>
        </w:numPr>
        <w:spacing w:after="160" w:line="259" w:lineRule="auto"/>
        <w:ind w:left="720"/>
        <w:rPr>
          <w:rFonts w:asciiTheme="majorHAnsi" w:hAnsiTheme="majorHAnsi" w:cstheme="majorHAnsi"/>
          <w:sz w:val="22"/>
          <w:szCs w:val="22"/>
        </w:rPr>
      </w:pPr>
      <w:r w:rsidRPr="00637F62">
        <w:rPr>
          <w:rFonts w:asciiTheme="majorHAnsi" w:hAnsiTheme="majorHAnsi" w:cstheme="majorHAnsi"/>
          <w:sz w:val="22"/>
          <w:szCs w:val="22"/>
        </w:rPr>
        <w:t xml:space="preserve">Demographic information </w:t>
      </w:r>
      <w:r w:rsidR="00115C0E" w:rsidRPr="00637F62">
        <w:rPr>
          <w:rFonts w:asciiTheme="majorHAnsi" w:hAnsiTheme="majorHAnsi" w:cstheme="majorHAnsi"/>
          <w:sz w:val="22"/>
          <w:szCs w:val="22"/>
        </w:rPr>
        <w:t xml:space="preserve">is from a different </w:t>
      </w:r>
      <w:r w:rsidRPr="00637F62">
        <w:rPr>
          <w:rFonts w:asciiTheme="majorHAnsi" w:hAnsiTheme="majorHAnsi" w:cstheme="majorHAnsi"/>
          <w:sz w:val="22"/>
          <w:szCs w:val="22"/>
        </w:rPr>
        <w:t>questionnaire</w:t>
      </w:r>
      <w:r w:rsidR="00115C0E" w:rsidRPr="00637F62">
        <w:rPr>
          <w:rFonts w:asciiTheme="majorHAnsi" w:hAnsiTheme="majorHAnsi" w:cstheme="majorHAnsi"/>
          <w:sz w:val="22"/>
          <w:szCs w:val="22"/>
        </w:rPr>
        <w:t xml:space="preserve">. </w:t>
      </w:r>
      <w:r w:rsidRPr="00637F62">
        <w:rPr>
          <w:rFonts w:asciiTheme="majorHAnsi" w:hAnsiTheme="majorHAnsi" w:cstheme="majorHAnsi"/>
          <w:sz w:val="22"/>
          <w:szCs w:val="22"/>
        </w:rPr>
        <w:t xml:space="preserve">In order to retrieve information of age, gender, race, </w:t>
      </w:r>
      <w:proofErr w:type="spellStart"/>
      <w:r w:rsidRPr="00637F62">
        <w:rPr>
          <w:rFonts w:asciiTheme="majorHAnsi" w:hAnsiTheme="majorHAnsi" w:cstheme="majorHAnsi"/>
          <w:sz w:val="22"/>
          <w:szCs w:val="22"/>
        </w:rPr>
        <w:t>ect</w:t>
      </w:r>
      <w:proofErr w:type="spellEnd"/>
      <w:r w:rsidR="00FA1197" w:rsidRPr="00637F62">
        <w:rPr>
          <w:rFonts w:asciiTheme="majorHAnsi" w:hAnsiTheme="majorHAnsi" w:cstheme="majorHAnsi"/>
          <w:sz w:val="22"/>
          <w:szCs w:val="22"/>
        </w:rPr>
        <w:t>.</w:t>
      </w:r>
      <w:r w:rsidRPr="00637F62">
        <w:rPr>
          <w:rFonts w:asciiTheme="majorHAnsi" w:hAnsiTheme="majorHAnsi" w:cstheme="majorHAnsi"/>
          <w:sz w:val="22"/>
          <w:szCs w:val="22"/>
        </w:rPr>
        <w:t>,go to the link below</w:t>
      </w:r>
      <w:r w:rsidR="00115C0E" w:rsidRPr="00637F62">
        <w:rPr>
          <w:rFonts w:asciiTheme="majorHAnsi" w:hAnsiTheme="majorHAnsi" w:cstheme="majorHAnsi"/>
          <w:sz w:val="22"/>
          <w:szCs w:val="22"/>
        </w:rPr>
        <w:t xml:space="preserve"> </w:t>
      </w:r>
      <w:hyperlink r:id="rId107" w:history="1">
        <w:r w:rsidRPr="00637F62">
          <w:rPr>
            <w:rStyle w:val="Hyperlink"/>
            <w:rFonts w:asciiTheme="majorHAnsi" w:hAnsiTheme="majorHAnsi" w:cstheme="majorHAnsi"/>
            <w:sz w:val="22"/>
            <w:szCs w:val="22"/>
          </w:rPr>
          <w:t>https://wwwn.cdc.gov/nchs/nhanes/Search/DataPage.aspx?Component=Demographics&amp;CycleBeginYear=1999</w:t>
        </w:r>
      </w:hyperlink>
    </w:p>
    <w:p w14:paraId="1E919776" w14:textId="0CDA781A" w:rsidR="00AB10E3" w:rsidRPr="00637F62" w:rsidRDefault="00694A13" w:rsidP="00CA6E18">
      <w:pPr>
        <w:pStyle w:val="ListParagraph"/>
        <w:numPr>
          <w:ilvl w:val="0"/>
          <w:numId w:val="31"/>
        </w:numPr>
        <w:spacing w:after="160" w:line="259" w:lineRule="auto"/>
        <w:ind w:left="720"/>
        <w:rPr>
          <w:rFonts w:asciiTheme="majorHAnsi" w:hAnsiTheme="majorHAnsi" w:cstheme="majorHAnsi"/>
          <w:sz w:val="22"/>
          <w:szCs w:val="22"/>
        </w:rPr>
      </w:pPr>
      <w:r w:rsidRPr="00CA6E18">
        <w:rPr>
          <w:rFonts w:asciiTheme="majorHAnsi" w:hAnsiTheme="majorHAnsi" w:cstheme="majorHAnsi"/>
          <w:noProof/>
          <w:sz w:val="22"/>
          <w:szCs w:val="22"/>
        </w:rPr>
        <mc:AlternateContent>
          <mc:Choice Requires="wps">
            <w:drawing>
              <wp:anchor distT="0" distB="0" distL="114300" distR="114300" simplePos="0" relativeHeight="251689472" behindDoc="0" locked="0" layoutInCell="1" allowOverlap="1" wp14:anchorId="258A69E2" wp14:editId="6868B664">
                <wp:simplePos x="0" y="0"/>
                <wp:positionH relativeFrom="column">
                  <wp:posOffset>3495675</wp:posOffset>
                </wp:positionH>
                <wp:positionV relativeFrom="paragraph">
                  <wp:posOffset>155575</wp:posOffset>
                </wp:positionV>
                <wp:extent cx="276225" cy="495300"/>
                <wp:effectExtent l="19050" t="19050" r="66675" b="38100"/>
                <wp:wrapNone/>
                <wp:docPr id="12" name="Straight Arrow Connector 12"/>
                <wp:cNvGraphicFramePr/>
                <a:graphic xmlns:a="http://schemas.openxmlformats.org/drawingml/2006/main">
                  <a:graphicData uri="http://schemas.microsoft.com/office/word/2010/wordprocessingShape">
                    <wps:wsp>
                      <wps:cNvCnPr/>
                      <wps:spPr>
                        <a:xfrm>
                          <a:off x="0" y="0"/>
                          <a:ext cx="276225" cy="49530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5FB46" id="Straight Arrow Connector 12" o:spid="_x0000_s1026" type="#_x0000_t32" style="position:absolute;margin-left:275.25pt;margin-top:12.25pt;width:21.75pt;height:39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" strokecolor="#bc4542 [3045]" strokeweight="3pt">
                <v:stroke endarrow="block"/>
              </v:shape>
            </w:pict>
          </mc:Fallback>
        </mc:AlternateContent>
      </w:r>
      <w:r w:rsidR="00AB10E3" w:rsidRPr="00637F62">
        <w:rPr>
          <w:rFonts w:asciiTheme="majorHAnsi" w:hAnsiTheme="majorHAnsi" w:cstheme="majorHAnsi"/>
          <w:sz w:val="22"/>
          <w:szCs w:val="22"/>
        </w:rPr>
        <w:t xml:space="preserve">Download the </w:t>
      </w:r>
      <w:r w:rsidR="0060057E" w:rsidRPr="00637F62">
        <w:rPr>
          <w:rFonts w:asciiTheme="majorHAnsi" w:hAnsiTheme="majorHAnsi" w:cstheme="majorHAnsi"/>
          <w:sz w:val="22"/>
          <w:szCs w:val="22"/>
        </w:rPr>
        <w:t>XPT file</w:t>
      </w:r>
      <w:r w:rsidR="00FA1197" w:rsidRPr="00637F62">
        <w:rPr>
          <w:rFonts w:asciiTheme="majorHAnsi" w:hAnsiTheme="majorHAnsi" w:cstheme="majorHAnsi"/>
          <w:sz w:val="22"/>
          <w:szCs w:val="22"/>
        </w:rPr>
        <w:t xml:space="preserve"> (as indicated by the arrow)</w:t>
      </w:r>
    </w:p>
    <w:p w14:paraId="0D0317EB" w14:textId="1075A8D4" w:rsidR="0060057E" w:rsidRPr="00637F62" w:rsidRDefault="0060057E" w:rsidP="00CA6E18">
      <w:pPr>
        <w:pStyle w:val="ListParagraph"/>
        <w:numPr>
          <w:ilvl w:val="0"/>
          <w:numId w:val="31"/>
        </w:numPr>
        <w:spacing w:after="160" w:line="259" w:lineRule="auto"/>
        <w:ind w:left="720"/>
        <w:rPr>
          <w:rFonts w:asciiTheme="majorHAnsi" w:hAnsiTheme="majorHAnsi" w:cstheme="majorHAnsi"/>
          <w:sz w:val="22"/>
          <w:szCs w:val="22"/>
        </w:rPr>
      </w:pPr>
      <w:r w:rsidRPr="00637F62">
        <w:rPr>
          <w:rFonts w:asciiTheme="majorHAnsi" w:hAnsiTheme="majorHAnsi" w:cstheme="majorHAnsi"/>
          <w:sz w:val="22"/>
          <w:szCs w:val="22"/>
        </w:rPr>
        <w:t>Repeat a) and (b) for data in other years</w:t>
      </w:r>
    </w:p>
    <w:tbl>
      <w:tblPr>
        <w:tblW w:w="998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682"/>
        <w:gridCol w:w="1558"/>
        <w:gridCol w:w="1498"/>
        <w:gridCol w:w="3244"/>
      </w:tblGrid>
      <w:tr w:rsidR="0060057E" w:rsidRPr="00637F62" w14:paraId="0880B49B" w14:textId="77777777" w:rsidTr="0060057E">
        <w:trPr>
          <w:tblHeader/>
        </w:trPr>
        <w:tc>
          <w:tcPr>
            <w:tcW w:w="3682" w:type="dxa"/>
            <w:tcBorders>
              <w:top w:val="single" w:sz="6" w:space="0" w:color="005EAA"/>
              <w:left w:val="single" w:sz="6" w:space="0" w:color="005EAA"/>
              <w:bottom w:val="single" w:sz="12" w:space="0" w:color="005EAA"/>
              <w:right w:val="single" w:sz="6" w:space="0" w:color="005EAA"/>
            </w:tcBorders>
            <w:shd w:val="clear" w:color="auto" w:fill="005EAA"/>
            <w:vAlign w:val="bottom"/>
            <w:hideMark/>
          </w:tcPr>
          <w:p w14:paraId="7A2A8B01" w14:textId="77777777" w:rsidR="0060057E" w:rsidRPr="00637F62" w:rsidRDefault="0060057E">
            <w:pPr>
              <w:rPr>
                <w:rFonts w:asciiTheme="majorHAnsi" w:hAnsiTheme="majorHAnsi" w:cstheme="majorHAnsi"/>
                <w:b/>
                <w:bCs/>
                <w:color w:val="FFFFFF"/>
                <w:sz w:val="22"/>
                <w:szCs w:val="22"/>
              </w:rPr>
            </w:pPr>
            <w:r w:rsidRPr="00637F62">
              <w:rPr>
                <w:rFonts w:asciiTheme="majorHAnsi" w:hAnsiTheme="majorHAnsi" w:cstheme="majorHAnsi"/>
                <w:b/>
                <w:bCs/>
                <w:color w:val="FFFFFF"/>
                <w:sz w:val="22"/>
                <w:szCs w:val="22"/>
              </w:rPr>
              <w:t>Data File Name</w:t>
            </w:r>
          </w:p>
        </w:tc>
        <w:tc>
          <w:tcPr>
            <w:tcW w:w="0" w:type="auto"/>
            <w:tcBorders>
              <w:top w:val="single" w:sz="6" w:space="0" w:color="005EAA"/>
              <w:left w:val="single" w:sz="6" w:space="0" w:color="005EAA"/>
              <w:bottom w:val="single" w:sz="12" w:space="0" w:color="005EAA"/>
              <w:right w:val="single" w:sz="6" w:space="0" w:color="005EAA"/>
            </w:tcBorders>
            <w:shd w:val="clear" w:color="auto" w:fill="005EAA"/>
            <w:vAlign w:val="bottom"/>
            <w:hideMark/>
          </w:tcPr>
          <w:p w14:paraId="4D239215" w14:textId="77777777" w:rsidR="0060057E" w:rsidRPr="00637F62" w:rsidRDefault="0060057E">
            <w:pPr>
              <w:jc w:val="center"/>
              <w:rPr>
                <w:rFonts w:asciiTheme="majorHAnsi" w:hAnsiTheme="majorHAnsi" w:cstheme="majorHAnsi"/>
                <w:b/>
                <w:bCs/>
                <w:color w:val="FFFFFF"/>
                <w:sz w:val="22"/>
                <w:szCs w:val="22"/>
              </w:rPr>
            </w:pPr>
            <w:r w:rsidRPr="00637F62">
              <w:rPr>
                <w:rFonts w:asciiTheme="majorHAnsi" w:hAnsiTheme="majorHAnsi" w:cstheme="majorHAnsi"/>
                <w:b/>
                <w:bCs/>
                <w:color w:val="FFFFFF"/>
                <w:sz w:val="22"/>
                <w:szCs w:val="22"/>
              </w:rPr>
              <w:t>Doc File</w:t>
            </w:r>
          </w:p>
        </w:tc>
        <w:tc>
          <w:tcPr>
            <w:tcW w:w="1498" w:type="dxa"/>
            <w:tcBorders>
              <w:top w:val="single" w:sz="6" w:space="0" w:color="005EAA"/>
              <w:left w:val="single" w:sz="6" w:space="0" w:color="005EAA"/>
              <w:bottom w:val="single" w:sz="12" w:space="0" w:color="005EAA"/>
              <w:right w:val="single" w:sz="6" w:space="0" w:color="005EAA"/>
            </w:tcBorders>
            <w:shd w:val="clear" w:color="auto" w:fill="005EAA"/>
            <w:vAlign w:val="bottom"/>
            <w:hideMark/>
          </w:tcPr>
          <w:p w14:paraId="68A81F0C" w14:textId="70B808F7" w:rsidR="0060057E" w:rsidRPr="00637F62" w:rsidRDefault="0060057E">
            <w:pPr>
              <w:jc w:val="center"/>
              <w:rPr>
                <w:rFonts w:asciiTheme="majorHAnsi" w:hAnsiTheme="majorHAnsi" w:cstheme="majorHAnsi"/>
                <w:b/>
                <w:bCs/>
                <w:color w:val="FFFFFF"/>
                <w:sz w:val="22"/>
                <w:szCs w:val="22"/>
              </w:rPr>
            </w:pPr>
            <w:r w:rsidRPr="00637F62">
              <w:rPr>
                <w:rFonts w:asciiTheme="majorHAnsi" w:hAnsiTheme="majorHAnsi" w:cstheme="majorHAnsi"/>
                <w:b/>
                <w:bCs/>
                <w:color w:val="FFFFFF"/>
                <w:sz w:val="22"/>
                <w:szCs w:val="22"/>
              </w:rPr>
              <w:t>Data File</w:t>
            </w:r>
          </w:p>
        </w:tc>
        <w:tc>
          <w:tcPr>
            <w:tcW w:w="3244" w:type="dxa"/>
            <w:tcBorders>
              <w:top w:val="single" w:sz="6" w:space="0" w:color="005EAA"/>
              <w:left w:val="single" w:sz="6" w:space="0" w:color="005EAA"/>
              <w:bottom w:val="single" w:sz="12" w:space="0" w:color="005EAA"/>
              <w:right w:val="single" w:sz="6" w:space="0" w:color="005EAA"/>
            </w:tcBorders>
            <w:shd w:val="clear" w:color="auto" w:fill="005EAA"/>
            <w:vAlign w:val="bottom"/>
            <w:hideMark/>
          </w:tcPr>
          <w:p w14:paraId="14BBED06" w14:textId="77777777" w:rsidR="0060057E" w:rsidRPr="00637F62" w:rsidRDefault="0060057E">
            <w:pPr>
              <w:jc w:val="center"/>
              <w:rPr>
                <w:rFonts w:asciiTheme="majorHAnsi" w:hAnsiTheme="majorHAnsi" w:cstheme="majorHAnsi"/>
                <w:b/>
                <w:bCs/>
                <w:color w:val="FFFFFF"/>
                <w:sz w:val="22"/>
                <w:szCs w:val="22"/>
              </w:rPr>
            </w:pPr>
            <w:r w:rsidRPr="00637F62">
              <w:rPr>
                <w:rFonts w:asciiTheme="majorHAnsi" w:hAnsiTheme="majorHAnsi" w:cstheme="majorHAnsi"/>
                <w:b/>
                <w:bCs/>
                <w:color w:val="FFFFFF"/>
                <w:sz w:val="22"/>
                <w:szCs w:val="22"/>
              </w:rPr>
              <w:t>Date Published</w:t>
            </w:r>
          </w:p>
        </w:tc>
      </w:tr>
      <w:tr w:rsidR="0060057E" w:rsidRPr="00637F62" w14:paraId="3047861B" w14:textId="77777777" w:rsidTr="0060057E">
        <w:tc>
          <w:tcPr>
            <w:tcW w:w="3682" w:type="dxa"/>
            <w:tcBorders>
              <w:top w:val="single" w:sz="6" w:space="0" w:color="DEE2E6"/>
              <w:left w:val="single" w:sz="6" w:space="0" w:color="DEE2E6"/>
              <w:bottom w:val="single" w:sz="6" w:space="0" w:color="DEE2E6"/>
              <w:right w:val="single" w:sz="6" w:space="0" w:color="DEE2E6"/>
            </w:tcBorders>
            <w:shd w:val="clear" w:color="auto" w:fill="88C3EA"/>
            <w:hideMark/>
          </w:tcPr>
          <w:p w14:paraId="4C9D6557" w14:textId="77777777" w:rsidR="0060057E" w:rsidRPr="00637F62" w:rsidRDefault="0060057E">
            <w:pPr>
              <w:rPr>
                <w:rFonts w:asciiTheme="majorHAnsi" w:hAnsiTheme="majorHAnsi" w:cstheme="majorHAnsi"/>
                <w:color w:val="000000"/>
                <w:sz w:val="22"/>
                <w:szCs w:val="22"/>
              </w:rPr>
            </w:pPr>
            <w:r w:rsidRPr="00637F62">
              <w:rPr>
                <w:rFonts w:asciiTheme="majorHAnsi" w:hAnsiTheme="majorHAnsi" w:cstheme="majorHAnsi"/>
                <w:color w:val="000000"/>
                <w:sz w:val="22"/>
                <w:szCs w:val="22"/>
              </w:rPr>
              <w:t>Demographic Variables &amp; Sample Weights</w:t>
            </w:r>
          </w:p>
        </w:tc>
        <w:tc>
          <w:tcPr>
            <w:tcW w:w="0" w:type="auto"/>
            <w:tcBorders>
              <w:top w:val="single" w:sz="6" w:space="0" w:color="DEE2E6"/>
              <w:left w:val="single" w:sz="6" w:space="0" w:color="DEE2E6"/>
              <w:bottom w:val="single" w:sz="6" w:space="0" w:color="DEE2E6"/>
              <w:right w:val="single" w:sz="6" w:space="0" w:color="DEE2E6"/>
            </w:tcBorders>
            <w:shd w:val="clear" w:color="auto" w:fill="88C3EA"/>
            <w:hideMark/>
          </w:tcPr>
          <w:p w14:paraId="4D459BF0" w14:textId="77777777" w:rsidR="0060057E" w:rsidRPr="00637F62" w:rsidRDefault="00FE6766">
            <w:pPr>
              <w:jc w:val="center"/>
              <w:rPr>
                <w:rFonts w:asciiTheme="majorHAnsi" w:hAnsiTheme="majorHAnsi" w:cstheme="majorHAnsi"/>
                <w:color w:val="000000"/>
                <w:sz w:val="22"/>
                <w:szCs w:val="22"/>
              </w:rPr>
            </w:pPr>
            <w:hyperlink r:id="rId108" w:history="1">
              <w:r w:rsidR="0060057E" w:rsidRPr="00637F62">
                <w:rPr>
                  <w:rStyle w:val="Hyperlink"/>
                  <w:rFonts w:asciiTheme="majorHAnsi" w:hAnsiTheme="majorHAnsi" w:cstheme="majorHAnsi"/>
                  <w:color w:val="075290"/>
                  <w:sz w:val="22"/>
                  <w:szCs w:val="22"/>
                </w:rPr>
                <w:t>DEMO Doc</w:t>
              </w:r>
            </w:hyperlink>
          </w:p>
        </w:tc>
        <w:tc>
          <w:tcPr>
            <w:tcW w:w="1498" w:type="dxa"/>
            <w:tcBorders>
              <w:top w:val="single" w:sz="6" w:space="0" w:color="DEE2E6"/>
              <w:left w:val="single" w:sz="6" w:space="0" w:color="DEE2E6"/>
              <w:bottom w:val="single" w:sz="6" w:space="0" w:color="DEE2E6"/>
              <w:right w:val="single" w:sz="6" w:space="0" w:color="DEE2E6"/>
            </w:tcBorders>
            <w:shd w:val="clear" w:color="auto" w:fill="88C3EA"/>
            <w:hideMark/>
          </w:tcPr>
          <w:p w14:paraId="027C1E28" w14:textId="136F55D3" w:rsidR="0060057E" w:rsidRPr="00637F62" w:rsidRDefault="00FE6766">
            <w:pPr>
              <w:jc w:val="center"/>
              <w:rPr>
                <w:rFonts w:asciiTheme="majorHAnsi" w:hAnsiTheme="majorHAnsi" w:cstheme="majorHAnsi"/>
                <w:color w:val="000000"/>
                <w:sz w:val="22"/>
                <w:szCs w:val="22"/>
              </w:rPr>
            </w:pPr>
            <w:hyperlink r:id="rId109" w:history="1">
              <w:r w:rsidR="0060057E" w:rsidRPr="00637F62">
                <w:rPr>
                  <w:rStyle w:val="Hyperlink"/>
                  <w:rFonts w:asciiTheme="majorHAnsi" w:hAnsiTheme="majorHAnsi" w:cstheme="majorHAnsi"/>
                  <w:color w:val="075290"/>
                  <w:sz w:val="22"/>
                  <w:szCs w:val="22"/>
                </w:rPr>
                <w:t>DEMO Data [XPT - 11 MB]</w:t>
              </w:r>
            </w:hyperlink>
          </w:p>
        </w:tc>
        <w:tc>
          <w:tcPr>
            <w:tcW w:w="3244" w:type="dxa"/>
            <w:tcBorders>
              <w:top w:val="single" w:sz="6" w:space="0" w:color="DEE2E6"/>
              <w:left w:val="single" w:sz="6" w:space="0" w:color="DEE2E6"/>
              <w:bottom w:val="single" w:sz="6" w:space="0" w:color="DEE2E6"/>
              <w:right w:val="single" w:sz="6" w:space="0" w:color="DEE2E6"/>
            </w:tcBorders>
            <w:shd w:val="clear" w:color="auto" w:fill="88C3EA"/>
            <w:hideMark/>
          </w:tcPr>
          <w:p w14:paraId="6E9DA172" w14:textId="77777777" w:rsidR="0060057E" w:rsidRPr="00637F62" w:rsidRDefault="0060057E">
            <w:pPr>
              <w:jc w:val="center"/>
              <w:rPr>
                <w:rFonts w:asciiTheme="majorHAnsi" w:hAnsiTheme="majorHAnsi" w:cstheme="majorHAnsi"/>
                <w:color w:val="000000"/>
                <w:sz w:val="22"/>
                <w:szCs w:val="22"/>
              </w:rPr>
            </w:pPr>
            <w:r w:rsidRPr="00637F62">
              <w:rPr>
                <w:rFonts w:asciiTheme="majorHAnsi" w:hAnsiTheme="majorHAnsi" w:cstheme="majorHAnsi"/>
                <w:color w:val="000000"/>
                <w:sz w:val="22"/>
                <w:szCs w:val="22"/>
              </w:rPr>
              <w:t>Updated September 2009</w:t>
            </w:r>
          </w:p>
        </w:tc>
      </w:tr>
    </w:tbl>
    <w:p w14:paraId="29188C26" w14:textId="1064A574" w:rsidR="00C47A82" w:rsidRPr="00CA6E18" w:rsidRDefault="00F34521" w:rsidP="00CA6E18">
      <w:pPr>
        <w:spacing w:after="160" w:line="259" w:lineRule="auto"/>
        <w:rPr>
          <w:rFonts w:asciiTheme="majorHAnsi" w:hAnsiTheme="majorHAnsi" w:cstheme="majorHAnsi"/>
          <w:sz w:val="22"/>
          <w:szCs w:val="22"/>
        </w:rPr>
      </w:pPr>
      <w:r w:rsidRPr="00637F62">
        <w:rPr>
          <w:rFonts w:asciiTheme="majorHAnsi" w:hAnsiTheme="majorHAnsi" w:cstheme="majorHAnsi"/>
          <w:i/>
          <w:iCs/>
          <w:sz w:val="22"/>
          <w:szCs w:val="22"/>
        </w:rPr>
        <w:tab/>
      </w:r>
      <w:r w:rsidR="00115C0E" w:rsidRPr="00CA6E18">
        <w:rPr>
          <w:rFonts w:asciiTheme="majorHAnsi" w:hAnsiTheme="majorHAnsi" w:cstheme="majorHAnsi"/>
          <w:i/>
          <w:iCs/>
          <w:sz w:val="22"/>
          <w:szCs w:val="22"/>
        </w:rPr>
        <w:t xml:space="preserve">Other </w:t>
      </w:r>
      <w:r w:rsidRPr="00CA6E18">
        <w:rPr>
          <w:rFonts w:asciiTheme="majorHAnsi" w:hAnsiTheme="majorHAnsi" w:cstheme="majorHAnsi"/>
          <w:i/>
          <w:iCs/>
          <w:sz w:val="22"/>
          <w:szCs w:val="22"/>
        </w:rPr>
        <w:t>health related information</w:t>
      </w:r>
    </w:p>
    <w:p w14:paraId="0BBA0133" w14:textId="77777777" w:rsidR="002C42AB" w:rsidRDefault="00C47A82" w:rsidP="00BC509A">
      <w:pPr>
        <w:pStyle w:val="ListParagraph"/>
        <w:spacing w:after="160" w:line="259" w:lineRule="auto"/>
        <w:ind w:left="0" w:firstLine="360"/>
        <w:rPr>
          <w:rFonts w:asciiTheme="majorHAnsi" w:hAnsiTheme="majorHAnsi" w:cstheme="majorHAnsi"/>
          <w:sz w:val="22"/>
          <w:szCs w:val="22"/>
        </w:rPr>
      </w:pPr>
      <w:r w:rsidRPr="00637F62">
        <w:rPr>
          <w:rFonts w:asciiTheme="majorHAnsi" w:hAnsiTheme="majorHAnsi" w:cstheme="majorHAnsi"/>
          <w:sz w:val="22"/>
          <w:szCs w:val="22"/>
        </w:rPr>
        <w:t>NHANES also provide data from other modules including</w:t>
      </w:r>
      <w:r w:rsidR="00115C0E" w:rsidRPr="00637F62">
        <w:rPr>
          <w:rFonts w:asciiTheme="majorHAnsi" w:hAnsiTheme="majorHAnsi" w:cstheme="majorHAnsi"/>
          <w:sz w:val="22"/>
          <w:szCs w:val="22"/>
        </w:rPr>
        <w:t xml:space="preserve"> Dietary, Examination, Laboratory, and Other Limited Access data</w:t>
      </w:r>
      <w:r w:rsidR="00694A13" w:rsidRPr="00637F62">
        <w:rPr>
          <w:rFonts w:asciiTheme="majorHAnsi" w:hAnsiTheme="majorHAnsi" w:cstheme="majorHAnsi"/>
          <w:sz w:val="22"/>
          <w:szCs w:val="22"/>
        </w:rPr>
        <w:t>. Each module has a corresponding data sets for all the years NHANES was conducted</w:t>
      </w:r>
    </w:p>
    <w:p w14:paraId="25B0FC93" w14:textId="002BFF47" w:rsidR="00115C0E" w:rsidRPr="00CA6E18" w:rsidRDefault="002C42AB" w:rsidP="00CA6E18">
      <w:pPr>
        <w:pStyle w:val="ListParagraph"/>
        <w:numPr>
          <w:ilvl w:val="1"/>
          <w:numId w:val="44"/>
        </w:numPr>
        <w:spacing w:after="160" w:line="259" w:lineRule="auto"/>
        <w:rPr>
          <w:rFonts w:asciiTheme="majorHAnsi" w:hAnsiTheme="majorHAnsi" w:cstheme="majorHAnsi"/>
          <w:sz w:val="22"/>
          <w:szCs w:val="22"/>
          <w:u w:val="single"/>
        </w:rPr>
      </w:pPr>
      <w:r w:rsidRPr="00CA6E18">
        <w:rPr>
          <w:rFonts w:asciiTheme="majorHAnsi" w:hAnsiTheme="majorHAnsi" w:cstheme="majorHAnsi"/>
          <w:sz w:val="22"/>
          <w:szCs w:val="22"/>
          <w:u w:val="single"/>
        </w:rPr>
        <w:t>References and Papers</w:t>
      </w:r>
    </w:p>
    <w:p w14:paraId="75B61586" w14:textId="77777777" w:rsidR="004A52A7" w:rsidRDefault="004A52A7" w:rsidP="005068B2">
      <w:pPr>
        <w:ind w:firstLine="360"/>
        <w:rPr>
          <w:rFonts w:asciiTheme="majorHAnsi" w:hAnsiTheme="majorHAnsi" w:cstheme="majorHAnsi"/>
          <w:b/>
          <w:sz w:val="22"/>
          <w:szCs w:val="22"/>
        </w:rPr>
      </w:pPr>
    </w:p>
    <w:p w14:paraId="6A3AD47F" w14:textId="138879D1" w:rsidR="00DC5924" w:rsidRPr="00CA6E18" w:rsidRDefault="00DC5924" w:rsidP="00CA6E18">
      <w:pPr>
        <w:pStyle w:val="Heading2"/>
        <w:rPr>
          <w:b/>
          <w:bCs/>
        </w:rPr>
      </w:pPr>
      <w:bookmarkStart w:id="5" w:name="_Toc52563871"/>
      <w:r w:rsidRPr="00CA6E18">
        <w:rPr>
          <w:b/>
          <w:bCs/>
        </w:rPr>
        <w:t>4. National Health Interview Survey</w:t>
      </w:r>
      <w:r w:rsidR="00934A78" w:rsidRPr="00CA6E18">
        <w:rPr>
          <w:b/>
          <w:bCs/>
        </w:rPr>
        <w:t xml:space="preserve"> (NHIS)</w:t>
      </w:r>
      <w:bookmarkEnd w:id="5"/>
    </w:p>
    <w:p w14:paraId="6DF70C7D" w14:textId="14293729" w:rsidR="00DC5924" w:rsidRPr="00637F62" w:rsidRDefault="005F4B33" w:rsidP="00CA6E18">
      <w:pPr>
        <w:pStyle w:val="ListParagraph"/>
        <w:numPr>
          <w:ilvl w:val="1"/>
          <w:numId w:val="46"/>
        </w:numPr>
        <w:rPr>
          <w:rFonts w:asciiTheme="majorHAnsi" w:hAnsiTheme="majorHAnsi" w:cstheme="majorHAnsi"/>
          <w:sz w:val="22"/>
          <w:szCs w:val="22"/>
          <w:u w:val="single"/>
        </w:rPr>
      </w:pPr>
      <w:r w:rsidRPr="00637F62">
        <w:rPr>
          <w:rFonts w:asciiTheme="majorHAnsi" w:hAnsiTheme="majorHAnsi" w:cstheme="majorHAnsi"/>
          <w:sz w:val="22"/>
          <w:szCs w:val="22"/>
          <w:u w:val="single"/>
        </w:rPr>
        <w:t xml:space="preserve">Dataset </w:t>
      </w:r>
      <w:r w:rsidR="00BF056A" w:rsidRPr="00637F62">
        <w:rPr>
          <w:rFonts w:asciiTheme="majorHAnsi" w:hAnsiTheme="majorHAnsi" w:cstheme="majorHAnsi"/>
          <w:sz w:val="22"/>
          <w:szCs w:val="22"/>
          <w:u w:val="single"/>
        </w:rPr>
        <w:t>Description</w:t>
      </w:r>
      <w:r w:rsidR="00006262" w:rsidRPr="00637F62">
        <w:rPr>
          <w:rFonts w:asciiTheme="majorHAnsi" w:hAnsiTheme="majorHAnsi" w:cstheme="majorHAnsi"/>
          <w:sz w:val="22"/>
          <w:szCs w:val="22"/>
          <w:u w:val="single"/>
        </w:rPr>
        <w:t xml:space="preserve"> </w:t>
      </w:r>
    </w:p>
    <w:p w14:paraId="0DDD3546" w14:textId="13A512D7" w:rsidR="00BF056A" w:rsidRPr="00637F62" w:rsidRDefault="005F4B33" w:rsidP="005068B2">
      <w:pPr>
        <w:ind w:firstLine="360"/>
        <w:rPr>
          <w:rFonts w:asciiTheme="majorHAnsi" w:hAnsiTheme="majorHAnsi" w:cstheme="majorHAnsi"/>
          <w:sz w:val="22"/>
          <w:szCs w:val="22"/>
        </w:rPr>
      </w:pPr>
      <w:r w:rsidRPr="00637F62">
        <w:rPr>
          <w:rFonts w:asciiTheme="majorHAnsi" w:hAnsiTheme="majorHAnsi" w:cstheme="majorHAnsi"/>
          <w:sz w:val="22"/>
          <w:szCs w:val="22"/>
        </w:rPr>
        <w:t xml:space="preserve">“The </w:t>
      </w:r>
      <w:r w:rsidR="00BF056A" w:rsidRPr="00637F62">
        <w:rPr>
          <w:rFonts w:asciiTheme="majorHAnsi" w:hAnsiTheme="majorHAnsi" w:cstheme="majorHAnsi"/>
          <w:sz w:val="22"/>
          <w:szCs w:val="22"/>
        </w:rPr>
        <w:t xml:space="preserve">National Health Interview Survey (NHIS) has monitored the health of the nation since 1957. NHIS data on a broad range of health topics are collected through personal household interviews. For over 50 years, the U.S. Census Bureau has been the data collection agent for the </w:t>
      </w:r>
      <w:r w:rsidR="00BF056A" w:rsidRPr="00637F62">
        <w:rPr>
          <w:rFonts w:asciiTheme="majorHAnsi" w:hAnsiTheme="majorHAnsi" w:cstheme="majorHAnsi"/>
          <w:sz w:val="22"/>
          <w:szCs w:val="22"/>
        </w:rPr>
        <w:lastRenderedPageBreak/>
        <w:t>National Health Interview Survey. Survey results have been instrumental in providing data to track health status, health care access, and progress toward achieving national health objectives</w:t>
      </w:r>
      <w:r w:rsidRPr="00637F62">
        <w:rPr>
          <w:rFonts w:asciiTheme="majorHAnsi" w:hAnsiTheme="majorHAnsi" w:cstheme="majorHAnsi"/>
          <w:sz w:val="22"/>
          <w:szCs w:val="22"/>
        </w:rPr>
        <w:t>”</w:t>
      </w:r>
    </w:p>
    <w:p w14:paraId="3ED086F7" w14:textId="77777777" w:rsidR="00006262" w:rsidRPr="00637F62" w:rsidRDefault="00006262" w:rsidP="005068B2">
      <w:pPr>
        <w:ind w:firstLine="360"/>
        <w:rPr>
          <w:rFonts w:asciiTheme="majorHAnsi" w:hAnsiTheme="majorHAnsi" w:cstheme="majorHAnsi"/>
          <w:sz w:val="22"/>
          <w:szCs w:val="22"/>
        </w:rPr>
      </w:pPr>
    </w:p>
    <w:p w14:paraId="26BEC601" w14:textId="07C3848B" w:rsidR="00077548" w:rsidRPr="00637F62" w:rsidRDefault="00077548" w:rsidP="00006262">
      <w:pPr>
        <w:pStyle w:val="PlainText"/>
        <w:numPr>
          <w:ilvl w:val="1"/>
          <w:numId w:val="46"/>
        </w:numPr>
        <w:rPr>
          <w:rFonts w:asciiTheme="majorHAnsi" w:hAnsiTheme="majorHAnsi" w:cstheme="majorHAnsi"/>
          <w:sz w:val="22"/>
          <w:szCs w:val="22"/>
        </w:rPr>
      </w:pPr>
      <w:r w:rsidRPr="00637F62">
        <w:rPr>
          <w:rFonts w:asciiTheme="majorHAnsi" w:hAnsiTheme="majorHAnsi" w:cstheme="majorHAnsi"/>
          <w:sz w:val="22"/>
          <w:szCs w:val="22"/>
          <w:u w:val="single"/>
        </w:rPr>
        <w:t>Years available</w:t>
      </w:r>
      <w:r w:rsidR="002C42AB">
        <w:rPr>
          <w:rFonts w:asciiTheme="majorHAnsi" w:hAnsiTheme="majorHAnsi" w:cstheme="majorHAnsi"/>
          <w:sz w:val="22"/>
          <w:szCs w:val="22"/>
          <w:u w:val="single"/>
        </w:rPr>
        <w:t>:</w:t>
      </w:r>
      <w:r w:rsidRPr="00637F62">
        <w:rPr>
          <w:rFonts w:asciiTheme="majorHAnsi" w:hAnsiTheme="majorHAnsi" w:cstheme="majorHAnsi"/>
          <w:sz w:val="22"/>
          <w:szCs w:val="22"/>
        </w:rPr>
        <w:t xml:space="preserve"> 1994-2018</w:t>
      </w:r>
    </w:p>
    <w:p w14:paraId="214AD680" w14:textId="77777777" w:rsidR="00006262" w:rsidRPr="00637F62" w:rsidRDefault="00006262" w:rsidP="00CA6E18">
      <w:pPr>
        <w:pStyle w:val="PlainText"/>
        <w:ind w:left="720"/>
        <w:rPr>
          <w:rFonts w:asciiTheme="majorHAnsi" w:hAnsiTheme="majorHAnsi" w:cstheme="majorHAnsi"/>
          <w:sz w:val="22"/>
          <w:szCs w:val="22"/>
        </w:rPr>
      </w:pPr>
    </w:p>
    <w:p w14:paraId="53CF309B" w14:textId="6B25DDE7" w:rsidR="00077548" w:rsidRPr="00CA6E18" w:rsidRDefault="00077548" w:rsidP="00CA6E18">
      <w:pPr>
        <w:pStyle w:val="ListParagraph"/>
        <w:numPr>
          <w:ilvl w:val="1"/>
          <w:numId w:val="46"/>
        </w:numPr>
        <w:rPr>
          <w:rFonts w:asciiTheme="majorHAnsi" w:hAnsiTheme="majorHAnsi" w:cstheme="majorHAnsi"/>
          <w:iCs/>
          <w:sz w:val="22"/>
          <w:szCs w:val="22"/>
          <w:u w:val="single"/>
        </w:rPr>
      </w:pPr>
      <w:r w:rsidRPr="00CA6E18">
        <w:rPr>
          <w:rFonts w:asciiTheme="majorHAnsi" w:hAnsiTheme="majorHAnsi" w:cstheme="majorHAnsi"/>
          <w:iCs/>
          <w:sz w:val="22"/>
          <w:szCs w:val="22"/>
          <w:u w:val="single"/>
        </w:rPr>
        <w:t xml:space="preserve">Download instructions </w:t>
      </w:r>
    </w:p>
    <w:p w14:paraId="741F6C41" w14:textId="38F40A31" w:rsidR="00077548" w:rsidRPr="00637F62" w:rsidRDefault="00077548" w:rsidP="00077548">
      <w:pPr>
        <w:ind w:firstLine="360"/>
        <w:rPr>
          <w:rFonts w:asciiTheme="majorHAnsi" w:hAnsiTheme="majorHAnsi" w:cstheme="majorHAnsi"/>
          <w:i/>
          <w:sz w:val="22"/>
          <w:szCs w:val="22"/>
        </w:rPr>
      </w:pPr>
      <w:r w:rsidRPr="00637F62">
        <w:rPr>
          <w:rFonts w:asciiTheme="majorHAnsi" w:hAnsiTheme="majorHAnsi" w:cstheme="majorHAnsi"/>
          <w:i/>
          <w:sz w:val="22"/>
          <w:szCs w:val="22"/>
        </w:rPr>
        <w:t>Health conditions</w:t>
      </w:r>
    </w:p>
    <w:p w14:paraId="39A6F705" w14:textId="2B2AE92A" w:rsidR="00DC5924" w:rsidRPr="00637F62" w:rsidRDefault="00077548" w:rsidP="00CA6E18">
      <w:pPr>
        <w:pStyle w:val="ListParagraph"/>
        <w:numPr>
          <w:ilvl w:val="0"/>
          <w:numId w:val="32"/>
        </w:numPr>
        <w:ind w:left="720"/>
        <w:rPr>
          <w:rFonts w:asciiTheme="majorHAnsi" w:hAnsiTheme="majorHAnsi" w:cstheme="majorHAnsi"/>
          <w:sz w:val="22"/>
          <w:szCs w:val="22"/>
        </w:rPr>
      </w:pPr>
      <w:r w:rsidRPr="00637F62">
        <w:rPr>
          <w:rFonts w:asciiTheme="majorHAnsi" w:hAnsiTheme="majorHAnsi" w:cstheme="majorHAnsi"/>
          <w:sz w:val="22"/>
          <w:szCs w:val="22"/>
        </w:rPr>
        <w:t xml:space="preserve">Go to </w:t>
      </w:r>
      <w:hyperlink r:id="rId110" w:history="1">
        <w:r w:rsidRPr="00637F62">
          <w:rPr>
            <w:rStyle w:val="Hyperlink"/>
            <w:rFonts w:asciiTheme="majorHAnsi" w:hAnsiTheme="majorHAnsi" w:cstheme="majorHAnsi"/>
            <w:sz w:val="22"/>
            <w:szCs w:val="22"/>
          </w:rPr>
          <w:t>https://nhis.ipums.org/nhis-action/data_requests/download</w:t>
        </w:r>
      </w:hyperlink>
      <w:r w:rsidR="00DB52CA" w:rsidRPr="00637F62">
        <w:rPr>
          <w:rStyle w:val="Hyperlink"/>
          <w:rFonts w:asciiTheme="majorHAnsi" w:hAnsiTheme="majorHAnsi" w:cstheme="majorHAnsi"/>
          <w:sz w:val="22"/>
          <w:szCs w:val="22"/>
        </w:rPr>
        <w:t>.</w:t>
      </w:r>
    </w:p>
    <w:p w14:paraId="555F4BF6" w14:textId="172334F5" w:rsidR="00DC5924" w:rsidRPr="00637F62" w:rsidRDefault="00DC5924" w:rsidP="00CA6E18">
      <w:pPr>
        <w:pStyle w:val="ListParagraph"/>
        <w:numPr>
          <w:ilvl w:val="0"/>
          <w:numId w:val="32"/>
        </w:numPr>
        <w:ind w:left="720"/>
        <w:rPr>
          <w:rFonts w:asciiTheme="majorHAnsi" w:hAnsiTheme="majorHAnsi" w:cstheme="majorHAnsi"/>
          <w:sz w:val="22"/>
          <w:szCs w:val="22"/>
        </w:rPr>
      </w:pPr>
      <w:r w:rsidRPr="00637F62">
        <w:rPr>
          <w:rFonts w:asciiTheme="majorHAnsi" w:hAnsiTheme="majorHAnsi" w:cstheme="majorHAnsi"/>
          <w:sz w:val="22"/>
          <w:szCs w:val="22"/>
        </w:rPr>
        <w:t xml:space="preserve">Select “all samples” </w:t>
      </w:r>
      <w:r w:rsidR="00077548" w:rsidRPr="00637F62">
        <w:rPr>
          <w:rFonts w:asciiTheme="majorHAnsi" w:hAnsiTheme="majorHAnsi" w:cstheme="majorHAnsi"/>
          <w:sz w:val="22"/>
          <w:szCs w:val="22"/>
        </w:rPr>
        <w:t>to get a</w:t>
      </w:r>
      <w:r w:rsidRPr="00637F62">
        <w:rPr>
          <w:rFonts w:asciiTheme="majorHAnsi" w:hAnsiTheme="majorHAnsi" w:cstheme="majorHAnsi"/>
          <w:sz w:val="22"/>
          <w:szCs w:val="22"/>
        </w:rPr>
        <w:t xml:space="preserve"> long series of years</w:t>
      </w:r>
    </w:p>
    <w:p w14:paraId="43F211B4" w14:textId="3ECFE6FE" w:rsidR="00DC5924" w:rsidRPr="00637F62" w:rsidRDefault="00DC5924" w:rsidP="00CA6E18">
      <w:pPr>
        <w:pStyle w:val="ListParagraph"/>
        <w:numPr>
          <w:ilvl w:val="0"/>
          <w:numId w:val="32"/>
        </w:numPr>
        <w:ind w:left="720"/>
        <w:rPr>
          <w:rFonts w:asciiTheme="majorHAnsi" w:hAnsiTheme="majorHAnsi" w:cstheme="majorHAnsi"/>
          <w:sz w:val="22"/>
          <w:szCs w:val="22"/>
        </w:rPr>
      </w:pPr>
      <w:r w:rsidRPr="00637F62">
        <w:rPr>
          <w:rFonts w:asciiTheme="majorHAnsi" w:hAnsiTheme="majorHAnsi" w:cstheme="majorHAnsi"/>
          <w:sz w:val="22"/>
          <w:szCs w:val="22"/>
        </w:rPr>
        <w:t>Selec</w:t>
      </w:r>
      <w:r w:rsidR="00077548" w:rsidRPr="00637F62">
        <w:rPr>
          <w:rFonts w:asciiTheme="majorHAnsi" w:hAnsiTheme="majorHAnsi" w:cstheme="majorHAnsi"/>
          <w:sz w:val="22"/>
          <w:szCs w:val="22"/>
        </w:rPr>
        <w:t>t</w:t>
      </w:r>
      <w:r w:rsidRPr="00637F62">
        <w:rPr>
          <w:rFonts w:asciiTheme="majorHAnsi" w:hAnsiTheme="majorHAnsi" w:cstheme="majorHAnsi"/>
          <w:sz w:val="22"/>
          <w:szCs w:val="22"/>
        </w:rPr>
        <w:t xml:space="preserve"> </w:t>
      </w:r>
      <w:r w:rsidR="00077548" w:rsidRPr="00637F62">
        <w:rPr>
          <w:rFonts w:asciiTheme="majorHAnsi" w:hAnsiTheme="majorHAnsi" w:cstheme="majorHAnsi"/>
          <w:sz w:val="22"/>
          <w:szCs w:val="22"/>
        </w:rPr>
        <w:t xml:space="preserve">the tab </w:t>
      </w:r>
      <w:r w:rsidRPr="00637F62">
        <w:rPr>
          <w:rFonts w:asciiTheme="majorHAnsi" w:hAnsiTheme="majorHAnsi" w:cstheme="majorHAnsi"/>
          <w:sz w:val="22"/>
          <w:szCs w:val="22"/>
        </w:rPr>
        <w:t xml:space="preserve">“person” </w:t>
      </w:r>
      <w:r w:rsidR="00077548" w:rsidRPr="00637F62">
        <w:rPr>
          <w:rFonts w:asciiTheme="majorHAnsi" w:hAnsiTheme="majorHAnsi" w:cstheme="majorHAnsi"/>
          <w:sz w:val="22"/>
          <w:szCs w:val="22"/>
        </w:rPr>
        <w:t xml:space="preserve">for person-level </w:t>
      </w:r>
      <w:r w:rsidRPr="00637F62">
        <w:rPr>
          <w:rFonts w:asciiTheme="majorHAnsi" w:hAnsiTheme="majorHAnsi" w:cstheme="majorHAnsi"/>
          <w:sz w:val="22"/>
          <w:szCs w:val="22"/>
        </w:rPr>
        <w:t xml:space="preserve">variables </w:t>
      </w:r>
      <w:r w:rsidR="00077548" w:rsidRPr="00637F62">
        <w:rPr>
          <w:rFonts w:asciiTheme="majorHAnsi" w:hAnsiTheme="majorHAnsi" w:cstheme="majorHAnsi"/>
          <w:sz w:val="22"/>
          <w:szCs w:val="22"/>
        </w:rPr>
        <w:t>(</w:t>
      </w:r>
      <w:r w:rsidRPr="00637F62">
        <w:rPr>
          <w:rFonts w:asciiTheme="majorHAnsi" w:hAnsiTheme="majorHAnsi" w:cstheme="majorHAnsi"/>
          <w:sz w:val="22"/>
          <w:szCs w:val="22"/>
        </w:rPr>
        <w:t>not “household”</w:t>
      </w:r>
      <w:r w:rsidR="00077548" w:rsidRPr="00637F62">
        <w:rPr>
          <w:rFonts w:asciiTheme="majorHAnsi" w:hAnsiTheme="majorHAnsi" w:cstheme="majorHAnsi"/>
          <w:sz w:val="22"/>
          <w:szCs w:val="22"/>
        </w:rPr>
        <w:t>)</w:t>
      </w:r>
    </w:p>
    <w:p w14:paraId="3CD9A52F" w14:textId="0AD4CDB0" w:rsidR="00BF056A" w:rsidRPr="00637F62" w:rsidRDefault="00DC5924" w:rsidP="00BC509A">
      <w:pPr>
        <w:pStyle w:val="ListParagraph"/>
        <w:numPr>
          <w:ilvl w:val="0"/>
          <w:numId w:val="32"/>
        </w:numPr>
        <w:ind w:left="0" w:firstLine="360"/>
        <w:rPr>
          <w:rFonts w:asciiTheme="majorHAnsi" w:hAnsiTheme="majorHAnsi" w:cstheme="majorHAnsi"/>
          <w:sz w:val="22"/>
          <w:szCs w:val="22"/>
        </w:rPr>
      </w:pPr>
      <w:r w:rsidRPr="00637F62">
        <w:rPr>
          <w:rFonts w:asciiTheme="majorHAnsi" w:hAnsiTheme="majorHAnsi" w:cstheme="majorHAnsi"/>
          <w:sz w:val="22"/>
          <w:szCs w:val="22"/>
        </w:rPr>
        <w:t>Select all health conditions that seemed to be</w:t>
      </w:r>
      <w:r w:rsidR="00BF056A" w:rsidRPr="00637F62">
        <w:rPr>
          <w:rFonts w:asciiTheme="majorHAnsi" w:hAnsiTheme="majorHAnsi" w:cstheme="majorHAnsi"/>
          <w:sz w:val="22"/>
          <w:szCs w:val="22"/>
        </w:rPr>
        <w:t xml:space="preserve"> asked all years from </w:t>
      </w:r>
      <w:r w:rsidR="00077548" w:rsidRPr="00637F62">
        <w:rPr>
          <w:rFonts w:asciiTheme="majorHAnsi" w:hAnsiTheme="majorHAnsi" w:cstheme="majorHAnsi"/>
          <w:sz w:val="22"/>
          <w:szCs w:val="22"/>
        </w:rPr>
        <w:t>19</w:t>
      </w:r>
      <w:r w:rsidR="00BF056A" w:rsidRPr="00637F62">
        <w:rPr>
          <w:rFonts w:asciiTheme="majorHAnsi" w:hAnsiTheme="majorHAnsi" w:cstheme="majorHAnsi"/>
          <w:sz w:val="22"/>
          <w:szCs w:val="22"/>
        </w:rPr>
        <w:t>94 onwards</w:t>
      </w:r>
      <w:r w:rsidR="00DB52CA" w:rsidRPr="00637F62">
        <w:rPr>
          <w:rFonts w:asciiTheme="majorHAnsi" w:hAnsiTheme="majorHAnsi" w:cstheme="majorHAnsi"/>
          <w:sz w:val="22"/>
          <w:szCs w:val="22"/>
        </w:rPr>
        <w:t>. Please see the picture below</w:t>
      </w:r>
    </w:p>
    <w:p w14:paraId="20E38AFE" w14:textId="5457F2A3" w:rsidR="00DB52CA" w:rsidRPr="00637F62" w:rsidRDefault="00DB52CA" w:rsidP="00CA6E18">
      <w:pPr>
        <w:pStyle w:val="ListParagraph"/>
        <w:ind w:hanging="360"/>
        <w:rPr>
          <w:rFonts w:asciiTheme="majorHAnsi" w:hAnsiTheme="majorHAnsi" w:cstheme="majorHAnsi"/>
          <w:sz w:val="22"/>
          <w:szCs w:val="22"/>
        </w:rPr>
      </w:pPr>
      <w:r w:rsidRPr="00CA6E18">
        <w:rPr>
          <w:rFonts w:asciiTheme="majorHAnsi" w:hAnsiTheme="majorHAnsi" w:cstheme="majorHAnsi"/>
          <w:noProof/>
          <w:sz w:val="22"/>
          <w:szCs w:val="22"/>
        </w:rPr>
        <w:drawing>
          <wp:inline distT="0" distB="0" distL="0" distR="0" wp14:anchorId="4D04322D" wp14:editId="739474ED">
            <wp:extent cx="54864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486400" cy="2971800"/>
                    </a:xfrm>
                    <a:prstGeom prst="rect">
                      <a:avLst/>
                    </a:prstGeom>
                  </pic:spPr>
                </pic:pic>
              </a:graphicData>
            </a:graphic>
          </wp:inline>
        </w:drawing>
      </w:r>
    </w:p>
    <w:p w14:paraId="2912FCAF" w14:textId="58748FE7" w:rsidR="00077548" w:rsidRPr="00637F62" w:rsidRDefault="00077548" w:rsidP="00CA6E18">
      <w:pPr>
        <w:spacing w:line="259" w:lineRule="auto"/>
        <w:ind w:left="720" w:hanging="360"/>
        <w:rPr>
          <w:rFonts w:asciiTheme="majorHAnsi" w:hAnsiTheme="majorHAnsi" w:cstheme="majorHAnsi"/>
          <w:i/>
          <w:iCs/>
          <w:sz w:val="22"/>
          <w:szCs w:val="22"/>
        </w:rPr>
      </w:pPr>
      <w:r w:rsidRPr="00637F62">
        <w:rPr>
          <w:rFonts w:asciiTheme="majorHAnsi" w:hAnsiTheme="majorHAnsi" w:cstheme="majorHAnsi"/>
          <w:i/>
          <w:iCs/>
          <w:sz w:val="22"/>
          <w:szCs w:val="22"/>
        </w:rPr>
        <w:t xml:space="preserve">Demographic information </w:t>
      </w:r>
    </w:p>
    <w:p w14:paraId="5AAA0163" w14:textId="1870B617" w:rsidR="00077548" w:rsidRPr="00637F62" w:rsidRDefault="00077548" w:rsidP="00CA6E18">
      <w:pPr>
        <w:pStyle w:val="ListParagraph"/>
        <w:numPr>
          <w:ilvl w:val="0"/>
          <w:numId w:val="34"/>
        </w:numPr>
        <w:ind w:left="720"/>
        <w:rPr>
          <w:rFonts w:asciiTheme="majorHAnsi" w:hAnsiTheme="majorHAnsi" w:cstheme="majorHAnsi"/>
          <w:sz w:val="22"/>
          <w:szCs w:val="22"/>
        </w:rPr>
      </w:pPr>
      <w:r w:rsidRPr="00637F62">
        <w:rPr>
          <w:rFonts w:asciiTheme="majorHAnsi" w:hAnsiTheme="majorHAnsi" w:cstheme="majorHAnsi"/>
          <w:sz w:val="22"/>
          <w:szCs w:val="22"/>
        </w:rPr>
        <w:t>Select demographic tab that contains age, race and gender variables</w:t>
      </w:r>
    </w:p>
    <w:p w14:paraId="370645EE" w14:textId="19E3143B" w:rsidR="003A44F0" w:rsidRPr="00637F62" w:rsidRDefault="003A44F0" w:rsidP="00CA6E18">
      <w:pPr>
        <w:pStyle w:val="ListParagraph"/>
        <w:numPr>
          <w:ilvl w:val="0"/>
          <w:numId w:val="34"/>
        </w:numPr>
        <w:ind w:left="720"/>
        <w:rPr>
          <w:rFonts w:asciiTheme="majorHAnsi" w:hAnsiTheme="majorHAnsi" w:cstheme="majorHAnsi"/>
          <w:sz w:val="22"/>
          <w:szCs w:val="22"/>
        </w:rPr>
      </w:pPr>
      <w:r w:rsidRPr="00637F62">
        <w:rPr>
          <w:rFonts w:asciiTheme="majorHAnsi" w:hAnsiTheme="majorHAnsi" w:cstheme="majorHAnsi"/>
          <w:sz w:val="22"/>
          <w:szCs w:val="22"/>
        </w:rPr>
        <w:t>Submit a request and wait until IPUMS notifies of the availability of download</w:t>
      </w:r>
    </w:p>
    <w:p w14:paraId="33C809A3" w14:textId="7C177279" w:rsidR="003A44F0" w:rsidRPr="00637F62" w:rsidRDefault="003A44F0" w:rsidP="00CA6E18">
      <w:pPr>
        <w:pStyle w:val="ListParagraph"/>
        <w:numPr>
          <w:ilvl w:val="0"/>
          <w:numId w:val="34"/>
        </w:numPr>
        <w:ind w:left="720"/>
        <w:rPr>
          <w:rFonts w:asciiTheme="majorHAnsi" w:hAnsiTheme="majorHAnsi" w:cstheme="majorHAnsi"/>
          <w:sz w:val="22"/>
          <w:szCs w:val="22"/>
        </w:rPr>
      </w:pPr>
      <w:r w:rsidRPr="00637F62">
        <w:rPr>
          <w:rFonts w:asciiTheme="majorHAnsi" w:hAnsiTheme="majorHAnsi" w:cstheme="majorHAnsi"/>
          <w:sz w:val="22"/>
          <w:szCs w:val="22"/>
        </w:rPr>
        <w:t>Download .</w:t>
      </w:r>
      <w:proofErr w:type="spellStart"/>
      <w:r w:rsidRPr="00637F62">
        <w:rPr>
          <w:rFonts w:asciiTheme="majorHAnsi" w:hAnsiTheme="majorHAnsi" w:cstheme="majorHAnsi"/>
          <w:sz w:val="22"/>
          <w:szCs w:val="22"/>
        </w:rPr>
        <w:t>dat</w:t>
      </w:r>
      <w:proofErr w:type="spellEnd"/>
      <w:r w:rsidRPr="00637F62">
        <w:rPr>
          <w:rFonts w:asciiTheme="majorHAnsi" w:hAnsiTheme="majorHAnsi" w:cstheme="majorHAnsi"/>
          <w:sz w:val="22"/>
          <w:szCs w:val="22"/>
        </w:rPr>
        <w:t xml:space="preserve"> and the Stata code from the download page </w:t>
      </w:r>
    </w:p>
    <w:p w14:paraId="4BDBB7BC" w14:textId="5BC78D8C" w:rsidR="003A44F0" w:rsidRPr="00637F62" w:rsidRDefault="003A44F0" w:rsidP="00CA6E18">
      <w:pPr>
        <w:pStyle w:val="ListParagraph"/>
        <w:numPr>
          <w:ilvl w:val="0"/>
          <w:numId w:val="34"/>
        </w:numPr>
        <w:ind w:left="720"/>
        <w:rPr>
          <w:rFonts w:asciiTheme="majorHAnsi" w:hAnsiTheme="majorHAnsi" w:cstheme="majorHAnsi"/>
          <w:sz w:val="22"/>
          <w:szCs w:val="22"/>
        </w:rPr>
      </w:pPr>
      <w:r w:rsidRPr="00637F62">
        <w:rPr>
          <w:rFonts w:asciiTheme="majorHAnsi" w:hAnsiTheme="majorHAnsi" w:cstheme="majorHAnsi"/>
          <w:sz w:val="22"/>
          <w:szCs w:val="22"/>
        </w:rPr>
        <w:t xml:space="preserve">Open the Stata code </w:t>
      </w:r>
      <w:r w:rsidR="00DB52CA" w:rsidRPr="00637F62">
        <w:rPr>
          <w:rFonts w:asciiTheme="majorHAnsi" w:hAnsiTheme="majorHAnsi" w:cstheme="majorHAnsi"/>
          <w:sz w:val="22"/>
          <w:szCs w:val="22"/>
        </w:rPr>
        <w:t>to</w:t>
      </w:r>
      <w:r w:rsidRPr="00637F62">
        <w:rPr>
          <w:rFonts w:asciiTheme="majorHAnsi" w:hAnsiTheme="majorHAnsi" w:cstheme="majorHAnsi"/>
          <w:sz w:val="22"/>
          <w:szCs w:val="22"/>
        </w:rPr>
        <w:t xml:space="preserve"> read the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637F62">
        <w:rPr>
          <w:rFonts w:asciiTheme="majorHAnsi" w:hAnsiTheme="majorHAnsi" w:cstheme="majorHAnsi"/>
          <w:sz w:val="22"/>
          <w:szCs w:val="22"/>
        </w:rPr>
        <w:t xml:space="preserve"> file. </w:t>
      </w:r>
    </w:p>
    <w:p w14:paraId="19C04812" w14:textId="118E193E" w:rsidR="003A44F0" w:rsidRPr="00637F62" w:rsidRDefault="003A44F0" w:rsidP="00CA6E18">
      <w:pPr>
        <w:pStyle w:val="ListParagraph"/>
        <w:numPr>
          <w:ilvl w:val="0"/>
          <w:numId w:val="34"/>
        </w:numPr>
        <w:ind w:left="720"/>
        <w:rPr>
          <w:rFonts w:asciiTheme="majorHAnsi" w:hAnsiTheme="majorHAnsi" w:cstheme="majorHAnsi"/>
          <w:sz w:val="22"/>
          <w:szCs w:val="22"/>
        </w:rPr>
      </w:pPr>
      <w:r w:rsidRPr="00637F62">
        <w:rPr>
          <w:rFonts w:asciiTheme="majorHAnsi" w:hAnsiTheme="majorHAnsi" w:cstheme="majorHAnsi"/>
          <w:sz w:val="22"/>
          <w:szCs w:val="22"/>
        </w:rPr>
        <w:t xml:space="preserve">Save the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637F62">
        <w:rPr>
          <w:rFonts w:asciiTheme="majorHAnsi" w:hAnsiTheme="majorHAnsi" w:cstheme="majorHAnsi"/>
          <w:sz w:val="22"/>
          <w:szCs w:val="22"/>
        </w:rPr>
        <w:t xml:space="preserve"> file</w:t>
      </w:r>
      <w:r w:rsidR="00DB52CA" w:rsidRPr="00637F62">
        <w:rPr>
          <w:rFonts w:asciiTheme="majorHAnsi" w:hAnsiTheme="majorHAnsi" w:cstheme="majorHAnsi"/>
          <w:sz w:val="22"/>
          <w:szCs w:val="22"/>
        </w:rPr>
        <w:t xml:space="preserve"> into a raw data folder</w:t>
      </w:r>
    </w:p>
    <w:p w14:paraId="2A9C0B37" w14:textId="3762F0D3" w:rsidR="00077548" w:rsidRPr="00637F62" w:rsidRDefault="00077548" w:rsidP="00077548">
      <w:pPr>
        <w:ind w:left="720"/>
        <w:rPr>
          <w:rFonts w:asciiTheme="majorHAnsi" w:hAnsiTheme="majorHAnsi" w:cstheme="majorHAnsi"/>
          <w:sz w:val="22"/>
          <w:szCs w:val="22"/>
        </w:rPr>
      </w:pPr>
    </w:p>
    <w:p w14:paraId="6E8423C1" w14:textId="717211A8" w:rsidR="00637F62" w:rsidRPr="00637F62" w:rsidRDefault="00637F62" w:rsidP="00CA6E18">
      <w:pPr>
        <w:pStyle w:val="ListParagraph"/>
        <w:numPr>
          <w:ilvl w:val="1"/>
          <w:numId w:val="46"/>
        </w:numPr>
        <w:tabs>
          <w:tab w:val="left" w:pos="720"/>
        </w:tabs>
        <w:ind w:left="360" w:firstLine="0"/>
        <w:rPr>
          <w:rFonts w:asciiTheme="majorHAnsi" w:eastAsia="Times New Roman" w:hAnsiTheme="majorHAnsi" w:cstheme="majorHAnsi"/>
          <w:sz w:val="22"/>
          <w:szCs w:val="22"/>
        </w:rPr>
      </w:pPr>
      <w:r w:rsidRPr="002C42AB">
        <w:rPr>
          <w:rFonts w:asciiTheme="majorHAnsi" w:eastAsia="Times New Roman" w:hAnsiTheme="majorHAnsi" w:cstheme="majorHAnsi"/>
          <w:sz w:val="22"/>
          <w:szCs w:val="22"/>
          <w:u w:val="single"/>
        </w:rPr>
        <w:t xml:space="preserve">References and Papers </w:t>
      </w:r>
    </w:p>
    <w:p w14:paraId="600C4157" w14:textId="6CA4E120" w:rsidR="00BF056A" w:rsidRPr="00CA6E18" w:rsidRDefault="00DC5924" w:rsidP="00BC509A">
      <w:pPr>
        <w:pStyle w:val="ListParagraph"/>
        <w:tabs>
          <w:tab w:val="left" w:pos="900"/>
        </w:tabs>
        <w:ind w:left="0" w:firstLine="360"/>
        <w:rPr>
          <w:rFonts w:asciiTheme="majorHAnsi" w:hAnsiTheme="majorHAnsi" w:cstheme="majorHAnsi"/>
        </w:rPr>
      </w:pPr>
      <w:r w:rsidRPr="00637F62">
        <w:rPr>
          <w:rStyle w:val="Strong"/>
          <w:rFonts w:asciiTheme="majorHAnsi" w:eastAsia="Times New Roman" w:hAnsiTheme="majorHAnsi" w:cstheme="majorHAnsi"/>
          <w:b w:val="0"/>
          <w:sz w:val="22"/>
          <w:szCs w:val="22"/>
        </w:rPr>
        <w:t xml:space="preserve">Lynn A. </w:t>
      </w:r>
      <w:proofErr w:type="spellStart"/>
      <w:r w:rsidRPr="00637F62">
        <w:rPr>
          <w:rStyle w:val="Strong"/>
          <w:rFonts w:asciiTheme="majorHAnsi" w:eastAsia="Times New Roman" w:hAnsiTheme="majorHAnsi" w:cstheme="majorHAnsi"/>
          <w:b w:val="0"/>
          <w:sz w:val="22"/>
          <w:szCs w:val="22"/>
        </w:rPr>
        <w:t>Blewett</w:t>
      </w:r>
      <w:proofErr w:type="spellEnd"/>
      <w:r w:rsidRPr="00637F62">
        <w:rPr>
          <w:rStyle w:val="Strong"/>
          <w:rFonts w:asciiTheme="majorHAnsi" w:eastAsia="Times New Roman" w:hAnsiTheme="majorHAnsi" w:cstheme="majorHAnsi"/>
          <w:b w:val="0"/>
          <w:sz w:val="22"/>
          <w:szCs w:val="22"/>
        </w:rPr>
        <w:t xml:space="preserve">, Julia A. Rivera Drew, Miriam L. King and Kari C.W. Williams. IPUMS Health Surveys: National Health Interview Survey, Version 6.4 [dataset]. Minneapolis, MN: IPUMS, 2019. </w:t>
      </w:r>
      <w:r w:rsidRPr="00CA6E18">
        <w:rPr>
          <w:rFonts w:asciiTheme="majorHAnsi" w:hAnsiTheme="majorHAnsi" w:cstheme="majorHAnsi"/>
          <w:b/>
          <w:bCs/>
        </w:rPr>
        <w:br/>
      </w:r>
      <w:hyperlink r:id="rId112" w:history="1">
        <w:r w:rsidRPr="00637F62">
          <w:rPr>
            <w:rStyle w:val="Hyperlink"/>
            <w:rFonts w:asciiTheme="majorHAnsi" w:eastAsia="Times New Roman" w:hAnsiTheme="majorHAnsi" w:cstheme="majorHAnsi"/>
            <w:sz w:val="22"/>
            <w:szCs w:val="22"/>
          </w:rPr>
          <w:t>https://doi.org/10.18128/D070.V6.4</w:t>
        </w:r>
      </w:hyperlink>
    </w:p>
    <w:p w14:paraId="1F62C86C" w14:textId="77777777" w:rsidR="005068B2" w:rsidRPr="00637F62" w:rsidRDefault="005068B2" w:rsidP="005068B2">
      <w:pPr>
        <w:ind w:firstLine="360"/>
        <w:rPr>
          <w:rFonts w:asciiTheme="majorHAnsi" w:hAnsiTheme="majorHAnsi" w:cstheme="majorHAnsi"/>
          <w:b/>
          <w:sz w:val="22"/>
          <w:szCs w:val="22"/>
        </w:rPr>
      </w:pPr>
    </w:p>
    <w:p w14:paraId="56566D0D" w14:textId="6216CA7B" w:rsidR="00115C0E" w:rsidRPr="00CA6E18" w:rsidRDefault="00DC5924" w:rsidP="00CA6E18">
      <w:pPr>
        <w:pStyle w:val="Heading2"/>
        <w:rPr>
          <w:b/>
          <w:bCs/>
        </w:rPr>
      </w:pPr>
      <w:bookmarkStart w:id="6" w:name="_Toc52563872"/>
      <w:r w:rsidRPr="00CA6E18">
        <w:rPr>
          <w:b/>
          <w:bCs/>
        </w:rPr>
        <w:t xml:space="preserve">5. Medical Expenditure </w:t>
      </w:r>
      <w:r w:rsidR="00F138C8" w:rsidRPr="00CA6E18">
        <w:rPr>
          <w:b/>
          <w:bCs/>
        </w:rPr>
        <w:t xml:space="preserve">Panel </w:t>
      </w:r>
      <w:r w:rsidRPr="00CA6E18">
        <w:rPr>
          <w:b/>
          <w:bCs/>
        </w:rPr>
        <w:t>Survey</w:t>
      </w:r>
      <w:r w:rsidR="00934A78" w:rsidRPr="00CA6E18">
        <w:rPr>
          <w:b/>
          <w:bCs/>
        </w:rPr>
        <w:t xml:space="preserve"> (MEPS)</w:t>
      </w:r>
      <w:bookmarkEnd w:id="6"/>
    </w:p>
    <w:p w14:paraId="36377FA2" w14:textId="769EFA85" w:rsidR="00006262" w:rsidRPr="00CA6E18" w:rsidRDefault="00006262" w:rsidP="00CA6E18">
      <w:pPr>
        <w:pStyle w:val="ListParagraph"/>
        <w:numPr>
          <w:ilvl w:val="1"/>
          <w:numId w:val="57"/>
        </w:numPr>
        <w:tabs>
          <w:tab w:val="left" w:pos="720"/>
        </w:tabs>
        <w:ind w:left="810" w:hanging="450"/>
        <w:rPr>
          <w:rFonts w:asciiTheme="majorHAnsi" w:hAnsiTheme="majorHAnsi" w:cstheme="majorHAnsi"/>
          <w:u w:val="single"/>
        </w:rPr>
      </w:pPr>
      <w:r w:rsidRPr="002C42AB">
        <w:rPr>
          <w:rFonts w:asciiTheme="majorHAnsi" w:hAnsiTheme="majorHAnsi" w:cstheme="majorHAnsi"/>
          <w:sz w:val="22"/>
          <w:szCs w:val="22"/>
          <w:u w:val="single"/>
        </w:rPr>
        <w:t>Dataset Description</w:t>
      </w:r>
    </w:p>
    <w:p w14:paraId="699E6F24" w14:textId="77777777" w:rsidR="00006262" w:rsidRPr="00CA6E18" w:rsidRDefault="00006262" w:rsidP="00CA6E18">
      <w:pPr>
        <w:pStyle w:val="ListParagraph"/>
        <w:rPr>
          <w:rFonts w:asciiTheme="majorHAnsi" w:hAnsiTheme="majorHAnsi" w:cstheme="majorHAnsi"/>
        </w:rPr>
      </w:pPr>
    </w:p>
    <w:p w14:paraId="1B4BC0A8" w14:textId="7C732D51" w:rsidR="00BF056A" w:rsidRPr="00637F62" w:rsidRDefault="005068B2" w:rsidP="005068B2">
      <w:pPr>
        <w:ind w:firstLine="360"/>
        <w:rPr>
          <w:rFonts w:asciiTheme="majorHAnsi" w:hAnsiTheme="majorHAnsi" w:cstheme="majorHAnsi"/>
          <w:sz w:val="22"/>
          <w:szCs w:val="22"/>
        </w:rPr>
      </w:pPr>
      <w:r w:rsidRPr="00637F62">
        <w:rPr>
          <w:rFonts w:asciiTheme="majorHAnsi" w:hAnsiTheme="majorHAnsi" w:cstheme="majorHAnsi"/>
          <w:sz w:val="22"/>
          <w:szCs w:val="22"/>
        </w:rPr>
        <w:lastRenderedPageBreak/>
        <w:t>From MEPS website: “</w:t>
      </w:r>
      <w:r w:rsidR="00BF056A" w:rsidRPr="00637F62">
        <w:rPr>
          <w:rFonts w:asciiTheme="majorHAnsi" w:hAnsiTheme="majorHAnsi" w:cstheme="majorHAnsi"/>
          <w:sz w:val="22"/>
          <w:szCs w:val="22"/>
        </w:rPr>
        <w:t>The Medical Expenditure Panel Survey, which began in 1996, is a set of large-scale surveys of families and individuals, their medical providers (doctors, hospitals, pharmacies, etc.), and employers across the United States. MEPS collects data on the specific health services that Americans use, how frequently they use them, the cost of these services, and how they are paid for, as well as data on the cost, scope, and breadth of health insurance held by and available to U.S. workers</w:t>
      </w:r>
      <w:r w:rsidRPr="00637F62">
        <w:rPr>
          <w:rFonts w:asciiTheme="majorHAnsi" w:hAnsiTheme="majorHAnsi" w:cstheme="majorHAnsi"/>
          <w:sz w:val="22"/>
          <w:szCs w:val="22"/>
        </w:rPr>
        <w:t>”</w:t>
      </w:r>
    </w:p>
    <w:p w14:paraId="47A59EB8" w14:textId="77777777" w:rsidR="00BE03B2" w:rsidRPr="00637F62" w:rsidRDefault="00BE03B2" w:rsidP="00DB52CA">
      <w:pPr>
        <w:ind w:firstLine="360"/>
        <w:rPr>
          <w:rFonts w:asciiTheme="majorHAnsi" w:hAnsiTheme="majorHAnsi" w:cstheme="majorHAnsi"/>
          <w:sz w:val="22"/>
          <w:szCs w:val="22"/>
          <w:u w:val="single"/>
        </w:rPr>
      </w:pPr>
    </w:p>
    <w:p w14:paraId="7B947B6B" w14:textId="24B747F0" w:rsidR="00BE03B2" w:rsidRPr="00CA6E18" w:rsidRDefault="00BE03B2" w:rsidP="00CA6E18">
      <w:pPr>
        <w:pStyle w:val="ListParagraph"/>
        <w:numPr>
          <w:ilvl w:val="1"/>
          <w:numId w:val="57"/>
        </w:numPr>
        <w:tabs>
          <w:tab w:val="left" w:pos="720"/>
        </w:tabs>
        <w:ind w:left="810" w:hanging="450"/>
        <w:rPr>
          <w:rFonts w:asciiTheme="majorHAnsi" w:hAnsiTheme="majorHAnsi" w:cstheme="majorHAnsi"/>
          <w:sz w:val="22"/>
          <w:szCs w:val="22"/>
        </w:rPr>
      </w:pPr>
      <w:r w:rsidRPr="00CA6E18">
        <w:rPr>
          <w:rFonts w:asciiTheme="majorHAnsi" w:hAnsiTheme="majorHAnsi" w:cstheme="majorHAnsi"/>
          <w:sz w:val="22"/>
          <w:szCs w:val="22"/>
        </w:rPr>
        <w:t>Years Available: 1996-2017</w:t>
      </w:r>
    </w:p>
    <w:p w14:paraId="6A9796A3" w14:textId="77777777" w:rsidR="00BE03B2" w:rsidRPr="00637F62" w:rsidRDefault="00BE03B2" w:rsidP="00DB52CA">
      <w:pPr>
        <w:ind w:firstLine="360"/>
        <w:rPr>
          <w:rFonts w:asciiTheme="majorHAnsi" w:hAnsiTheme="majorHAnsi" w:cstheme="majorHAnsi"/>
          <w:sz w:val="22"/>
          <w:szCs w:val="22"/>
          <w:u w:val="single"/>
        </w:rPr>
      </w:pPr>
    </w:p>
    <w:p w14:paraId="6CC5C32D" w14:textId="0BE96B9C" w:rsidR="00BE03B2" w:rsidRPr="00CA6E18" w:rsidRDefault="00BE03B2" w:rsidP="00CA6E18">
      <w:pPr>
        <w:pStyle w:val="ListParagraph"/>
        <w:numPr>
          <w:ilvl w:val="1"/>
          <w:numId w:val="57"/>
        </w:numPr>
        <w:tabs>
          <w:tab w:val="left" w:pos="720"/>
        </w:tabs>
        <w:ind w:left="810" w:hanging="450"/>
        <w:rPr>
          <w:rFonts w:asciiTheme="majorHAnsi" w:hAnsiTheme="majorHAnsi" w:cstheme="majorHAnsi"/>
          <w:sz w:val="22"/>
          <w:szCs w:val="22"/>
        </w:rPr>
      </w:pPr>
      <w:r w:rsidRPr="00CA6E18">
        <w:rPr>
          <w:rFonts w:asciiTheme="majorHAnsi" w:hAnsiTheme="majorHAnsi" w:cstheme="majorHAnsi"/>
          <w:sz w:val="22"/>
          <w:szCs w:val="22"/>
        </w:rPr>
        <w:t>Download Instructions</w:t>
      </w:r>
    </w:p>
    <w:p w14:paraId="3A373EF3" w14:textId="734E4599" w:rsidR="005068B2" w:rsidRPr="00637F62" w:rsidRDefault="005068B2">
      <w:pPr>
        <w:ind w:firstLine="360"/>
        <w:rPr>
          <w:rFonts w:asciiTheme="majorHAnsi" w:hAnsiTheme="majorHAnsi" w:cstheme="majorHAnsi"/>
          <w:sz w:val="22"/>
          <w:szCs w:val="22"/>
        </w:rPr>
      </w:pPr>
    </w:p>
    <w:p w14:paraId="000B3BF2" w14:textId="273491F7" w:rsidR="00DB52CA" w:rsidRPr="00637F62" w:rsidRDefault="00DB52CA" w:rsidP="00CA6E18">
      <w:pPr>
        <w:pStyle w:val="ListParagraph"/>
        <w:numPr>
          <w:ilvl w:val="0"/>
          <w:numId w:val="35"/>
        </w:numPr>
        <w:ind w:left="720"/>
        <w:rPr>
          <w:rFonts w:asciiTheme="majorHAnsi" w:hAnsiTheme="majorHAnsi" w:cstheme="majorHAnsi"/>
          <w:sz w:val="22"/>
          <w:szCs w:val="22"/>
        </w:rPr>
      </w:pPr>
      <w:r w:rsidRPr="00637F62">
        <w:rPr>
          <w:rFonts w:asciiTheme="majorHAnsi" w:hAnsiTheme="majorHAnsi" w:cstheme="majorHAnsi"/>
          <w:sz w:val="22"/>
          <w:szCs w:val="22"/>
        </w:rPr>
        <w:t xml:space="preserve">Go to </w:t>
      </w:r>
      <w:hyperlink r:id="rId113" w:history="1">
        <w:r w:rsidRPr="00637F62">
          <w:rPr>
            <w:rStyle w:val="Hyperlink"/>
            <w:rFonts w:asciiTheme="majorHAnsi" w:hAnsiTheme="majorHAnsi" w:cstheme="majorHAnsi"/>
            <w:sz w:val="22"/>
            <w:szCs w:val="22"/>
          </w:rPr>
          <w:t>https://healthsurveys.ipums.org/</w:t>
        </w:r>
      </w:hyperlink>
    </w:p>
    <w:p w14:paraId="4A075E26" w14:textId="77777777" w:rsidR="00DB52CA" w:rsidRPr="00637F62" w:rsidRDefault="00DB52CA" w:rsidP="00CA6E18">
      <w:pPr>
        <w:pStyle w:val="ListParagraph"/>
        <w:numPr>
          <w:ilvl w:val="0"/>
          <w:numId w:val="35"/>
        </w:numPr>
        <w:ind w:left="720"/>
        <w:rPr>
          <w:rFonts w:asciiTheme="majorHAnsi" w:hAnsiTheme="majorHAnsi" w:cstheme="majorHAnsi"/>
          <w:sz w:val="22"/>
          <w:szCs w:val="22"/>
        </w:rPr>
      </w:pPr>
      <w:r w:rsidRPr="00637F62">
        <w:rPr>
          <w:rFonts w:asciiTheme="majorHAnsi" w:hAnsiTheme="majorHAnsi" w:cstheme="majorHAnsi"/>
          <w:sz w:val="22"/>
          <w:szCs w:val="22"/>
        </w:rPr>
        <w:t>Select “all samples” to get a long series of years</w:t>
      </w:r>
    </w:p>
    <w:p w14:paraId="17B3AA3B" w14:textId="77777777" w:rsidR="00DB52CA" w:rsidRPr="00637F62" w:rsidRDefault="00DB52CA" w:rsidP="00CA6E18">
      <w:pPr>
        <w:pStyle w:val="ListParagraph"/>
        <w:numPr>
          <w:ilvl w:val="0"/>
          <w:numId w:val="35"/>
        </w:numPr>
        <w:ind w:left="720"/>
        <w:rPr>
          <w:rFonts w:asciiTheme="majorHAnsi" w:hAnsiTheme="majorHAnsi" w:cstheme="majorHAnsi"/>
          <w:sz w:val="22"/>
          <w:szCs w:val="22"/>
        </w:rPr>
      </w:pPr>
      <w:r w:rsidRPr="00637F62">
        <w:rPr>
          <w:rFonts w:asciiTheme="majorHAnsi" w:hAnsiTheme="majorHAnsi" w:cstheme="majorHAnsi"/>
          <w:sz w:val="22"/>
          <w:szCs w:val="22"/>
        </w:rPr>
        <w:t>Select the tab “person” for person-level variables (not “household”)</w:t>
      </w:r>
    </w:p>
    <w:p w14:paraId="481BFEA5" w14:textId="78C53514" w:rsidR="00DB52CA" w:rsidRPr="00637F62" w:rsidRDefault="00DB52CA" w:rsidP="00BC509A">
      <w:pPr>
        <w:pStyle w:val="ListParagraph"/>
        <w:numPr>
          <w:ilvl w:val="0"/>
          <w:numId w:val="35"/>
        </w:numPr>
        <w:ind w:left="0" w:firstLine="360"/>
        <w:rPr>
          <w:rFonts w:asciiTheme="majorHAnsi" w:hAnsiTheme="majorHAnsi" w:cstheme="majorHAnsi"/>
          <w:sz w:val="22"/>
          <w:szCs w:val="22"/>
        </w:rPr>
      </w:pPr>
      <w:r w:rsidRPr="00637F62">
        <w:rPr>
          <w:rFonts w:asciiTheme="majorHAnsi" w:hAnsiTheme="majorHAnsi" w:cstheme="majorHAnsi"/>
          <w:sz w:val="22"/>
          <w:szCs w:val="22"/>
        </w:rPr>
        <w:t xml:space="preserve">Select all health conditions. Selected variables from annual, not round option. That should make this like a repeated cross section of sorts. Of course person id is available to link peoples answers from one year to the next but if doing longitudinal work, it would be much better to do round level </w:t>
      </w:r>
    </w:p>
    <w:p w14:paraId="6296530D" w14:textId="38D7C136" w:rsidR="00DB52CA" w:rsidRPr="00637F62" w:rsidRDefault="00DB52CA" w:rsidP="00CA6E18">
      <w:pPr>
        <w:pStyle w:val="ListParagraph"/>
        <w:ind w:hanging="360"/>
        <w:rPr>
          <w:rFonts w:asciiTheme="majorHAnsi" w:hAnsiTheme="majorHAnsi" w:cstheme="majorHAnsi"/>
          <w:sz w:val="22"/>
          <w:szCs w:val="22"/>
        </w:rPr>
      </w:pPr>
      <w:r w:rsidRPr="00637F62">
        <w:rPr>
          <w:rFonts w:asciiTheme="majorHAnsi" w:hAnsiTheme="majorHAnsi" w:cstheme="majorHAnsi"/>
          <w:sz w:val="22"/>
          <w:szCs w:val="22"/>
        </w:rPr>
        <w:t>Please see the picture below</w:t>
      </w:r>
    </w:p>
    <w:p w14:paraId="0C2EF2D5" w14:textId="7179ECD7" w:rsidR="005068B2" w:rsidRPr="00637F62" w:rsidRDefault="00DB52CA" w:rsidP="005068B2">
      <w:pPr>
        <w:ind w:firstLine="360"/>
        <w:rPr>
          <w:rFonts w:asciiTheme="majorHAnsi" w:hAnsiTheme="majorHAnsi" w:cstheme="majorHAnsi"/>
          <w:sz w:val="22"/>
          <w:szCs w:val="22"/>
        </w:rPr>
      </w:pPr>
      <w:r w:rsidRPr="00CA6E18">
        <w:rPr>
          <w:rFonts w:asciiTheme="majorHAnsi" w:hAnsiTheme="majorHAnsi" w:cstheme="majorHAnsi"/>
          <w:noProof/>
          <w:sz w:val="22"/>
          <w:szCs w:val="22"/>
        </w:rPr>
        <w:drawing>
          <wp:inline distT="0" distB="0" distL="0" distR="0" wp14:anchorId="05156BF2" wp14:editId="00E1F19C">
            <wp:extent cx="54864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486400" cy="2971800"/>
                    </a:xfrm>
                    <a:prstGeom prst="rect">
                      <a:avLst/>
                    </a:prstGeom>
                  </pic:spPr>
                </pic:pic>
              </a:graphicData>
            </a:graphic>
          </wp:inline>
        </w:drawing>
      </w:r>
    </w:p>
    <w:p w14:paraId="456395F5" w14:textId="77777777" w:rsidR="00BE03B2" w:rsidRPr="00637F62" w:rsidRDefault="00BE03B2" w:rsidP="00BE03B2">
      <w:pPr>
        <w:spacing w:line="259" w:lineRule="auto"/>
        <w:ind w:firstLine="360"/>
        <w:rPr>
          <w:rFonts w:asciiTheme="majorHAnsi" w:hAnsiTheme="majorHAnsi" w:cstheme="majorHAnsi"/>
          <w:i/>
          <w:iCs/>
          <w:sz w:val="22"/>
          <w:szCs w:val="22"/>
        </w:rPr>
      </w:pPr>
      <w:r w:rsidRPr="00637F62">
        <w:rPr>
          <w:rFonts w:asciiTheme="majorHAnsi" w:hAnsiTheme="majorHAnsi" w:cstheme="majorHAnsi"/>
          <w:i/>
          <w:iCs/>
          <w:sz w:val="22"/>
          <w:szCs w:val="22"/>
        </w:rPr>
        <w:t xml:space="preserve">Demographic information </w:t>
      </w:r>
    </w:p>
    <w:p w14:paraId="187CAEB3" w14:textId="77777777" w:rsidR="00BE03B2" w:rsidRPr="00637F62" w:rsidRDefault="00BE03B2" w:rsidP="00CA6E18">
      <w:pPr>
        <w:pStyle w:val="ListParagraph"/>
        <w:numPr>
          <w:ilvl w:val="0"/>
          <w:numId w:val="38"/>
        </w:numPr>
        <w:ind w:left="720"/>
        <w:rPr>
          <w:rFonts w:asciiTheme="majorHAnsi" w:hAnsiTheme="majorHAnsi" w:cstheme="majorHAnsi"/>
          <w:sz w:val="22"/>
          <w:szCs w:val="22"/>
        </w:rPr>
      </w:pPr>
      <w:r w:rsidRPr="00637F62">
        <w:rPr>
          <w:rFonts w:asciiTheme="majorHAnsi" w:hAnsiTheme="majorHAnsi" w:cstheme="majorHAnsi"/>
          <w:sz w:val="22"/>
          <w:szCs w:val="22"/>
        </w:rPr>
        <w:t>Select demographic tab that contains age, race and gender variables</w:t>
      </w:r>
    </w:p>
    <w:p w14:paraId="0246C294" w14:textId="77777777" w:rsidR="00BE03B2" w:rsidRPr="00637F62" w:rsidRDefault="00BE03B2" w:rsidP="00CA6E18">
      <w:pPr>
        <w:pStyle w:val="ListParagraph"/>
        <w:numPr>
          <w:ilvl w:val="0"/>
          <w:numId w:val="38"/>
        </w:numPr>
        <w:ind w:left="720"/>
        <w:rPr>
          <w:rFonts w:asciiTheme="majorHAnsi" w:hAnsiTheme="majorHAnsi" w:cstheme="majorHAnsi"/>
          <w:sz w:val="22"/>
          <w:szCs w:val="22"/>
        </w:rPr>
      </w:pPr>
      <w:r w:rsidRPr="00637F62">
        <w:rPr>
          <w:rFonts w:asciiTheme="majorHAnsi" w:hAnsiTheme="majorHAnsi" w:cstheme="majorHAnsi"/>
          <w:sz w:val="22"/>
          <w:szCs w:val="22"/>
        </w:rPr>
        <w:t>Submit a request and wait until IPUMS notifies of the availability of download</w:t>
      </w:r>
    </w:p>
    <w:p w14:paraId="6FA3480F" w14:textId="77777777" w:rsidR="00BE03B2" w:rsidRPr="00637F62" w:rsidRDefault="00BE03B2" w:rsidP="00CA6E18">
      <w:pPr>
        <w:pStyle w:val="ListParagraph"/>
        <w:numPr>
          <w:ilvl w:val="0"/>
          <w:numId w:val="38"/>
        </w:numPr>
        <w:ind w:left="720"/>
        <w:rPr>
          <w:rFonts w:asciiTheme="majorHAnsi" w:hAnsiTheme="majorHAnsi" w:cstheme="majorHAnsi"/>
          <w:sz w:val="22"/>
          <w:szCs w:val="22"/>
        </w:rPr>
      </w:pPr>
      <w:r w:rsidRPr="00637F62">
        <w:rPr>
          <w:rFonts w:asciiTheme="majorHAnsi" w:hAnsiTheme="majorHAnsi" w:cstheme="majorHAnsi"/>
          <w:sz w:val="22"/>
          <w:szCs w:val="22"/>
        </w:rPr>
        <w:t>Download .</w:t>
      </w:r>
      <w:proofErr w:type="spellStart"/>
      <w:r w:rsidRPr="00637F62">
        <w:rPr>
          <w:rFonts w:asciiTheme="majorHAnsi" w:hAnsiTheme="majorHAnsi" w:cstheme="majorHAnsi"/>
          <w:sz w:val="22"/>
          <w:szCs w:val="22"/>
        </w:rPr>
        <w:t>dat</w:t>
      </w:r>
      <w:proofErr w:type="spellEnd"/>
      <w:r w:rsidRPr="00637F62">
        <w:rPr>
          <w:rFonts w:asciiTheme="majorHAnsi" w:hAnsiTheme="majorHAnsi" w:cstheme="majorHAnsi"/>
          <w:sz w:val="22"/>
          <w:szCs w:val="22"/>
        </w:rPr>
        <w:t xml:space="preserve"> and the Stata code from the download page </w:t>
      </w:r>
    </w:p>
    <w:p w14:paraId="66104C4E" w14:textId="52679AE2" w:rsidR="00BE03B2" w:rsidRPr="00637F62" w:rsidRDefault="00BE03B2" w:rsidP="00CA6E18">
      <w:pPr>
        <w:pStyle w:val="ListParagraph"/>
        <w:numPr>
          <w:ilvl w:val="0"/>
          <w:numId w:val="38"/>
        </w:numPr>
        <w:ind w:left="720"/>
        <w:rPr>
          <w:rFonts w:asciiTheme="majorHAnsi" w:hAnsiTheme="majorHAnsi" w:cstheme="majorHAnsi"/>
          <w:sz w:val="22"/>
          <w:szCs w:val="22"/>
        </w:rPr>
      </w:pPr>
      <w:r w:rsidRPr="00637F62">
        <w:rPr>
          <w:rFonts w:asciiTheme="majorHAnsi" w:hAnsiTheme="majorHAnsi" w:cstheme="majorHAnsi"/>
          <w:sz w:val="22"/>
          <w:szCs w:val="22"/>
        </w:rPr>
        <w:t xml:space="preserve">Open the Stata code to read the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637F62">
        <w:rPr>
          <w:rFonts w:asciiTheme="majorHAnsi" w:hAnsiTheme="majorHAnsi" w:cstheme="majorHAnsi"/>
          <w:sz w:val="22"/>
          <w:szCs w:val="22"/>
        </w:rPr>
        <w:t xml:space="preserve"> file. </w:t>
      </w:r>
    </w:p>
    <w:p w14:paraId="1A4C29A0" w14:textId="7ED665CF" w:rsidR="00BE03B2" w:rsidRPr="00637F62" w:rsidRDefault="00BE03B2" w:rsidP="00CA6E18">
      <w:pPr>
        <w:pStyle w:val="ListParagraph"/>
        <w:numPr>
          <w:ilvl w:val="0"/>
          <w:numId w:val="38"/>
        </w:numPr>
        <w:ind w:left="720"/>
        <w:rPr>
          <w:rFonts w:asciiTheme="majorHAnsi" w:hAnsiTheme="majorHAnsi" w:cstheme="majorHAnsi"/>
          <w:sz w:val="22"/>
          <w:szCs w:val="22"/>
        </w:rPr>
      </w:pPr>
      <w:r w:rsidRPr="00637F62">
        <w:rPr>
          <w:rFonts w:asciiTheme="majorHAnsi" w:hAnsiTheme="majorHAnsi" w:cstheme="majorHAnsi"/>
          <w:sz w:val="22"/>
          <w:szCs w:val="22"/>
        </w:rPr>
        <w:t xml:space="preserve">Save the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637F62">
        <w:rPr>
          <w:rFonts w:asciiTheme="majorHAnsi" w:hAnsiTheme="majorHAnsi" w:cstheme="majorHAnsi"/>
          <w:sz w:val="22"/>
          <w:szCs w:val="22"/>
        </w:rPr>
        <w:t xml:space="preserve"> file into a raw data folder</w:t>
      </w:r>
    </w:p>
    <w:p w14:paraId="6287FDC7" w14:textId="2B99FBC5" w:rsidR="005068B2" w:rsidRPr="00637F62" w:rsidRDefault="005068B2">
      <w:pPr>
        <w:ind w:firstLine="360"/>
        <w:rPr>
          <w:rFonts w:asciiTheme="majorHAnsi" w:hAnsiTheme="majorHAnsi" w:cstheme="majorHAnsi"/>
          <w:sz w:val="22"/>
          <w:szCs w:val="22"/>
        </w:rPr>
      </w:pPr>
    </w:p>
    <w:p w14:paraId="3DB553D2" w14:textId="22120828" w:rsidR="00BF056A" w:rsidRPr="00CA6E18" w:rsidRDefault="00637F62" w:rsidP="00BC509A">
      <w:pPr>
        <w:pStyle w:val="ListParagraph"/>
        <w:numPr>
          <w:ilvl w:val="1"/>
          <w:numId w:val="57"/>
        </w:numPr>
        <w:ind w:left="450" w:hanging="90"/>
        <w:rPr>
          <w:rFonts w:asciiTheme="majorHAnsi" w:hAnsiTheme="majorHAnsi" w:cstheme="majorHAnsi"/>
          <w:sz w:val="22"/>
          <w:szCs w:val="22"/>
        </w:rPr>
      </w:pPr>
      <w:r w:rsidRPr="00CA6E18">
        <w:rPr>
          <w:rFonts w:asciiTheme="majorHAnsi" w:eastAsia="Times New Roman" w:hAnsiTheme="majorHAnsi" w:cstheme="majorHAnsi"/>
          <w:sz w:val="22"/>
          <w:szCs w:val="22"/>
        </w:rPr>
        <w:t xml:space="preserve">References and Papers </w:t>
      </w:r>
      <w:r w:rsidR="00BF056A" w:rsidRPr="00637F62">
        <w:rPr>
          <w:rFonts w:asciiTheme="majorHAnsi" w:eastAsia="Times New Roman" w:hAnsiTheme="majorHAnsi" w:cstheme="majorHAnsi"/>
          <w:sz w:val="22"/>
          <w:szCs w:val="22"/>
        </w:rPr>
        <w:t xml:space="preserve"> </w:t>
      </w:r>
    </w:p>
    <w:p w14:paraId="13D85F7B" w14:textId="77777777" w:rsidR="002E7D0C" w:rsidRPr="00637F62" w:rsidRDefault="002E7D0C" w:rsidP="005068B2">
      <w:pPr>
        <w:ind w:firstLine="360"/>
        <w:rPr>
          <w:rFonts w:asciiTheme="majorHAnsi" w:hAnsiTheme="majorHAnsi" w:cstheme="majorHAnsi"/>
          <w:sz w:val="22"/>
          <w:szCs w:val="22"/>
        </w:rPr>
      </w:pPr>
      <w:r w:rsidRPr="00637F62">
        <w:rPr>
          <w:rStyle w:val="Strong"/>
          <w:rFonts w:asciiTheme="majorHAnsi" w:eastAsia="Times New Roman" w:hAnsiTheme="majorHAnsi" w:cstheme="majorHAnsi"/>
          <w:sz w:val="22"/>
          <w:szCs w:val="22"/>
        </w:rPr>
        <w:t xml:space="preserve">Lynn A. </w:t>
      </w:r>
      <w:proofErr w:type="spellStart"/>
      <w:r w:rsidRPr="00637F62">
        <w:rPr>
          <w:rStyle w:val="Strong"/>
          <w:rFonts w:asciiTheme="majorHAnsi" w:eastAsia="Times New Roman" w:hAnsiTheme="majorHAnsi" w:cstheme="majorHAnsi"/>
          <w:sz w:val="22"/>
          <w:szCs w:val="22"/>
        </w:rPr>
        <w:t>Blewett</w:t>
      </w:r>
      <w:proofErr w:type="spellEnd"/>
      <w:r w:rsidRPr="00637F62">
        <w:rPr>
          <w:rStyle w:val="Strong"/>
          <w:rFonts w:asciiTheme="majorHAnsi" w:eastAsia="Times New Roman" w:hAnsiTheme="majorHAnsi" w:cstheme="majorHAnsi"/>
          <w:sz w:val="22"/>
          <w:szCs w:val="22"/>
        </w:rPr>
        <w:t xml:space="preserve">, Julia A. Rivera Drew, Risa Griffin and Kari C.W. Williams. IPUMS Health Surveys: Medical Expenditure Panel Survey, Version 1.1 [dataset]. Minneapolis, MN: IPUMS, 2019. </w:t>
      </w:r>
      <w:r w:rsidRPr="00637F62">
        <w:rPr>
          <w:rFonts w:asciiTheme="majorHAnsi" w:eastAsia="Times New Roman" w:hAnsiTheme="majorHAnsi" w:cstheme="majorHAnsi"/>
          <w:b/>
          <w:bCs/>
          <w:sz w:val="22"/>
          <w:szCs w:val="22"/>
        </w:rPr>
        <w:br/>
      </w:r>
      <w:hyperlink r:id="rId115" w:history="1">
        <w:r w:rsidRPr="00637F62">
          <w:rPr>
            <w:rStyle w:val="Hyperlink"/>
            <w:rFonts w:asciiTheme="majorHAnsi" w:eastAsia="Times New Roman" w:hAnsiTheme="majorHAnsi" w:cstheme="majorHAnsi"/>
            <w:sz w:val="22"/>
            <w:szCs w:val="22"/>
          </w:rPr>
          <w:t>https://doi.org/10.18128/D071.V1.1</w:t>
        </w:r>
      </w:hyperlink>
      <w:r w:rsidRPr="00637F62">
        <w:rPr>
          <w:rFonts w:asciiTheme="majorHAnsi" w:eastAsia="Times New Roman" w:hAnsiTheme="majorHAnsi" w:cstheme="majorHAnsi"/>
          <w:sz w:val="22"/>
          <w:szCs w:val="22"/>
        </w:rPr>
        <w:br/>
      </w:r>
    </w:p>
    <w:p w14:paraId="6ED3BAD0" w14:textId="77777777" w:rsidR="002E7D0C" w:rsidRPr="00637F62" w:rsidRDefault="002E7D0C" w:rsidP="005068B2">
      <w:pPr>
        <w:ind w:firstLine="360"/>
        <w:rPr>
          <w:rFonts w:asciiTheme="majorHAnsi" w:hAnsiTheme="majorHAnsi" w:cstheme="majorHAnsi"/>
          <w:sz w:val="22"/>
          <w:szCs w:val="22"/>
        </w:rPr>
        <w:sectPr w:rsidR="002E7D0C" w:rsidRPr="00637F62" w:rsidSect="00A16A77">
          <w:pgSz w:w="12240" w:h="15840"/>
          <w:pgMar w:top="1440" w:right="1800" w:bottom="1440" w:left="1800" w:header="720" w:footer="720" w:gutter="0"/>
          <w:cols w:space="720"/>
          <w:docGrid w:linePitch="360"/>
        </w:sectPr>
      </w:pPr>
    </w:p>
    <w:p w14:paraId="57786807" w14:textId="3833B564" w:rsidR="002E7D0C" w:rsidRDefault="00784693" w:rsidP="00CA6E18">
      <w:pPr>
        <w:pStyle w:val="Heading1"/>
        <w:rPr>
          <w:b/>
          <w:bCs/>
        </w:rPr>
      </w:pPr>
      <w:bookmarkStart w:id="7" w:name="_Toc52563873"/>
      <w:r w:rsidRPr="00CA6E18">
        <w:rPr>
          <w:b/>
          <w:bCs/>
        </w:rPr>
        <w:lastRenderedPageBreak/>
        <w:t>B. Comparison and harmonization of health variables across data sets</w:t>
      </w:r>
      <w:bookmarkEnd w:id="7"/>
      <w:r w:rsidRPr="00CA6E18">
        <w:rPr>
          <w:b/>
          <w:bCs/>
        </w:rPr>
        <w:t xml:space="preserve"> </w:t>
      </w:r>
    </w:p>
    <w:p w14:paraId="32C280EA" w14:textId="6AD864B3" w:rsidR="00F22537" w:rsidRDefault="00F22537" w:rsidP="00F22537"/>
    <w:tbl>
      <w:tblPr>
        <w:tblW w:w="14384" w:type="dxa"/>
        <w:tblInd w:w="-540" w:type="dxa"/>
        <w:tblLayout w:type="fixed"/>
        <w:tblLook w:val="04A0" w:firstRow="1" w:lastRow="0" w:firstColumn="1" w:lastColumn="0" w:noHBand="0" w:noVBand="1"/>
      </w:tblPr>
      <w:tblGrid>
        <w:gridCol w:w="1235"/>
        <w:gridCol w:w="2545"/>
        <w:gridCol w:w="2464"/>
        <w:gridCol w:w="2363"/>
        <w:gridCol w:w="2446"/>
        <w:gridCol w:w="3316"/>
        <w:gridCol w:w="15"/>
        <w:tblGridChange w:id="8">
          <w:tblGrid>
            <w:gridCol w:w="1235"/>
            <w:gridCol w:w="2545"/>
            <w:gridCol w:w="2464"/>
            <w:gridCol w:w="2363"/>
            <w:gridCol w:w="2446"/>
            <w:gridCol w:w="3316"/>
            <w:gridCol w:w="15"/>
          </w:tblGrid>
        </w:tblGridChange>
      </w:tblGrid>
      <w:tr w:rsidR="00F0485F" w:rsidRPr="00F22537" w14:paraId="056849F9" w14:textId="77777777" w:rsidTr="00F0485F">
        <w:trPr>
          <w:gridAfter w:val="1"/>
          <w:wAfter w:w="15" w:type="dxa"/>
          <w:trHeight w:val="846"/>
        </w:trPr>
        <w:tc>
          <w:tcPr>
            <w:tcW w:w="1235" w:type="dxa"/>
            <w:tcBorders>
              <w:top w:val="nil"/>
              <w:left w:val="nil"/>
              <w:bottom w:val="nil"/>
              <w:right w:val="nil"/>
            </w:tcBorders>
            <w:shd w:val="clear" w:color="auto" w:fill="auto"/>
            <w:noWrap/>
            <w:vAlign w:val="bottom"/>
            <w:hideMark/>
          </w:tcPr>
          <w:p w14:paraId="0BB4F3BF" w14:textId="77777777" w:rsidR="00F22537" w:rsidRPr="00F22537" w:rsidRDefault="00F22537" w:rsidP="00F22537">
            <w:pPr>
              <w:rPr>
                <w:rFonts w:ascii="Times New Roman" w:eastAsia="Times New Roman" w:hAnsi="Times New Roman" w:cs="Times New Roman"/>
              </w:rPr>
            </w:pPr>
          </w:p>
        </w:tc>
        <w:tc>
          <w:tcPr>
            <w:tcW w:w="2545" w:type="dxa"/>
            <w:tcBorders>
              <w:top w:val="nil"/>
              <w:left w:val="nil"/>
              <w:bottom w:val="nil"/>
              <w:right w:val="nil"/>
            </w:tcBorders>
            <w:shd w:val="clear" w:color="auto" w:fill="auto"/>
            <w:hideMark/>
          </w:tcPr>
          <w:p w14:paraId="37F7972A"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Behavioral Risk Factor Surveillance System</w:t>
            </w:r>
          </w:p>
        </w:tc>
        <w:tc>
          <w:tcPr>
            <w:tcW w:w="2464" w:type="dxa"/>
            <w:tcBorders>
              <w:top w:val="nil"/>
              <w:left w:val="nil"/>
              <w:bottom w:val="nil"/>
              <w:right w:val="nil"/>
            </w:tcBorders>
            <w:shd w:val="clear" w:color="auto" w:fill="auto"/>
            <w:hideMark/>
          </w:tcPr>
          <w:p w14:paraId="306F099D"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National Health Interview Survey</w:t>
            </w:r>
          </w:p>
        </w:tc>
        <w:tc>
          <w:tcPr>
            <w:tcW w:w="2363" w:type="dxa"/>
            <w:tcBorders>
              <w:top w:val="nil"/>
              <w:left w:val="nil"/>
              <w:bottom w:val="nil"/>
              <w:right w:val="nil"/>
            </w:tcBorders>
            <w:shd w:val="clear" w:color="auto" w:fill="auto"/>
            <w:hideMark/>
          </w:tcPr>
          <w:p w14:paraId="2ED0A055"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National Health and Nutrition Examination Survey</w:t>
            </w:r>
          </w:p>
        </w:tc>
        <w:tc>
          <w:tcPr>
            <w:tcW w:w="2446" w:type="dxa"/>
            <w:tcBorders>
              <w:top w:val="nil"/>
              <w:left w:val="nil"/>
              <w:bottom w:val="nil"/>
              <w:right w:val="nil"/>
            </w:tcBorders>
            <w:shd w:val="clear" w:color="auto" w:fill="auto"/>
            <w:hideMark/>
          </w:tcPr>
          <w:p w14:paraId="14A39D9F"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Medical Expenditure Panel Survey</w:t>
            </w:r>
          </w:p>
        </w:tc>
        <w:tc>
          <w:tcPr>
            <w:tcW w:w="3316" w:type="dxa"/>
            <w:tcBorders>
              <w:top w:val="nil"/>
              <w:left w:val="nil"/>
              <w:bottom w:val="nil"/>
              <w:right w:val="nil"/>
            </w:tcBorders>
            <w:shd w:val="clear" w:color="auto" w:fill="auto"/>
            <w:hideMark/>
          </w:tcPr>
          <w:p w14:paraId="63E28DD6"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Health Retirement Survey</w:t>
            </w:r>
          </w:p>
        </w:tc>
      </w:tr>
      <w:tr w:rsidR="00F23BFD" w:rsidRPr="00F22537" w14:paraId="65D33941" w14:textId="77777777" w:rsidTr="00BC509A">
        <w:trPr>
          <w:trHeight w:val="54"/>
        </w:trPr>
        <w:tc>
          <w:tcPr>
            <w:tcW w:w="14384" w:type="dxa"/>
            <w:gridSpan w:val="7"/>
            <w:tcBorders>
              <w:top w:val="single" w:sz="8" w:space="0" w:color="auto"/>
              <w:left w:val="nil"/>
              <w:bottom w:val="nil"/>
              <w:right w:val="nil"/>
            </w:tcBorders>
            <w:shd w:val="clear" w:color="000000" w:fill="D0CECE"/>
            <w:vAlign w:val="center"/>
            <w:hideMark/>
          </w:tcPr>
          <w:p w14:paraId="779337DE" w14:textId="1164A20E" w:rsidR="00F23BFD" w:rsidRPr="00F22537" w:rsidRDefault="00F23BFD"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Health Measures</w:t>
            </w:r>
          </w:p>
        </w:tc>
      </w:tr>
      <w:tr w:rsidR="00F0485F" w:rsidRPr="00F22537" w14:paraId="7A5E263E" w14:textId="77777777" w:rsidTr="00F0485F">
        <w:trPr>
          <w:gridAfter w:val="1"/>
          <w:wAfter w:w="15" w:type="dxa"/>
          <w:trHeight w:val="300"/>
        </w:trPr>
        <w:tc>
          <w:tcPr>
            <w:tcW w:w="1235" w:type="dxa"/>
            <w:vMerge w:val="restart"/>
            <w:tcBorders>
              <w:top w:val="nil"/>
              <w:left w:val="nil"/>
              <w:bottom w:val="nil"/>
              <w:right w:val="nil"/>
            </w:tcBorders>
            <w:shd w:val="clear" w:color="auto" w:fill="auto"/>
            <w:vAlign w:val="center"/>
            <w:hideMark/>
          </w:tcPr>
          <w:p w14:paraId="73486B52"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Asthma</w:t>
            </w:r>
          </w:p>
        </w:tc>
        <w:tc>
          <w:tcPr>
            <w:tcW w:w="2545" w:type="dxa"/>
            <w:vMerge w:val="restart"/>
            <w:tcBorders>
              <w:top w:val="nil"/>
              <w:left w:val="nil"/>
              <w:bottom w:val="nil"/>
              <w:right w:val="nil"/>
            </w:tcBorders>
            <w:shd w:val="clear" w:color="auto" w:fill="auto"/>
            <w:hideMark/>
          </w:tcPr>
          <w:p w14:paraId="3C4A1A88"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(asthma2)</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Have you ever been told by a doctor, nurse, or other health professional that you had asthma?</w:t>
            </w:r>
          </w:p>
        </w:tc>
        <w:tc>
          <w:tcPr>
            <w:tcW w:w="2464" w:type="dxa"/>
            <w:vMerge w:val="restart"/>
            <w:tcBorders>
              <w:top w:val="nil"/>
              <w:left w:val="nil"/>
              <w:bottom w:val="nil"/>
              <w:right w:val="nil"/>
            </w:tcBorders>
            <w:shd w:val="clear" w:color="auto" w:fill="auto"/>
            <w:hideMark/>
          </w:tcPr>
          <w:p w14:paraId="01E8A30F" w14:textId="129657C0"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Asthmaev</w:t>
            </w:r>
            <w:proofErr w:type="spellEnd"/>
            <w:r w:rsidRPr="00F22537">
              <w:rPr>
                <w:rFonts w:ascii="Calibri" w:eastAsia="Times New Roman" w:hAnsi="Calibri" w:cs="Calibri"/>
                <w:i/>
                <w:iCs/>
                <w:color w:val="000000"/>
                <w:sz w:val="22"/>
                <w:szCs w:val="22"/>
              </w:rPr>
              <w:t>)</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 xml:space="preserve">Ever told to have asthma before? </w:t>
            </w:r>
            <w:r w:rsidRPr="00F22537">
              <w:rPr>
                <w:rFonts w:ascii="Calibri" w:eastAsia="Times New Roman" w:hAnsi="Calibri" w:cs="Calibri"/>
                <w:color w:val="000000"/>
                <w:sz w:val="22"/>
                <w:szCs w:val="22"/>
              </w:rPr>
              <w:t> </w:t>
            </w:r>
          </w:p>
        </w:tc>
        <w:tc>
          <w:tcPr>
            <w:tcW w:w="2363" w:type="dxa"/>
            <w:vMerge w:val="restart"/>
            <w:tcBorders>
              <w:top w:val="nil"/>
              <w:left w:val="nil"/>
              <w:bottom w:val="nil"/>
              <w:right w:val="nil"/>
            </w:tcBorders>
            <w:shd w:val="clear" w:color="auto" w:fill="auto"/>
            <w:hideMark/>
          </w:tcPr>
          <w:p w14:paraId="54C42D25"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MCQ010): Ever been told you have asthma?</w:t>
            </w:r>
          </w:p>
        </w:tc>
        <w:tc>
          <w:tcPr>
            <w:tcW w:w="2446" w:type="dxa"/>
            <w:vMerge w:val="restart"/>
            <w:tcBorders>
              <w:top w:val="nil"/>
              <w:left w:val="nil"/>
              <w:bottom w:val="nil"/>
              <w:right w:val="nil"/>
            </w:tcBorders>
            <w:shd w:val="clear" w:color="auto" w:fill="auto"/>
            <w:hideMark/>
          </w:tcPr>
          <w:p w14:paraId="0504D537" w14:textId="7574805F"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Asthmaev</w:t>
            </w:r>
            <w:proofErr w:type="spellEnd"/>
            <w:r w:rsidR="00B41C12">
              <w:rPr>
                <w:rFonts w:ascii="Calibri" w:eastAsia="Times New Roman" w:hAnsi="Calibri" w:cs="Calibri"/>
                <w:i/>
                <w:iCs/>
                <w:color w:val="000000"/>
                <w:sz w:val="22"/>
                <w:szCs w:val="22"/>
              </w:rPr>
              <w:t>)</w:t>
            </w:r>
            <w:r w:rsidRPr="00F22537">
              <w:rPr>
                <w:rFonts w:ascii="Calibri" w:eastAsia="Times New Roman" w:hAnsi="Calibri" w:cs="Calibri"/>
                <w:i/>
                <w:iCs/>
                <w:color w:val="000000"/>
                <w:sz w:val="22"/>
                <w:szCs w:val="22"/>
              </w:rPr>
              <w:t>: Ever told to have asthma before</w:t>
            </w:r>
            <w:r w:rsidRPr="00F22537">
              <w:rPr>
                <w:rFonts w:ascii="Calibri" w:eastAsia="Times New Roman" w:hAnsi="Calibri" w:cs="Calibri"/>
                <w:color w:val="000000"/>
                <w:sz w:val="22"/>
                <w:szCs w:val="22"/>
              </w:rPr>
              <w:t>? </w:t>
            </w:r>
          </w:p>
        </w:tc>
        <w:tc>
          <w:tcPr>
            <w:tcW w:w="3316" w:type="dxa"/>
            <w:tcBorders>
              <w:top w:val="single" w:sz="8" w:space="0" w:color="auto"/>
              <w:left w:val="nil"/>
              <w:bottom w:val="nil"/>
              <w:right w:val="nil"/>
            </w:tcBorders>
            <w:shd w:val="clear" w:color="auto" w:fill="auto"/>
            <w:hideMark/>
          </w:tcPr>
          <w:p w14:paraId="25745142"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rheart</w:t>
            </w:r>
            <w:proofErr w:type="spellEnd"/>
            <w:r w:rsidRPr="00F22537">
              <w:rPr>
                <w:rFonts w:ascii="Calibri" w:eastAsia="Times New Roman" w:hAnsi="Calibri" w:cs="Calibri"/>
                <w:i/>
                <w:iCs/>
                <w:color w:val="000000"/>
                <w:sz w:val="22"/>
                <w:szCs w:val="22"/>
              </w:rPr>
              <w:t>)</w:t>
            </w:r>
          </w:p>
        </w:tc>
      </w:tr>
      <w:tr w:rsidR="00F0485F" w:rsidRPr="00F22537" w14:paraId="3A0A3E26" w14:textId="77777777" w:rsidTr="00F0485F">
        <w:trPr>
          <w:gridAfter w:val="1"/>
          <w:wAfter w:w="15" w:type="dxa"/>
          <w:trHeight w:val="600"/>
        </w:trPr>
        <w:tc>
          <w:tcPr>
            <w:tcW w:w="1235" w:type="dxa"/>
            <w:vMerge/>
            <w:tcBorders>
              <w:top w:val="nil"/>
              <w:left w:val="nil"/>
              <w:bottom w:val="nil"/>
              <w:right w:val="nil"/>
            </w:tcBorders>
            <w:vAlign w:val="center"/>
            <w:hideMark/>
          </w:tcPr>
          <w:p w14:paraId="08EE0D7D"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nil"/>
              <w:left w:val="nil"/>
              <w:bottom w:val="nil"/>
              <w:right w:val="nil"/>
            </w:tcBorders>
            <w:vAlign w:val="center"/>
            <w:hideMark/>
          </w:tcPr>
          <w:p w14:paraId="2F883CB8"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nil"/>
              <w:left w:val="nil"/>
              <w:bottom w:val="nil"/>
              <w:right w:val="nil"/>
            </w:tcBorders>
            <w:vAlign w:val="center"/>
            <w:hideMark/>
          </w:tcPr>
          <w:p w14:paraId="188E1D30"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nil"/>
              <w:right w:val="nil"/>
            </w:tcBorders>
            <w:vAlign w:val="center"/>
            <w:hideMark/>
          </w:tcPr>
          <w:p w14:paraId="1F0272B6"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nil"/>
              <w:right w:val="nil"/>
            </w:tcBorders>
            <w:vAlign w:val="center"/>
            <w:hideMark/>
          </w:tcPr>
          <w:p w14:paraId="3BF77367"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1F13149B"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 if </w:t>
            </w:r>
            <w:r w:rsidRPr="00F22537">
              <w:rPr>
                <w:rFonts w:ascii="Calibri" w:eastAsia="Times New Roman" w:hAnsi="Calibri" w:cs="Calibri"/>
                <w:i/>
                <w:iCs/>
                <w:color w:val="000000"/>
                <w:sz w:val="22"/>
                <w:szCs w:val="22"/>
                <w:u w:val="single"/>
              </w:rPr>
              <w:t>new interview</w:t>
            </w:r>
            <w:r w:rsidRPr="00F22537">
              <w:rPr>
                <w:rFonts w:ascii="Calibri" w:eastAsia="Times New Roman" w:hAnsi="Calibri" w:cs="Calibri"/>
                <w:i/>
                <w:iCs/>
                <w:color w:val="000000"/>
                <w:sz w:val="22"/>
                <w:szCs w:val="22"/>
              </w:rPr>
              <w:t xml:space="preserve"> "Ever told to have diabetes before?"</w:t>
            </w:r>
          </w:p>
        </w:tc>
      </w:tr>
      <w:tr w:rsidR="00F0485F" w:rsidRPr="00F22537" w14:paraId="38BDBE35" w14:textId="77777777" w:rsidTr="00F0485F">
        <w:trPr>
          <w:gridAfter w:val="1"/>
          <w:wAfter w:w="15" w:type="dxa"/>
          <w:trHeight w:val="1200"/>
        </w:trPr>
        <w:tc>
          <w:tcPr>
            <w:tcW w:w="1235" w:type="dxa"/>
            <w:vMerge/>
            <w:tcBorders>
              <w:top w:val="nil"/>
              <w:left w:val="nil"/>
              <w:bottom w:val="nil"/>
              <w:right w:val="nil"/>
            </w:tcBorders>
            <w:vAlign w:val="center"/>
            <w:hideMark/>
          </w:tcPr>
          <w:p w14:paraId="35FF085B"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nil"/>
              <w:left w:val="nil"/>
              <w:bottom w:val="nil"/>
              <w:right w:val="nil"/>
            </w:tcBorders>
            <w:vAlign w:val="center"/>
            <w:hideMark/>
          </w:tcPr>
          <w:p w14:paraId="13F048A7"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nil"/>
              <w:left w:val="nil"/>
              <w:bottom w:val="nil"/>
              <w:right w:val="nil"/>
            </w:tcBorders>
            <w:vAlign w:val="center"/>
            <w:hideMark/>
          </w:tcPr>
          <w:p w14:paraId="041FEDFD"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nil"/>
              <w:right w:val="nil"/>
            </w:tcBorders>
            <w:vAlign w:val="center"/>
            <w:hideMark/>
          </w:tcPr>
          <w:p w14:paraId="57F9A2AE"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nil"/>
              <w:right w:val="nil"/>
            </w:tcBorders>
            <w:vAlign w:val="center"/>
            <w:hideMark/>
          </w:tcPr>
          <w:p w14:paraId="1EE2C7A7"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7D120E5B" w14:textId="77777777"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 xml:space="preserve">If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and no condition</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rPr>
              <w:t>"Since we last talked to you, that is since [last interview date], has a doctor told you that you have"</w:t>
            </w:r>
          </w:p>
        </w:tc>
      </w:tr>
      <w:tr w:rsidR="00F0485F" w:rsidRPr="00F22537" w14:paraId="3F4B61FB" w14:textId="77777777" w:rsidTr="00342CC3">
        <w:trPr>
          <w:gridAfter w:val="1"/>
          <w:wAfter w:w="15" w:type="dxa"/>
          <w:trHeight w:val="74"/>
        </w:trPr>
        <w:tc>
          <w:tcPr>
            <w:tcW w:w="1235" w:type="dxa"/>
            <w:vMerge/>
            <w:tcBorders>
              <w:top w:val="nil"/>
              <w:left w:val="nil"/>
              <w:bottom w:val="nil"/>
              <w:right w:val="nil"/>
            </w:tcBorders>
            <w:vAlign w:val="center"/>
            <w:hideMark/>
          </w:tcPr>
          <w:p w14:paraId="6236C88D"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nil"/>
              <w:left w:val="nil"/>
              <w:bottom w:val="dashSmallGap" w:sz="4" w:space="0" w:color="auto"/>
              <w:right w:val="nil"/>
            </w:tcBorders>
            <w:vAlign w:val="center"/>
            <w:hideMark/>
          </w:tcPr>
          <w:p w14:paraId="6AB8A622"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nil"/>
              <w:left w:val="nil"/>
              <w:bottom w:val="dashSmallGap" w:sz="4" w:space="0" w:color="auto"/>
              <w:right w:val="nil"/>
            </w:tcBorders>
            <w:vAlign w:val="center"/>
            <w:hideMark/>
          </w:tcPr>
          <w:p w14:paraId="48CA492F"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dashSmallGap" w:sz="4" w:space="0" w:color="auto"/>
              <w:right w:val="nil"/>
            </w:tcBorders>
            <w:vAlign w:val="center"/>
            <w:hideMark/>
          </w:tcPr>
          <w:p w14:paraId="136659F5"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dashSmallGap" w:sz="4" w:space="0" w:color="auto"/>
              <w:right w:val="nil"/>
            </w:tcBorders>
            <w:vAlign w:val="center"/>
            <w:hideMark/>
          </w:tcPr>
          <w:p w14:paraId="5895C33A"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dashSmallGap" w:sz="4" w:space="0" w:color="auto"/>
              <w:right w:val="nil"/>
            </w:tcBorders>
            <w:shd w:val="clear" w:color="auto" w:fill="auto"/>
            <w:hideMark/>
          </w:tcPr>
          <w:p w14:paraId="046F5CE5" w14:textId="0869D3CF"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if</w:t>
            </w:r>
            <w:r w:rsidRPr="00F22537">
              <w:rPr>
                <w:rFonts w:ascii="Calibri" w:eastAsia="Times New Roman" w:hAnsi="Calibri" w:cs="Calibri"/>
                <w:b/>
                <w:bCs/>
                <w:i/>
                <w:iCs/>
                <w:color w:val="000000"/>
                <w:sz w:val="22"/>
                <w:szCs w:val="22"/>
              </w:rPr>
              <w:t xml:space="preserve">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xml:space="preserve"> and had condition</w:t>
            </w:r>
            <w:r w:rsidRPr="00F22537">
              <w:rPr>
                <w:rFonts w:ascii="Calibri" w:eastAsia="Times New Roman" w:hAnsi="Calibri" w:cs="Calibri"/>
                <w:i/>
                <w:iCs/>
                <w:color w:val="000000"/>
                <w:sz w:val="22"/>
                <w:szCs w:val="22"/>
              </w:rPr>
              <w:t xml:space="preserve"> " "Our records from your last interview show that you have had"</w:t>
            </w:r>
          </w:p>
        </w:tc>
      </w:tr>
      <w:tr w:rsidR="00F0485F" w:rsidRPr="00F22537" w14:paraId="1364CB95" w14:textId="77777777" w:rsidTr="00342CC3">
        <w:trPr>
          <w:gridAfter w:val="1"/>
          <w:wAfter w:w="15" w:type="dxa"/>
          <w:trHeight w:val="1215"/>
        </w:trPr>
        <w:tc>
          <w:tcPr>
            <w:tcW w:w="1235" w:type="dxa"/>
            <w:vMerge/>
            <w:tcBorders>
              <w:top w:val="nil"/>
              <w:left w:val="nil"/>
              <w:bottom w:val="nil"/>
              <w:right w:val="nil"/>
            </w:tcBorders>
            <w:vAlign w:val="center"/>
            <w:hideMark/>
          </w:tcPr>
          <w:p w14:paraId="49FABB24"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single" w:sz="8" w:space="0" w:color="auto"/>
              <w:right w:val="nil"/>
            </w:tcBorders>
            <w:shd w:val="clear" w:color="auto" w:fill="auto"/>
            <w:hideMark/>
          </w:tcPr>
          <w:p w14:paraId="32EA2F91"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Categories:  1- Yes; 2- No; 7-Don't Know/Not Sure; 9- Refused to answer</w:t>
            </w:r>
          </w:p>
        </w:tc>
        <w:tc>
          <w:tcPr>
            <w:tcW w:w="2464" w:type="dxa"/>
            <w:tcBorders>
              <w:top w:val="dashSmallGap" w:sz="4" w:space="0" w:color="auto"/>
              <w:left w:val="nil"/>
              <w:bottom w:val="single" w:sz="8" w:space="0" w:color="auto"/>
              <w:right w:val="nil"/>
            </w:tcBorders>
            <w:shd w:val="clear" w:color="auto" w:fill="auto"/>
            <w:hideMark/>
          </w:tcPr>
          <w:p w14:paraId="5D2F9F32"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Categories 0-niu; 1- no or not mentioned; 2-- Yes; 7-Unknown- Refused; 8-Unknown- Not certain; 9- Unknown- Don’t know</w:t>
            </w:r>
          </w:p>
        </w:tc>
        <w:tc>
          <w:tcPr>
            <w:tcW w:w="2363" w:type="dxa"/>
            <w:tcBorders>
              <w:top w:val="dashSmallGap" w:sz="4" w:space="0" w:color="auto"/>
              <w:left w:val="nil"/>
              <w:bottom w:val="single" w:sz="8" w:space="0" w:color="auto"/>
              <w:right w:val="nil"/>
            </w:tcBorders>
            <w:shd w:val="clear" w:color="auto" w:fill="auto"/>
            <w:hideMark/>
          </w:tcPr>
          <w:p w14:paraId="06FB32FC" w14:textId="0810AE16"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Categories: 1-Yes;</w:t>
            </w:r>
            <w:r>
              <w:rPr>
                <w:rFonts w:ascii="Calibri" w:eastAsia="Times New Roman" w:hAnsi="Calibri" w:cs="Calibri"/>
                <w:i/>
                <w:iCs/>
                <w:color w:val="000000"/>
                <w:sz w:val="22"/>
                <w:szCs w:val="22"/>
              </w:rPr>
              <w:t xml:space="preserve"> </w:t>
            </w:r>
            <w:r w:rsidRPr="00F22537">
              <w:rPr>
                <w:rFonts w:ascii="Calibri" w:eastAsia="Times New Roman" w:hAnsi="Calibri" w:cs="Calibri"/>
                <w:i/>
                <w:iCs/>
                <w:color w:val="000000"/>
                <w:sz w:val="22"/>
                <w:szCs w:val="22"/>
              </w:rPr>
              <w:t>2-No;</w:t>
            </w:r>
            <w:r>
              <w:rPr>
                <w:rFonts w:ascii="Calibri" w:eastAsia="Times New Roman" w:hAnsi="Calibri" w:cs="Calibri"/>
                <w:i/>
                <w:iCs/>
                <w:color w:val="000000"/>
                <w:sz w:val="22"/>
                <w:szCs w:val="22"/>
              </w:rPr>
              <w:t xml:space="preserve"> </w:t>
            </w:r>
            <w:r w:rsidRPr="00F22537">
              <w:rPr>
                <w:rFonts w:ascii="Calibri" w:eastAsia="Times New Roman" w:hAnsi="Calibri" w:cs="Calibri"/>
                <w:i/>
                <w:iCs/>
                <w:color w:val="000000"/>
                <w:sz w:val="22"/>
                <w:szCs w:val="22"/>
              </w:rPr>
              <w:t>7-Refused;</w:t>
            </w:r>
            <w:r>
              <w:rPr>
                <w:rFonts w:ascii="Calibri" w:eastAsia="Times New Roman" w:hAnsi="Calibri" w:cs="Calibri"/>
                <w:i/>
                <w:iCs/>
                <w:color w:val="000000"/>
                <w:sz w:val="22"/>
                <w:szCs w:val="22"/>
              </w:rPr>
              <w:t xml:space="preserve"> </w:t>
            </w:r>
            <w:r w:rsidRPr="00F22537">
              <w:rPr>
                <w:rFonts w:ascii="Calibri" w:eastAsia="Times New Roman" w:hAnsi="Calibri" w:cs="Calibri"/>
                <w:i/>
                <w:iCs/>
                <w:color w:val="000000"/>
                <w:sz w:val="22"/>
                <w:szCs w:val="22"/>
              </w:rPr>
              <w:t>9-Don't know</w:t>
            </w:r>
          </w:p>
        </w:tc>
        <w:tc>
          <w:tcPr>
            <w:tcW w:w="2446" w:type="dxa"/>
            <w:tcBorders>
              <w:top w:val="dashSmallGap" w:sz="4" w:space="0" w:color="auto"/>
              <w:left w:val="nil"/>
              <w:bottom w:val="single" w:sz="8" w:space="0" w:color="auto"/>
              <w:right w:val="nil"/>
            </w:tcBorders>
            <w:shd w:val="clear" w:color="auto" w:fill="auto"/>
            <w:hideMark/>
          </w:tcPr>
          <w:p w14:paraId="6DDF9DA6" w14:textId="665D3412"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Categories: 0- </w:t>
            </w:r>
            <w:proofErr w:type="spellStart"/>
            <w:r w:rsidRPr="00F22537">
              <w:rPr>
                <w:rFonts w:ascii="Calibri" w:eastAsia="Times New Roman" w:hAnsi="Calibri" w:cs="Calibri"/>
                <w:i/>
                <w:iCs/>
                <w:color w:val="000000"/>
                <w:sz w:val="22"/>
                <w:szCs w:val="22"/>
              </w:rPr>
              <w:t>niu</w:t>
            </w:r>
            <w:proofErr w:type="spellEnd"/>
            <w:r w:rsidRPr="00F22537">
              <w:rPr>
                <w:rFonts w:ascii="Calibri" w:eastAsia="Times New Roman" w:hAnsi="Calibri" w:cs="Calibri"/>
                <w:i/>
                <w:iCs/>
                <w:color w:val="000000"/>
                <w:sz w:val="22"/>
                <w:szCs w:val="22"/>
              </w:rPr>
              <w:t>;</w:t>
            </w:r>
            <w:r>
              <w:rPr>
                <w:rFonts w:ascii="Calibri" w:eastAsia="Times New Roman" w:hAnsi="Calibri" w:cs="Calibri"/>
                <w:i/>
                <w:iCs/>
                <w:color w:val="000000"/>
                <w:sz w:val="22"/>
                <w:szCs w:val="22"/>
              </w:rPr>
              <w:t xml:space="preserve"> </w:t>
            </w:r>
            <w:r w:rsidRPr="00F22537">
              <w:rPr>
                <w:rFonts w:ascii="Calibri" w:eastAsia="Times New Roman" w:hAnsi="Calibri" w:cs="Calibri"/>
                <w:i/>
                <w:iCs/>
                <w:color w:val="000000"/>
                <w:sz w:val="22"/>
                <w:szCs w:val="22"/>
              </w:rPr>
              <w:t>1- no or not mentioned;</w:t>
            </w:r>
            <w:r>
              <w:rPr>
                <w:rFonts w:ascii="Calibri" w:eastAsia="Times New Roman" w:hAnsi="Calibri" w:cs="Calibri"/>
                <w:i/>
                <w:iCs/>
                <w:color w:val="000000"/>
                <w:sz w:val="22"/>
                <w:szCs w:val="22"/>
              </w:rPr>
              <w:t xml:space="preserve"> </w:t>
            </w:r>
            <w:r w:rsidRPr="00F22537">
              <w:rPr>
                <w:rFonts w:ascii="Calibri" w:eastAsia="Times New Roman" w:hAnsi="Calibri" w:cs="Calibri"/>
                <w:i/>
                <w:iCs/>
                <w:color w:val="000000"/>
                <w:sz w:val="22"/>
                <w:szCs w:val="22"/>
              </w:rPr>
              <w:t xml:space="preserve"> 2- Yes; 7-Unknown- Refused; 8-Unknown- Not certain; 9- Unknown- Don’t know</w:t>
            </w:r>
          </w:p>
        </w:tc>
        <w:tc>
          <w:tcPr>
            <w:tcW w:w="3316" w:type="dxa"/>
            <w:tcBorders>
              <w:top w:val="dashSmallGap" w:sz="4" w:space="0" w:color="auto"/>
              <w:left w:val="nil"/>
              <w:bottom w:val="single" w:sz="8" w:space="0" w:color="auto"/>
              <w:right w:val="nil"/>
            </w:tcBorders>
            <w:shd w:val="clear" w:color="auto" w:fill="auto"/>
            <w:hideMark/>
          </w:tcPr>
          <w:p w14:paraId="36AFDAAC"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Categories 1-no; 2-- Yes;3-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has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4-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no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5-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(DK if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w:t>
            </w:r>
          </w:p>
        </w:tc>
      </w:tr>
      <w:tr w:rsidR="00F0485F" w:rsidRPr="00F22537" w14:paraId="1F1A4036" w14:textId="77777777" w:rsidTr="00342CC3">
        <w:trPr>
          <w:gridAfter w:val="1"/>
          <w:wAfter w:w="15" w:type="dxa"/>
          <w:trHeight w:val="300"/>
        </w:trPr>
        <w:tc>
          <w:tcPr>
            <w:tcW w:w="1235" w:type="dxa"/>
            <w:vMerge w:val="restart"/>
            <w:tcBorders>
              <w:top w:val="single" w:sz="8" w:space="0" w:color="000000"/>
              <w:left w:val="nil"/>
              <w:bottom w:val="single" w:sz="8" w:space="0" w:color="000000"/>
              <w:right w:val="nil"/>
            </w:tcBorders>
            <w:shd w:val="clear" w:color="auto" w:fill="auto"/>
            <w:vAlign w:val="center"/>
            <w:hideMark/>
          </w:tcPr>
          <w:p w14:paraId="1CE2D777"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Cancer</w:t>
            </w:r>
          </w:p>
        </w:tc>
        <w:tc>
          <w:tcPr>
            <w:tcW w:w="2545" w:type="dxa"/>
            <w:vMerge w:val="restart"/>
            <w:tcBorders>
              <w:top w:val="single" w:sz="8" w:space="0" w:color="auto"/>
              <w:left w:val="nil"/>
              <w:bottom w:val="nil"/>
              <w:right w:val="nil"/>
            </w:tcBorders>
            <w:shd w:val="clear" w:color="auto" w:fill="auto"/>
            <w:hideMark/>
          </w:tcPr>
          <w:p w14:paraId="4570BCE2"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w:t>
            </w:r>
            <w:proofErr w:type="spellStart"/>
            <w:r w:rsidRPr="00F22537">
              <w:rPr>
                <w:rFonts w:ascii="Calibri" w:eastAsia="Times New Roman" w:hAnsi="Calibri" w:cs="Calibri"/>
                <w:i/>
                <w:iCs/>
                <w:color w:val="000000"/>
                <w:sz w:val="22"/>
                <w:szCs w:val="22"/>
              </w:rPr>
              <w:t>cncrhave</w:t>
            </w:r>
            <w:proofErr w:type="spellEnd"/>
            <w:r w:rsidRPr="00F22537">
              <w:rPr>
                <w:rFonts w:ascii="Calibri" w:eastAsia="Times New Roman" w:hAnsi="Calibri" w:cs="Calibri"/>
                <w:color w:val="000000"/>
                <w:sz w:val="22"/>
                <w:szCs w:val="22"/>
              </w:rPr>
              <w:t xml:space="preserve"> for 2009-2010 and </w:t>
            </w:r>
            <w:proofErr w:type="spellStart"/>
            <w:r w:rsidRPr="00F22537">
              <w:rPr>
                <w:rFonts w:ascii="Calibri" w:eastAsia="Times New Roman" w:hAnsi="Calibri" w:cs="Calibri"/>
                <w:i/>
                <w:iCs/>
                <w:color w:val="000000"/>
                <w:sz w:val="22"/>
                <w:szCs w:val="22"/>
              </w:rPr>
              <w:t>chcocncr</w:t>
            </w:r>
            <w:proofErr w:type="spellEnd"/>
            <w:r w:rsidRPr="00F22537">
              <w:rPr>
                <w:rFonts w:ascii="Calibri" w:eastAsia="Times New Roman" w:hAnsi="Calibri" w:cs="Calibri"/>
                <w:color w:val="000000"/>
                <w:sz w:val="22"/>
                <w:szCs w:val="22"/>
              </w:rPr>
              <w:t xml:space="preserve"> for 2011-</w:t>
            </w:r>
            <w:r w:rsidRPr="00F22537">
              <w:rPr>
                <w:rFonts w:ascii="Calibri" w:eastAsia="Times New Roman" w:hAnsi="Calibri" w:cs="Calibri"/>
                <w:color w:val="000000"/>
                <w:sz w:val="22"/>
                <w:szCs w:val="22"/>
              </w:rPr>
              <w:lastRenderedPageBreak/>
              <w:t xml:space="preserve">2018):  </w:t>
            </w:r>
            <w:r w:rsidRPr="00F22537">
              <w:rPr>
                <w:rFonts w:ascii="Calibri" w:eastAsia="Times New Roman" w:hAnsi="Calibri" w:cs="Calibri"/>
                <w:i/>
                <w:iCs/>
                <w:color w:val="000000"/>
                <w:sz w:val="22"/>
                <w:szCs w:val="22"/>
              </w:rPr>
              <w:t> Ever told you had cancer before ? </w:t>
            </w:r>
          </w:p>
        </w:tc>
        <w:tc>
          <w:tcPr>
            <w:tcW w:w="2464" w:type="dxa"/>
            <w:vMerge w:val="restart"/>
            <w:tcBorders>
              <w:top w:val="single" w:sz="8" w:space="0" w:color="auto"/>
              <w:left w:val="nil"/>
              <w:bottom w:val="nil"/>
              <w:right w:val="nil"/>
            </w:tcBorders>
            <w:shd w:val="clear" w:color="auto" w:fill="auto"/>
            <w:hideMark/>
          </w:tcPr>
          <w:p w14:paraId="110AFCFA"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lastRenderedPageBreak/>
              <w:t>Variable/Question (</w:t>
            </w:r>
            <w:proofErr w:type="spellStart"/>
            <w:r w:rsidRPr="00F22537">
              <w:rPr>
                <w:rFonts w:ascii="Calibri" w:eastAsia="Times New Roman" w:hAnsi="Calibri" w:cs="Calibri"/>
                <w:i/>
                <w:iCs/>
                <w:color w:val="000000"/>
                <w:sz w:val="22"/>
                <w:szCs w:val="22"/>
              </w:rPr>
              <w:t>cancerev</w:t>
            </w:r>
            <w:proofErr w:type="spellEnd"/>
            <w:r w:rsidRPr="00F22537">
              <w:rPr>
                <w:rFonts w:ascii="Calibri" w:eastAsia="Times New Roman" w:hAnsi="Calibri" w:cs="Calibri"/>
                <w:b/>
                <w:bCs/>
                <w:color w:val="000000"/>
                <w:sz w:val="22"/>
                <w:szCs w:val="22"/>
              </w:rPr>
              <w:t>):</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Ever told you had cancer before  ?</w:t>
            </w:r>
          </w:p>
        </w:tc>
        <w:tc>
          <w:tcPr>
            <w:tcW w:w="2363" w:type="dxa"/>
            <w:vMerge w:val="restart"/>
            <w:tcBorders>
              <w:top w:val="single" w:sz="8" w:space="0" w:color="auto"/>
              <w:left w:val="nil"/>
              <w:bottom w:val="nil"/>
              <w:right w:val="nil"/>
            </w:tcBorders>
            <w:shd w:val="clear" w:color="auto" w:fill="auto"/>
            <w:hideMark/>
          </w:tcPr>
          <w:p w14:paraId="6D97B23F"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 (</w:t>
            </w:r>
            <w:r w:rsidRPr="00F22537">
              <w:rPr>
                <w:rFonts w:ascii="Calibri" w:eastAsia="Times New Roman" w:hAnsi="Calibri" w:cs="Calibri"/>
                <w:i/>
                <w:iCs/>
                <w:color w:val="000000"/>
                <w:sz w:val="22"/>
                <w:szCs w:val="22"/>
              </w:rPr>
              <w:t>mcq220</w:t>
            </w:r>
            <w:r w:rsidRPr="00F22537">
              <w:rPr>
                <w:rFonts w:ascii="Calibri" w:eastAsia="Times New Roman" w:hAnsi="Calibri" w:cs="Calibri"/>
                <w:b/>
                <w:bCs/>
                <w:color w:val="000000"/>
                <w:sz w:val="22"/>
                <w:szCs w:val="22"/>
              </w:rPr>
              <w:t>)</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 xml:space="preserve">Ever told you </w:t>
            </w:r>
            <w:r w:rsidRPr="00F22537">
              <w:rPr>
                <w:rFonts w:ascii="Calibri" w:eastAsia="Times New Roman" w:hAnsi="Calibri" w:cs="Calibri"/>
                <w:i/>
                <w:iCs/>
                <w:color w:val="000000"/>
                <w:sz w:val="22"/>
                <w:szCs w:val="22"/>
              </w:rPr>
              <w:lastRenderedPageBreak/>
              <w:t>had cancer or malignancy?</w:t>
            </w:r>
          </w:p>
        </w:tc>
        <w:tc>
          <w:tcPr>
            <w:tcW w:w="2446" w:type="dxa"/>
            <w:vMerge w:val="restart"/>
            <w:tcBorders>
              <w:top w:val="single" w:sz="8" w:space="0" w:color="auto"/>
              <w:left w:val="nil"/>
              <w:bottom w:val="nil"/>
              <w:right w:val="nil"/>
            </w:tcBorders>
            <w:shd w:val="clear" w:color="auto" w:fill="auto"/>
            <w:hideMark/>
          </w:tcPr>
          <w:p w14:paraId="6F9E1A43"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lastRenderedPageBreak/>
              <w:t>Variable/Question (</w:t>
            </w:r>
            <w:proofErr w:type="spellStart"/>
            <w:r w:rsidRPr="00F22537">
              <w:rPr>
                <w:rFonts w:ascii="Calibri" w:eastAsia="Times New Roman" w:hAnsi="Calibri" w:cs="Calibri"/>
                <w:i/>
                <w:iCs/>
                <w:color w:val="000000"/>
                <w:sz w:val="22"/>
                <w:szCs w:val="22"/>
              </w:rPr>
              <w:t>cancerev</w:t>
            </w:r>
            <w:proofErr w:type="spellEnd"/>
            <w:r w:rsidRPr="00F22537">
              <w:rPr>
                <w:rFonts w:ascii="Calibri" w:eastAsia="Times New Roman" w:hAnsi="Calibri" w:cs="Calibri"/>
                <w:b/>
                <w:bCs/>
                <w:color w:val="000000"/>
                <w:sz w:val="22"/>
                <w:szCs w:val="22"/>
              </w:rPr>
              <w:t>):</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Ever told you had cancer before ?</w:t>
            </w:r>
          </w:p>
        </w:tc>
        <w:tc>
          <w:tcPr>
            <w:tcW w:w="3316" w:type="dxa"/>
            <w:tcBorders>
              <w:top w:val="single" w:sz="8" w:space="0" w:color="auto"/>
              <w:left w:val="nil"/>
              <w:bottom w:val="nil"/>
              <w:right w:val="nil"/>
            </w:tcBorders>
            <w:shd w:val="clear" w:color="auto" w:fill="auto"/>
            <w:hideMark/>
          </w:tcPr>
          <w:p w14:paraId="1F627474"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rheart</w:t>
            </w:r>
            <w:proofErr w:type="spellEnd"/>
            <w:r w:rsidRPr="00F22537">
              <w:rPr>
                <w:rFonts w:ascii="Calibri" w:eastAsia="Times New Roman" w:hAnsi="Calibri" w:cs="Calibri"/>
                <w:i/>
                <w:iCs/>
                <w:color w:val="000000"/>
                <w:sz w:val="22"/>
                <w:szCs w:val="22"/>
              </w:rPr>
              <w:t>)</w:t>
            </w:r>
          </w:p>
        </w:tc>
      </w:tr>
      <w:tr w:rsidR="00F0485F" w:rsidRPr="00F22537" w14:paraId="5788847D" w14:textId="77777777" w:rsidTr="00F0485F">
        <w:trPr>
          <w:gridAfter w:val="1"/>
          <w:wAfter w:w="15" w:type="dxa"/>
          <w:trHeight w:val="600"/>
        </w:trPr>
        <w:tc>
          <w:tcPr>
            <w:tcW w:w="1235" w:type="dxa"/>
            <w:vMerge/>
            <w:tcBorders>
              <w:top w:val="single" w:sz="8" w:space="0" w:color="000000"/>
              <w:left w:val="nil"/>
              <w:bottom w:val="single" w:sz="8" w:space="0" w:color="000000"/>
              <w:right w:val="nil"/>
            </w:tcBorders>
            <w:vAlign w:val="center"/>
            <w:hideMark/>
          </w:tcPr>
          <w:p w14:paraId="4D1E28B0"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190BD64F"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76295D87"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2BF5F32A"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157E541F"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2A6DF624"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 if </w:t>
            </w:r>
            <w:r w:rsidRPr="00F22537">
              <w:rPr>
                <w:rFonts w:ascii="Calibri" w:eastAsia="Times New Roman" w:hAnsi="Calibri" w:cs="Calibri"/>
                <w:i/>
                <w:iCs/>
                <w:color w:val="000000"/>
                <w:sz w:val="22"/>
                <w:szCs w:val="22"/>
                <w:u w:val="single"/>
              </w:rPr>
              <w:t>new interview</w:t>
            </w:r>
            <w:r w:rsidRPr="00F22537">
              <w:rPr>
                <w:rFonts w:ascii="Calibri" w:eastAsia="Times New Roman" w:hAnsi="Calibri" w:cs="Calibri"/>
                <w:i/>
                <w:iCs/>
                <w:color w:val="000000"/>
                <w:sz w:val="22"/>
                <w:szCs w:val="22"/>
              </w:rPr>
              <w:t xml:space="preserve"> "Ever told to have diabetes before?"</w:t>
            </w:r>
          </w:p>
        </w:tc>
      </w:tr>
      <w:tr w:rsidR="00F0485F" w:rsidRPr="00F22537" w14:paraId="2161C6A5" w14:textId="77777777" w:rsidTr="00F0485F">
        <w:trPr>
          <w:gridAfter w:val="1"/>
          <w:wAfter w:w="15" w:type="dxa"/>
          <w:trHeight w:val="1200"/>
        </w:trPr>
        <w:tc>
          <w:tcPr>
            <w:tcW w:w="1235" w:type="dxa"/>
            <w:vMerge/>
            <w:tcBorders>
              <w:top w:val="single" w:sz="8" w:space="0" w:color="000000"/>
              <w:left w:val="nil"/>
              <w:bottom w:val="single" w:sz="8" w:space="0" w:color="000000"/>
              <w:right w:val="nil"/>
            </w:tcBorders>
            <w:vAlign w:val="center"/>
            <w:hideMark/>
          </w:tcPr>
          <w:p w14:paraId="2B4F9F34"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289B6808"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6CF2C216"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380CB543"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5A929B23"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455678B6" w14:textId="77777777"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 xml:space="preserve">If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and no condition</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rPr>
              <w:t>"Since we last talked to you, that is since [last interview date], has a doctor told you that you have"</w:t>
            </w:r>
          </w:p>
        </w:tc>
      </w:tr>
      <w:tr w:rsidR="00F0485F" w:rsidRPr="00F22537" w14:paraId="5C7FAE52" w14:textId="77777777" w:rsidTr="00342CC3">
        <w:trPr>
          <w:gridAfter w:val="1"/>
          <w:wAfter w:w="15" w:type="dxa"/>
          <w:trHeight w:val="277"/>
        </w:trPr>
        <w:tc>
          <w:tcPr>
            <w:tcW w:w="1235" w:type="dxa"/>
            <w:vMerge/>
            <w:tcBorders>
              <w:top w:val="single" w:sz="8" w:space="0" w:color="000000"/>
              <w:left w:val="nil"/>
              <w:bottom w:val="single" w:sz="8" w:space="0" w:color="000000"/>
              <w:right w:val="nil"/>
            </w:tcBorders>
            <w:vAlign w:val="center"/>
            <w:hideMark/>
          </w:tcPr>
          <w:p w14:paraId="3F0E6A54"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dashSmallGap" w:sz="4" w:space="0" w:color="auto"/>
              <w:right w:val="nil"/>
            </w:tcBorders>
            <w:vAlign w:val="center"/>
            <w:hideMark/>
          </w:tcPr>
          <w:p w14:paraId="2711EFCF"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dashSmallGap" w:sz="4" w:space="0" w:color="auto"/>
              <w:right w:val="nil"/>
            </w:tcBorders>
            <w:vAlign w:val="center"/>
            <w:hideMark/>
          </w:tcPr>
          <w:p w14:paraId="7629A320"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dashSmallGap" w:sz="4" w:space="0" w:color="auto"/>
              <w:right w:val="nil"/>
            </w:tcBorders>
            <w:vAlign w:val="center"/>
            <w:hideMark/>
          </w:tcPr>
          <w:p w14:paraId="3663F50B"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dashSmallGap" w:sz="4" w:space="0" w:color="auto"/>
              <w:right w:val="nil"/>
            </w:tcBorders>
            <w:vAlign w:val="center"/>
            <w:hideMark/>
          </w:tcPr>
          <w:p w14:paraId="33BC688F"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dashSmallGap" w:sz="4" w:space="0" w:color="auto"/>
              <w:right w:val="nil"/>
            </w:tcBorders>
            <w:shd w:val="clear" w:color="auto" w:fill="auto"/>
            <w:hideMark/>
          </w:tcPr>
          <w:p w14:paraId="5E040D50" w14:textId="6FFDD6FD"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if</w:t>
            </w:r>
            <w:r w:rsidRPr="00F22537">
              <w:rPr>
                <w:rFonts w:ascii="Calibri" w:eastAsia="Times New Roman" w:hAnsi="Calibri" w:cs="Calibri"/>
                <w:b/>
                <w:bCs/>
                <w:i/>
                <w:iCs/>
                <w:color w:val="000000"/>
                <w:sz w:val="22"/>
                <w:szCs w:val="22"/>
              </w:rPr>
              <w:t xml:space="preserve">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xml:space="preserve"> and had condition</w:t>
            </w:r>
            <w:r w:rsidRPr="00F22537">
              <w:rPr>
                <w:rFonts w:ascii="Calibri" w:eastAsia="Times New Roman" w:hAnsi="Calibri" w:cs="Calibri"/>
                <w:i/>
                <w:iCs/>
                <w:color w:val="000000"/>
                <w:sz w:val="22"/>
                <w:szCs w:val="22"/>
              </w:rPr>
              <w:t xml:space="preserve"> " "Our records from your last interview show that you have had"</w:t>
            </w:r>
          </w:p>
        </w:tc>
      </w:tr>
      <w:tr w:rsidR="00F0485F" w:rsidRPr="00F22537" w14:paraId="3971ED07" w14:textId="77777777" w:rsidTr="00342CC3">
        <w:trPr>
          <w:gridAfter w:val="1"/>
          <w:wAfter w:w="15" w:type="dxa"/>
          <w:trHeight w:val="1200"/>
        </w:trPr>
        <w:tc>
          <w:tcPr>
            <w:tcW w:w="1235" w:type="dxa"/>
            <w:vMerge/>
            <w:tcBorders>
              <w:top w:val="single" w:sz="8" w:space="0" w:color="000000"/>
              <w:left w:val="nil"/>
              <w:bottom w:val="single" w:sz="8" w:space="0" w:color="000000"/>
              <w:right w:val="nil"/>
            </w:tcBorders>
            <w:vAlign w:val="center"/>
            <w:hideMark/>
          </w:tcPr>
          <w:p w14:paraId="294F6E16"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dashSmallGap" w:sz="4" w:space="0" w:color="auto"/>
              <w:right w:val="nil"/>
            </w:tcBorders>
            <w:shd w:val="clear" w:color="auto" w:fill="auto"/>
            <w:hideMark/>
          </w:tcPr>
          <w:p w14:paraId="673F03DA"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1- Yes;2- No; 7-Don’t know/Not Sure—Go to next module; 9- Refused—Go to next module; Blank- Not asked or Missing</w:t>
            </w:r>
          </w:p>
        </w:tc>
        <w:tc>
          <w:tcPr>
            <w:tcW w:w="2464" w:type="dxa"/>
            <w:tcBorders>
              <w:top w:val="dashSmallGap" w:sz="4" w:space="0" w:color="auto"/>
              <w:left w:val="nil"/>
              <w:bottom w:val="dashSmallGap" w:sz="4" w:space="0" w:color="auto"/>
              <w:right w:val="nil"/>
            </w:tcBorders>
            <w:shd w:val="clear" w:color="auto" w:fill="auto"/>
            <w:hideMark/>
          </w:tcPr>
          <w:p w14:paraId="7783B56F"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 niu;1- Yes;2- No; 7- Unknown - Refused; 8- Unknown- Not ascertained; 9-  Unknown - Don't know </w:t>
            </w:r>
          </w:p>
        </w:tc>
        <w:tc>
          <w:tcPr>
            <w:tcW w:w="2363" w:type="dxa"/>
            <w:tcBorders>
              <w:top w:val="dashSmallGap" w:sz="4" w:space="0" w:color="auto"/>
              <w:left w:val="nil"/>
              <w:bottom w:val="dashSmallGap" w:sz="4" w:space="0" w:color="auto"/>
              <w:right w:val="nil"/>
            </w:tcBorders>
            <w:shd w:val="clear" w:color="auto" w:fill="auto"/>
            <w:hideMark/>
          </w:tcPr>
          <w:p w14:paraId="12D44B1A"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1 Yes;2 No;7 Refused;9 Don't know; . Missing</w:t>
            </w:r>
          </w:p>
        </w:tc>
        <w:tc>
          <w:tcPr>
            <w:tcW w:w="2446" w:type="dxa"/>
            <w:tcBorders>
              <w:top w:val="dashSmallGap" w:sz="4" w:space="0" w:color="auto"/>
              <w:left w:val="nil"/>
              <w:bottom w:val="dashSmallGap" w:sz="4" w:space="0" w:color="auto"/>
              <w:right w:val="nil"/>
            </w:tcBorders>
            <w:shd w:val="clear" w:color="auto" w:fill="auto"/>
            <w:hideMark/>
          </w:tcPr>
          <w:p w14:paraId="7551EDF2"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 </w:t>
            </w:r>
            <w:proofErr w:type="spellStart"/>
            <w:r w:rsidRPr="00F22537">
              <w:rPr>
                <w:rFonts w:ascii="Calibri" w:eastAsia="Times New Roman" w:hAnsi="Calibri" w:cs="Calibri"/>
                <w:i/>
                <w:iCs/>
                <w:color w:val="000000"/>
                <w:sz w:val="22"/>
                <w:szCs w:val="22"/>
              </w:rPr>
              <w:t>niu</w:t>
            </w:r>
            <w:proofErr w:type="spellEnd"/>
            <w:r w:rsidRPr="00F22537">
              <w:rPr>
                <w:rFonts w:ascii="Calibri" w:eastAsia="Times New Roman" w:hAnsi="Calibri" w:cs="Calibri"/>
                <w:i/>
                <w:iCs/>
                <w:color w:val="000000"/>
                <w:sz w:val="22"/>
                <w:szCs w:val="22"/>
              </w:rPr>
              <w:t xml:space="preserve">; 1- Yes; 2- No; 7- Unknown - Refused; 8- Unknown - Not ascertained; 9-  Unknown- Don't know </w:t>
            </w:r>
          </w:p>
        </w:tc>
        <w:tc>
          <w:tcPr>
            <w:tcW w:w="3316" w:type="dxa"/>
            <w:tcBorders>
              <w:top w:val="dashSmallGap" w:sz="4" w:space="0" w:color="auto"/>
              <w:left w:val="nil"/>
              <w:bottom w:val="dashSmallGap" w:sz="4" w:space="0" w:color="auto"/>
              <w:right w:val="nil"/>
            </w:tcBorders>
            <w:shd w:val="clear" w:color="auto" w:fill="auto"/>
            <w:hideMark/>
          </w:tcPr>
          <w:p w14:paraId="63226462"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1-no; 2-- Yes; 3-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has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4-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no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5-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(DK if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w:t>
            </w:r>
          </w:p>
        </w:tc>
      </w:tr>
      <w:tr w:rsidR="00F0485F" w:rsidRPr="00F22537" w14:paraId="01D9B6AF" w14:textId="77777777" w:rsidTr="00342CC3">
        <w:trPr>
          <w:gridAfter w:val="1"/>
          <w:wAfter w:w="15" w:type="dxa"/>
          <w:trHeight w:val="1515"/>
        </w:trPr>
        <w:tc>
          <w:tcPr>
            <w:tcW w:w="1235" w:type="dxa"/>
            <w:vMerge/>
            <w:tcBorders>
              <w:top w:val="single" w:sz="8" w:space="0" w:color="000000"/>
              <w:left w:val="nil"/>
              <w:bottom w:val="single" w:sz="8" w:space="0" w:color="000000"/>
              <w:right w:val="nil"/>
            </w:tcBorders>
            <w:vAlign w:val="center"/>
            <w:hideMark/>
          </w:tcPr>
          <w:p w14:paraId="629EEED2"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single" w:sz="8" w:space="0" w:color="auto"/>
              <w:right w:val="nil"/>
            </w:tcBorders>
            <w:shd w:val="clear" w:color="auto" w:fill="auto"/>
            <w:hideMark/>
          </w:tcPr>
          <w:p w14:paraId="063CE0DC"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Skin cancer exclusion</w:t>
            </w:r>
            <w:r w:rsidRPr="00F22537">
              <w:rPr>
                <w:rFonts w:ascii="Calibri" w:eastAsia="Times New Roman" w:hAnsi="Calibri" w:cs="Calibri"/>
                <w:i/>
                <w:iCs/>
                <w:color w:val="000000"/>
                <w:sz w:val="22"/>
                <w:szCs w:val="22"/>
              </w:rPr>
              <w:t>: reliance on type of cancer (</w:t>
            </w:r>
            <w:proofErr w:type="spellStart"/>
            <w:r w:rsidRPr="00F22537">
              <w:rPr>
                <w:rFonts w:ascii="Calibri" w:eastAsia="Times New Roman" w:hAnsi="Calibri" w:cs="Calibri"/>
                <w:i/>
                <w:iCs/>
                <w:color w:val="000000"/>
                <w:sz w:val="22"/>
                <w:szCs w:val="22"/>
              </w:rPr>
              <w:t>cncrtype</w:t>
            </w:r>
            <w:proofErr w:type="spellEnd"/>
            <w:r w:rsidRPr="00F22537">
              <w:rPr>
                <w:rFonts w:ascii="Calibri" w:eastAsia="Times New Roman" w:hAnsi="Calibri" w:cs="Calibri"/>
                <w:i/>
                <w:iCs/>
                <w:color w:val="000000"/>
                <w:sz w:val="22"/>
                <w:szCs w:val="22"/>
              </w:rPr>
              <w:t xml:space="preserve"> for 2009-2010) and ever being told to have skin cancer (</w:t>
            </w:r>
            <w:proofErr w:type="spellStart"/>
            <w:r w:rsidRPr="00F22537">
              <w:rPr>
                <w:rFonts w:ascii="Calibri" w:eastAsia="Times New Roman" w:hAnsi="Calibri" w:cs="Calibri"/>
                <w:i/>
                <w:iCs/>
                <w:color w:val="000000"/>
                <w:sz w:val="22"/>
                <w:szCs w:val="22"/>
              </w:rPr>
              <w:t>chcscncr</w:t>
            </w:r>
            <w:proofErr w:type="spellEnd"/>
            <w:r w:rsidRPr="00F22537">
              <w:rPr>
                <w:rFonts w:ascii="Calibri" w:eastAsia="Times New Roman" w:hAnsi="Calibri" w:cs="Calibri"/>
                <w:i/>
                <w:iCs/>
                <w:color w:val="000000"/>
                <w:sz w:val="22"/>
                <w:szCs w:val="22"/>
              </w:rPr>
              <w:t xml:space="preserve">  for 2011-2018)</w:t>
            </w:r>
          </w:p>
        </w:tc>
        <w:tc>
          <w:tcPr>
            <w:tcW w:w="2464" w:type="dxa"/>
            <w:tcBorders>
              <w:top w:val="dashSmallGap" w:sz="4" w:space="0" w:color="auto"/>
              <w:left w:val="nil"/>
              <w:bottom w:val="single" w:sz="8" w:space="0" w:color="auto"/>
              <w:right w:val="nil"/>
            </w:tcBorders>
            <w:shd w:val="clear" w:color="auto" w:fill="auto"/>
            <w:hideMark/>
          </w:tcPr>
          <w:p w14:paraId="688B00FB"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Skin cancer exclusion</w:t>
            </w:r>
            <w:r w:rsidRPr="00F22537">
              <w:rPr>
                <w:rFonts w:ascii="Calibri" w:eastAsia="Times New Roman" w:hAnsi="Calibri" w:cs="Calibri"/>
                <w:i/>
                <w:iCs/>
                <w:color w:val="000000"/>
                <w:sz w:val="22"/>
                <w:szCs w:val="22"/>
              </w:rPr>
              <w:t>: reliance on having skin cancer questions (</w:t>
            </w:r>
            <w:proofErr w:type="spellStart"/>
            <w:r w:rsidRPr="00F22537">
              <w:rPr>
                <w:rFonts w:ascii="Calibri" w:eastAsia="Times New Roman" w:hAnsi="Calibri" w:cs="Calibri"/>
                <w:i/>
                <w:iCs/>
                <w:color w:val="000000"/>
                <w:sz w:val="22"/>
                <w:szCs w:val="22"/>
              </w:rPr>
              <w:t>cnskdk</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cnsknm</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cnsoft</w:t>
            </w:r>
            <w:proofErr w:type="spellEnd"/>
            <w:r w:rsidRPr="00F22537">
              <w:rPr>
                <w:rFonts w:ascii="Calibri" w:eastAsia="Times New Roman" w:hAnsi="Calibri" w:cs="Calibri"/>
                <w:i/>
                <w:iCs/>
                <w:color w:val="000000"/>
                <w:sz w:val="22"/>
                <w:szCs w:val="22"/>
              </w:rPr>
              <w:t xml:space="preserve">): ever being told to have skin cancer, or non-melanoma, or soft tissue cancer)  </w:t>
            </w:r>
          </w:p>
        </w:tc>
        <w:tc>
          <w:tcPr>
            <w:tcW w:w="2363" w:type="dxa"/>
            <w:tcBorders>
              <w:top w:val="dashSmallGap" w:sz="4" w:space="0" w:color="auto"/>
              <w:left w:val="nil"/>
              <w:bottom w:val="single" w:sz="8" w:space="0" w:color="auto"/>
              <w:right w:val="nil"/>
            </w:tcBorders>
            <w:shd w:val="clear" w:color="auto" w:fill="auto"/>
            <w:hideMark/>
          </w:tcPr>
          <w:p w14:paraId="37B18BB4"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Skin cancer exclusion</w:t>
            </w:r>
            <w:r w:rsidRPr="00F22537">
              <w:rPr>
                <w:rFonts w:ascii="Calibri" w:eastAsia="Times New Roman" w:hAnsi="Calibri" w:cs="Calibri"/>
                <w:i/>
                <w:iCs/>
                <w:color w:val="000000"/>
                <w:sz w:val="22"/>
                <w:szCs w:val="22"/>
              </w:rPr>
              <w:t>: Reliance on cancer type questions( mcq230a, mcq230b, mcq230c, mcq230d). Skin cancer categories-non-melanoma, soft tissue excluded</w:t>
            </w:r>
          </w:p>
        </w:tc>
        <w:tc>
          <w:tcPr>
            <w:tcW w:w="2446" w:type="dxa"/>
            <w:tcBorders>
              <w:top w:val="dashSmallGap" w:sz="4" w:space="0" w:color="auto"/>
              <w:left w:val="nil"/>
              <w:bottom w:val="single" w:sz="8" w:space="0" w:color="auto"/>
              <w:right w:val="nil"/>
            </w:tcBorders>
            <w:shd w:val="clear" w:color="auto" w:fill="auto"/>
            <w:hideMark/>
          </w:tcPr>
          <w:p w14:paraId="31494F29"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Skin cancer exclusion</w:t>
            </w:r>
            <w:r w:rsidRPr="00F22537">
              <w:rPr>
                <w:rFonts w:ascii="Calibri" w:eastAsia="Times New Roman" w:hAnsi="Calibri" w:cs="Calibri"/>
                <w:i/>
                <w:iCs/>
                <w:color w:val="000000"/>
                <w:sz w:val="22"/>
                <w:szCs w:val="22"/>
              </w:rPr>
              <w:t>: reliance on having skin cancer questions (</w:t>
            </w:r>
            <w:proofErr w:type="spellStart"/>
            <w:r w:rsidRPr="00F22537">
              <w:rPr>
                <w:rFonts w:ascii="Calibri" w:eastAsia="Times New Roman" w:hAnsi="Calibri" w:cs="Calibri"/>
                <w:i/>
                <w:iCs/>
                <w:color w:val="000000"/>
                <w:sz w:val="22"/>
                <w:szCs w:val="22"/>
              </w:rPr>
              <w:t>cnskdk</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cnsknmag</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cnstom</w:t>
            </w:r>
            <w:proofErr w:type="spellEnd"/>
            <w:r w:rsidRPr="00F22537">
              <w:rPr>
                <w:rFonts w:ascii="Calibri" w:eastAsia="Times New Roman" w:hAnsi="Calibri" w:cs="Calibri"/>
                <w:i/>
                <w:iCs/>
                <w:color w:val="000000"/>
                <w:sz w:val="22"/>
                <w:szCs w:val="22"/>
              </w:rPr>
              <w:t xml:space="preserve">): ever being told to have skin cancer, or non-melanoma, or soft tissue cancer))  </w:t>
            </w:r>
          </w:p>
        </w:tc>
        <w:tc>
          <w:tcPr>
            <w:tcW w:w="3316" w:type="dxa"/>
            <w:tcBorders>
              <w:top w:val="dashSmallGap" w:sz="4" w:space="0" w:color="auto"/>
              <w:left w:val="nil"/>
              <w:bottom w:val="single" w:sz="8" w:space="0" w:color="auto"/>
              <w:right w:val="nil"/>
            </w:tcBorders>
            <w:shd w:val="clear" w:color="auto" w:fill="auto"/>
            <w:noWrap/>
            <w:hideMark/>
          </w:tcPr>
          <w:p w14:paraId="646E9868" w14:textId="77777777" w:rsidR="00F22537" w:rsidRPr="00F22537" w:rsidRDefault="00F22537" w:rsidP="00F22537">
            <w:pP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Skin cancer exclusion</w:t>
            </w:r>
            <w:r w:rsidRPr="00F22537">
              <w:rPr>
                <w:rFonts w:ascii="Calibri" w:eastAsia="Times New Roman" w:hAnsi="Calibri" w:cs="Calibri"/>
                <w:i/>
                <w:iCs/>
                <w:color w:val="000000"/>
                <w:sz w:val="22"/>
                <w:szCs w:val="22"/>
              </w:rPr>
              <w:t xml:space="preserve"> is not feasible </w:t>
            </w:r>
          </w:p>
        </w:tc>
      </w:tr>
      <w:tr w:rsidR="00F0485F" w:rsidRPr="00F22537" w14:paraId="54360A46" w14:textId="77777777" w:rsidTr="00342CC3">
        <w:trPr>
          <w:gridAfter w:val="1"/>
          <w:wAfter w:w="15" w:type="dxa"/>
          <w:trHeight w:val="300"/>
        </w:trPr>
        <w:tc>
          <w:tcPr>
            <w:tcW w:w="1235" w:type="dxa"/>
            <w:vMerge w:val="restart"/>
            <w:tcBorders>
              <w:top w:val="nil"/>
              <w:left w:val="nil"/>
              <w:bottom w:val="nil"/>
              <w:right w:val="nil"/>
            </w:tcBorders>
            <w:shd w:val="clear" w:color="auto" w:fill="auto"/>
            <w:vAlign w:val="center"/>
            <w:hideMark/>
          </w:tcPr>
          <w:p w14:paraId="18421671"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Obesity </w:t>
            </w:r>
          </w:p>
        </w:tc>
        <w:tc>
          <w:tcPr>
            <w:tcW w:w="2545" w:type="dxa"/>
            <w:vMerge w:val="restart"/>
            <w:tcBorders>
              <w:top w:val="single" w:sz="8" w:space="0" w:color="auto"/>
              <w:left w:val="nil"/>
              <w:bottom w:val="nil"/>
              <w:right w:val="nil"/>
            </w:tcBorders>
            <w:shd w:val="clear" w:color="auto" w:fill="auto"/>
            <w:hideMark/>
          </w:tcPr>
          <w:p w14:paraId="3A63AFBD"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(diabete2)</w:t>
            </w:r>
            <w:r w:rsidRPr="00F22537">
              <w:rPr>
                <w:rFonts w:ascii="Calibri" w:eastAsia="Times New Roman" w:hAnsi="Calibri" w:cs="Calibri"/>
                <w:color w:val="000000"/>
                <w:sz w:val="22"/>
                <w:szCs w:val="22"/>
              </w:rPr>
              <w:t>:</w:t>
            </w:r>
            <w:r w:rsidRPr="00F22537">
              <w:rPr>
                <w:rFonts w:ascii="Calibri" w:eastAsia="Times New Roman" w:hAnsi="Calibri" w:cs="Calibri"/>
                <w:i/>
                <w:iCs/>
                <w:color w:val="000000"/>
                <w:sz w:val="22"/>
                <w:szCs w:val="22"/>
              </w:rPr>
              <w:t xml:space="preserve"> Have you ever been told by a doctor that you have diabetes?   </w:t>
            </w:r>
          </w:p>
        </w:tc>
        <w:tc>
          <w:tcPr>
            <w:tcW w:w="2464" w:type="dxa"/>
            <w:vMerge w:val="restart"/>
            <w:tcBorders>
              <w:top w:val="single" w:sz="8" w:space="0" w:color="auto"/>
              <w:left w:val="nil"/>
              <w:bottom w:val="nil"/>
              <w:right w:val="nil"/>
            </w:tcBorders>
            <w:shd w:val="clear" w:color="auto" w:fill="auto"/>
            <w:hideMark/>
          </w:tcPr>
          <w:p w14:paraId="1D59C978"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diabeticev</w:t>
            </w:r>
            <w:proofErr w:type="spellEnd"/>
            <w:r w:rsidRPr="00F22537">
              <w:rPr>
                <w:rFonts w:ascii="Calibri" w:eastAsia="Times New Roman" w:hAnsi="Calibri" w:cs="Calibri"/>
                <w:i/>
                <w:iCs/>
                <w:color w:val="000000"/>
                <w:sz w:val="22"/>
                <w:szCs w:val="22"/>
              </w:rPr>
              <w:t>) : Ever told to have diabetes before  </w:t>
            </w:r>
          </w:p>
        </w:tc>
        <w:tc>
          <w:tcPr>
            <w:tcW w:w="2363" w:type="dxa"/>
            <w:vMerge w:val="restart"/>
            <w:tcBorders>
              <w:top w:val="single" w:sz="8" w:space="0" w:color="auto"/>
              <w:left w:val="nil"/>
              <w:bottom w:val="nil"/>
              <w:right w:val="nil"/>
            </w:tcBorders>
            <w:shd w:val="clear" w:color="auto" w:fill="auto"/>
            <w:hideMark/>
          </w:tcPr>
          <w:p w14:paraId="1892B1F9"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w:t>
            </w:r>
            <w:r w:rsidRPr="00F22537">
              <w:rPr>
                <w:rFonts w:ascii="Calibri" w:eastAsia="Times New Roman" w:hAnsi="Calibri" w:cs="Calibri"/>
                <w:i/>
                <w:iCs/>
                <w:color w:val="000000"/>
                <w:sz w:val="22"/>
                <w:szCs w:val="22"/>
              </w:rPr>
              <w:t>DIQ010</w:t>
            </w:r>
            <w:r w:rsidRPr="00F22537">
              <w:rPr>
                <w:rFonts w:ascii="Calibri" w:eastAsia="Times New Roman" w:hAnsi="Calibri" w:cs="Calibri"/>
                <w:color w:val="000000"/>
                <w:sz w:val="22"/>
                <w:szCs w:val="22"/>
              </w:rPr>
              <w:t>): </w:t>
            </w:r>
            <w:r w:rsidRPr="00F22537">
              <w:rPr>
                <w:rFonts w:ascii="Calibri" w:eastAsia="Times New Roman" w:hAnsi="Calibri" w:cs="Calibri"/>
                <w:i/>
                <w:iCs/>
                <w:color w:val="000000"/>
                <w:sz w:val="22"/>
                <w:szCs w:val="22"/>
              </w:rPr>
              <w:t>Doctor told you have diabetes?</w:t>
            </w:r>
          </w:p>
        </w:tc>
        <w:tc>
          <w:tcPr>
            <w:tcW w:w="2446" w:type="dxa"/>
            <w:vMerge w:val="restart"/>
            <w:tcBorders>
              <w:top w:val="single" w:sz="8" w:space="0" w:color="auto"/>
              <w:left w:val="nil"/>
              <w:bottom w:val="nil"/>
              <w:right w:val="nil"/>
            </w:tcBorders>
            <w:shd w:val="clear" w:color="auto" w:fill="auto"/>
            <w:hideMark/>
          </w:tcPr>
          <w:p w14:paraId="4EC26BD5"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diabeticev</w:t>
            </w:r>
            <w:proofErr w:type="spellEnd"/>
            <w:r w:rsidRPr="00F22537">
              <w:rPr>
                <w:rFonts w:ascii="Calibri" w:eastAsia="Times New Roman" w:hAnsi="Calibri" w:cs="Calibri"/>
                <w:i/>
                <w:iCs/>
                <w:color w:val="000000"/>
                <w:sz w:val="22"/>
                <w:szCs w:val="22"/>
              </w:rPr>
              <w:t>) :</w:t>
            </w:r>
            <w:r w:rsidRPr="00F22537">
              <w:rPr>
                <w:rFonts w:ascii="Calibri" w:eastAsia="Times New Roman" w:hAnsi="Calibri" w:cs="Calibri"/>
                <w:color w:val="000000"/>
                <w:sz w:val="22"/>
                <w:szCs w:val="22"/>
              </w:rPr>
              <w:t xml:space="preserve"> Ever told to have diabetes before  </w:t>
            </w:r>
          </w:p>
        </w:tc>
        <w:tc>
          <w:tcPr>
            <w:tcW w:w="3316" w:type="dxa"/>
            <w:tcBorders>
              <w:top w:val="single" w:sz="8" w:space="0" w:color="auto"/>
              <w:left w:val="nil"/>
              <w:bottom w:val="nil"/>
              <w:right w:val="nil"/>
            </w:tcBorders>
            <w:shd w:val="clear" w:color="auto" w:fill="auto"/>
            <w:hideMark/>
          </w:tcPr>
          <w:p w14:paraId="13AFA412"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rdiab</w:t>
            </w:r>
            <w:proofErr w:type="spellEnd"/>
            <w:r w:rsidRPr="00F22537">
              <w:rPr>
                <w:rFonts w:ascii="Calibri" w:eastAsia="Times New Roman" w:hAnsi="Calibri" w:cs="Calibri"/>
                <w:i/>
                <w:iCs/>
                <w:color w:val="000000"/>
                <w:sz w:val="22"/>
                <w:szCs w:val="22"/>
              </w:rPr>
              <w:t>)</w:t>
            </w:r>
          </w:p>
        </w:tc>
      </w:tr>
      <w:tr w:rsidR="00F0485F" w:rsidRPr="00F22537" w14:paraId="30CE800C" w14:textId="77777777" w:rsidTr="00F0485F">
        <w:trPr>
          <w:gridAfter w:val="1"/>
          <w:wAfter w:w="15" w:type="dxa"/>
          <w:trHeight w:val="600"/>
        </w:trPr>
        <w:tc>
          <w:tcPr>
            <w:tcW w:w="1235" w:type="dxa"/>
            <w:vMerge/>
            <w:tcBorders>
              <w:top w:val="nil"/>
              <w:left w:val="nil"/>
              <w:bottom w:val="nil"/>
              <w:right w:val="nil"/>
            </w:tcBorders>
            <w:vAlign w:val="center"/>
            <w:hideMark/>
          </w:tcPr>
          <w:p w14:paraId="38350110"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64769049"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338A39AE"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nil"/>
              <w:right w:val="nil"/>
            </w:tcBorders>
            <w:vAlign w:val="center"/>
            <w:hideMark/>
          </w:tcPr>
          <w:p w14:paraId="58D39709"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nil"/>
              <w:right w:val="nil"/>
            </w:tcBorders>
            <w:vAlign w:val="center"/>
            <w:hideMark/>
          </w:tcPr>
          <w:p w14:paraId="48561168"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28E69428"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 if </w:t>
            </w:r>
            <w:r w:rsidRPr="00F22537">
              <w:rPr>
                <w:rFonts w:ascii="Calibri" w:eastAsia="Times New Roman" w:hAnsi="Calibri" w:cs="Calibri"/>
                <w:i/>
                <w:iCs/>
                <w:color w:val="000000"/>
                <w:sz w:val="22"/>
                <w:szCs w:val="22"/>
                <w:u w:val="single"/>
              </w:rPr>
              <w:t>new interview</w:t>
            </w:r>
            <w:r w:rsidRPr="00F22537">
              <w:rPr>
                <w:rFonts w:ascii="Calibri" w:eastAsia="Times New Roman" w:hAnsi="Calibri" w:cs="Calibri"/>
                <w:i/>
                <w:iCs/>
                <w:color w:val="000000"/>
                <w:sz w:val="22"/>
                <w:szCs w:val="22"/>
              </w:rPr>
              <w:t xml:space="preserve"> "Ever told to have diabetes before?"</w:t>
            </w:r>
          </w:p>
        </w:tc>
      </w:tr>
      <w:tr w:rsidR="00F0485F" w:rsidRPr="00F22537" w14:paraId="3522B482" w14:textId="77777777" w:rsidTr="00F0485F">
        <w:trPr>
          <w:gridAfter w:val="1"/>
          <w:wAfter w:w="15" w:type="dxa"/>
          <w:trHeight w:val="1200"/>
        </w:trPr>
        <w:tc>
          <w:tcPr>
            <w:tcW w:w="1235" w:type="dxa"/>
            <w:vMerge/>
            <w:tcBorders>
              <w:top w:val="nil"/>
              <w:left w:val="nil"/>
              <w:bottom w:val="nil"/>
              <w:right w:val="nil"/>
            </w:tcBorders>
            <w:vAlign w:val="center"/>
            <w:hideMark/>
          </w:tcPr>
          <w:p w14:paraId="7D132B11"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63681BCB"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2BFF14E3"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nil"/>
              <w:right w:val="nil"/>
            </w:tcBorders>
            <w:vAlign w:val="center"/>
            <w:hideMark/>
          </w:tcPr>
          <w:p w14:paraId="73D10FA5"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nil"/>
              <w:right w:val="nil"/>
            </w:tcBorders>
            <w:vAlign w:val="center"/>
            <w:hideMark/>
          </w:tcPr>
          <w:p w14:paraId="36521C36"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0711136B" w14:textId="77777777"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 xml:space="preserve">If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and no condition</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rPr>
              <w:t>"Since we last talked to you, that is since [last interview date], has a doctor told you that you have"</w:t>
            </w:r>
          </w:p>
        </w:tc>
      </w:tr>
      <w:tr w:rsidR="00F0485F" w:rsidRPr="00F22537" w14:paraId="78B5BA18" w14:textId="77777777" w:rsidTr="00342CC3">
        <w:trPr>
          <w:gridAfter w:val="1"/>
          <w:wAfter w:w="15" w:type="dxa"/>
          <w:trHeight w:val="900"/>
        </w:trPr>
        <w:tc>
          <w:tcPr>
            <w:tcW w:w="1235" w:type="dxa"/>
            <w:vMerge/>
            <w:tcBorders>
              <w:top w:val="nil"/>
              <w:left w:val="nil"/>
              <w:bottom w:val="nil"/>
              <w:right w:val="nil"/>
            </w:tcBorders>
            <w:vAlign w:val="center"/>
            <w:hideMark/>
          </w:tcPr>
          <w:p w14:paraId="0F73A164"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dashSmallGap" w:sz="4" w:space="0" w:color="auto"/>
              <w:right w:val="nil"/>
            </w:tcBorders>
            <w:vAlign w:val="center"/>
            <w:hideMark/>
          </w:tcPr>
          <w:p w14:paraId="62033BB6"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dashSmallGap" w:sz="4" w:space="0" w:color="auto"/>
              <w:right w:val="nil"/>
            </w:tcBorders>
            <w:vAlign w:val="center"/>
            <w:hideMark/>
          </w:tcPr>
          <w:p w14:paraId="3116B2C6"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dashSmallGap" w:sz="4" w:space="0" w:color="auto"/>
              <w:right w:val="nil"/>
            </w:tcBorders>
            <w:vAlign w:val="center"/>
            <w:hideMark/>
          </w:tcPr>
          <w:p w14:paraId="4ED520DB"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dashSmallGap" w:sz="4" w:space="0" w:color="auto"/>
              <w:right w:val="nil"/>
            </w:tcBorders>
            <w:vAlign w:val="center"/>
            <w:hideMark/>
          </w:tcPr>
          <w:p w14:paraId="615A63F9"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dashSmallGap" w:sz="4" w:space="0" w:color="auto"/>
              <w:right w:val="nil"/>
            </w:tcBorders>
            <w:shd w:val="clear" w:color="auto" w:fill="auto"/>
            <w:hideMark/>
          </w:tcPr>
          <w:p w14:paraId="63BA2F4E" w14:textId="5DBC6409"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if</w:t>
            </w:r>
            <w:r w:rsidRPr="00F22537">
              <w:rPr>
                <w:rFonts w:ascii="Calibri" w:eastAsia="Times New Roman" w:hAnsi="Calibri" w:cs="Calibri"/>
                <w:b/>
                <w:bCs/>
                <w:i/>
                <w:iCs/>
                <w:color w:val="000000"/>
                <w:sz w:val="22"/>
                <w:szCs w:val="22"/>
              </w:rPr>
              <w:t xml:space="preserve">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xml:space="preserve"> and had condition</w:t>
            </w:r>
            <w:r w:rsidRPr="00F22537">
              <w:rPr>
                <w:rFonts w:ascii="Calibri" w:eastAsia="Times New Roman" w:hAnsi="Calibri" w:cs="Calibri"/>
                <w:i/>
                <w:iCs/>
                <w:color w:val="000000"/>
                <w:sz w:val="22"/>
                <w:szCs w:val="22"/>
              </w:rPr>
              <w:t xml:space="preserve"> " "Our records from your last interview show that you have had"</w:t>
            </w:r>
          </w:p>
        </w:tc>
      </w:tr>
      <w:tr w:rsidR="00F0485F" w:rsidRPr="00F22537" w14:paraId="4C1A88C9" w14:textId="77777777" w:rsidTr="00342CC3">
        <w:trPr>
          <w:gridAfter w:val="1"/>
          <w:wAfter w:w="15" w:type="dxa"/>
          <w:trHeight w:val="1215"/>
        </w:trPr>
        <w:tc>
          <w:tcPr>
            <w:tcW w:w="1235" w:type="dxa"/>
            <w:vMerge/>
            <w:tcBorders>
              <w:top w:val="nil"/>
              <w:left w:val="nil"/>
              <w:bottom w:val="nil"/>
              <w:right w:val="nil"/>
            </w:tcBorders>
            <w:vAlign w:val="center"/>
            <w:hideMark/>
          </w:tcPr>
          <w:p w14:paraId="6EB12719"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single" w:sz="8" w:space="0" w:color="auto"/>
              <w:right w:val="nil"/>
            </w:tcBorders>
            <w:shd w:val="clear" w:color="auto" w:fill="auto"/>
            <w:hideMark/>
          </w:tcPr>
          <w:p w14:paraId="1D35D801"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1- Yes; 2- Yes, but female told only during pregnancy; 3- No; 4- No, pre-diabetes or borderline diabetes; 7-Don’t know; 9- Not Sure</w:t>
            </w:r>
          </w:p>
        </w:tc>
        <w:tc>
          <w:tcPr>
            <w:tcW w:w="2464" w:type="dxa"/>
            <w:tcBorders>
              <w:top w:val="dashSmallGap" w:sz="4" w:space="0" w:color="auto"/>
              <w:left w:val="nil"/>
              <w:bottom w:val="single" w:sz="8" w:space="0" w:color="auto"/>
              <w:right w:val="nil"/>
            </w:tcBorders>
            <w:shd w:val="clear" w:color="auto" w:fill="auto"/>
            <w:hideMark/>
          </w:tcPr>
          <w:p w14:paraId="35AC63D3"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0-niu; 1- no or not mentioned; 2-- Yes; 3- Borderline; 7-Unknown- Refused; 8-Unknown- Not </w:t>
            </w:r>
            <w:proofErr w:type="spellStart"/>
            <w:r w:rsidRPr="00F22537">
              <w:rPr>
                <w:rFonts w:ascii="Calibri" w:eastAsia="Times New Roman" w:hAnsi="Calibri" w:cs="Calibri"/>
                <w:i/>
                <w:iCs/>
                <w:color w:val="000000"/>
                <w:sz w:val="22"/>
                <w:szCs w:val="22"/>
              </w:rPr>
              <w:t>certained</w:t>
            </w:r>
            <w:proofErr w:type="spellEnd"/>
            <w:r w:rsidRPr="00F22537">
              <w:rPr>
                <w:rFonts w:ascii="Calibri" w:eastAsia="Times New Roman" w:hAnsi="Calibri" w:cs="Calibri"/>
                <w:i/>
                <w:iCs/>
                <w:color w:val="000000"/>
                <w:sz w:val="22"/>
                <w:szCs w:val="22"/>
              </w:rPr>
              <w:t>; 9- Unknown- Don’t know</w:t>
            </w:r>
          </w:p>
        </w:tc>
        <w:tc>
          <w:tcPr>
            <w:tcW w:w="2363" w:type="dxa"/>
            <w:tcBorders>
              <w:top w:val="dashSmallGap" w:sz="4" w:space="0" w:color="auto"/>
              <w:left w:val="nil"/>
              <w:bottom w:val="single" w:sz="8" w:space="0" w:color="auto"/>
              <w:right w:val="nil"/>
            </w:tcBorders>
            <w:shd w:val="clear" w:color="auto" w:fill="auto"/>
            <w:hideMark/>
          </w:tcPr>
          <w:p w14:paraId="317E57BE"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:1-Yes; 2-No; 3-Borderline; 7-Refused; 9-Don't know; . Missing </w:t>
            </w:r>
          </w:p>
        </w:tc>
        <w:tc>
          <w:tcPr>
            <w:tcW w:w="2446" w:type="dxa"/>
            <w:tcBorders>
              <w:top w:val="dashSmallGap" w:sz="4" w:space="0" w:color="auto"/>
              <w:left w:val="nil"/>
              <w:bottom w:val="single" w:sz="8" w:space="0" w:color="auto"/>
              <w:right w:val="nil"/>
            </w:tcBorders>
            <w:shd w:val="clear" w:color="auto" w:fill="auto"/>
            <w:hideMark/>
          </w:tcPr>
          <w:p w14:paraId="56F8CF71"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0-niu; 1- no or not mentioned; 2-- Yes; 3- Borderline; 7-Unknown- Refused; 8-Unknown- Not </w:t>
            </w:r>
            <w:proofErr w:type="spellStart"/>
            <w:r w:rsidRPr="00F22537">
              <w:rPr>
                <w:rFonts w:ascii="Calibri" w:eastAsia="Times New Roman" w:hAnsi="Calibri" w:cs="Calibri"/>
                <w:i/>
                <w:iCs/>
                <w:color w:val="000000"/>
                <w:sz w:val="22"/>
                <w:szCs w:val="22"/>
              </w:rPr>
              <w:t>certained</w:t>
            </w:r>
            <w:proofErr w:type="spellEnd"/>
            <w:r w:rsidRPr="00F22537">
              <w:rPr>
                <w:rFonts w:ascii="Calibri" w:eastAsia="Times New Roman" w:hAnsi="Calibri" w:cs="Calibri"/>
                <w:i/>
                <w:iCs/>
                <w:color w:val="000000"/>
                <w:sz w:val="22"/>
                <w:szCs w:val="22"/>
              </w:rPr>
              <w:t>; 9- Unknown- Don’t know</w:t>
            </w:r>
          </w:p>
        </w:tc>
        <w:tc>
          <w:tcPr>
            <w:tcW w:w="3316" w:type="dxa"/>
            <w:tcBorders>
              <w:top w:val="dashSmallGap" w:sz="4" w:space="0" w:color="auto"/>
              <w:left w:val="nil"/>
              <w:bottom w:val="single" w:sz="8" w:space="0" w:color="auto"/>
              <w:right w:val="nil"/>
            </w:tcBorders>
            <w:shd w:val="clear" w:color="auto" w:fill="auto"/>
            <w:hideMark/>
          </w:tcPr>
          <w:p w14:paraId="223AFD77"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1-no; 2-- Yes; 3-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has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4-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no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5-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(DK if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w:t>
            </w:r>
          </w:p>
        </w:tc>
      </w:tr>
      <w:tr w:rsidR="00F0485F" w:rsidRPr="00F22537" w14:paraId="678E6891" w14:textId="77777777" w:rsidTr="00342CC3">
        <w:trPr>
          <w:gridAfter w:val="1"/>
          <w:wAfter w:w="15" w:type="dxa"/>
          <w:trHeight w:val="300"/>
        </w:trPr>
        <w:tc>
          <w:tcPr>
            <w:tcW w:w="1235" w:type="dxa"/>
            <w:vMerge w:val="restart"/>
            <w:tcBorders>
              <w:top w:val="single" w:sz="8" w:space="0" w:color="000000"/>
              <w:left w:val="nil"/>
              <w:bottom w:val="nil"/>
              <w:right w:val="nil"/>
            </w:tcBorders>
            <w:shd w:val="clear" w:color="auto" w:fill="auto"/>
            <w:vAlign w:val="center"/>
            <w:hideMark/>
          </w:tcPr>
          <w:p w14:paraId="30FE5698"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Heart Disease </w:t>
            </w:r>
          </w:p>
        </w:tc>
        <w:tc>
          <w:tcPr>
            <w:tcW w:w="2545" w:type="dxa"/>
            <w:vMerge w:val="restart"/>
            <w:tcBorders>
              <w:top w:val="single" w:sz="8" w:space="0" w:color="auto"/>
              <w:left w:val="nil"/>
              <w:bottom w:val="nil"/>
              <w:right w:val="nil"/>
            </w:tcBorders>
            <w:shd w:val="clear" w:color="auto" w:fill="auto"/>
            <w:hideMark/>
          </w:tcPr>
          <w:p w14:paraId="284CDB50"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CVDCRHD4):</w:t>
            </w:r>
            <w:r w:rsidRPr="00F22537">
              <w:rPr>
                <w:rFonts w:ascii="Calibri" w:eastAsia="Times New Roman" w:hAnsi="Calibri" w:cs="Calibri"/>
                <w:color w:val="000000"/>
                <w:sz w:val="22"/>
                <w:szCs w:val="22"/>
              </w:rPr>
              <w:t> </w:t>
            </w:r>
            <w:r w:rsidRPr="00E8354E">
              <w:rPr>
                <w:rFonts w:ascii="Calibri" w:eastAsia="Times New Roman" w:hAnsi="Calibri" w:cs="Calibri"/>
                <w:i/>
                <w:iCs/>
                <w:color w:val="000000"/>
                <w:sz w:val="22"/>
                <w:szCs w:val="22"/>
              </w:rPr>
              <w:t>Has a doctor, nurse, or other health professional ever told you had angina or coronary heart disease?</w:t>
            </w:r>
          </w:p>
        </w:tc>
        <w:tc>
          <w:tcPr>
            <w:tcW w:w="2464" w:type="dxa"/>
            <w:vMerge w:val="restart"/>
            <w:tcBorders>
              <w:top w:val="single" w:sz="8" w:space="0" w:color="auto"/>
              <w:left w:val="nil"/>
              <w:bottom w:val="nil"/>
              <w:right w:val="nil"/>
            </w:tcBorders>
            <w:shd w:val="clear" w:color="auto" w:fill="auto"/>
            <w:hideMark/>
          </w:tcPr>
          <w:p w14:paraId="27865A97" w14:textId="2C6C7C0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cheartdiev</w:t>
            </w:r>
            <w:proofErr w:type="spellEnd"/>
            <w:r w:rsidRPr="00F22537">
              <w:rPr>
                <w:rFonts w:ascii="Calibri" w:eastAsia="Times New Roman" w:hAnsi="Calibri" w:cs="Calibri"/>
                <w:i/>
                <w:iCs/>
                <w:color w:val="000000"/>
                <w:sz w:val="22"/>
                <w:szCs w:val="22"/>
              </w:rPr>
              <w:t xml:space="preserve">) : </w:t>
            </w:r>
            <w:r w:rsidRPr="00E8354E">
              <w:rPr>
                <w:rFonts w:ascii="Calibri" w:eastAsia="Times New Roman" w:hAnsi="Calibri" w:cs="Calibri"/>
                <w:i/>
                <w:iCs/>
                <w:color w:val="000000"/>
                <w:sz w:val="22"/>
                <w:szCs w:val="22"/>
              </w:rPr>
              <w:t>Ever told to have corona heart disease before</w:t>
            </w:r>
            <w:r w:rsidR="00E8354E" w:rsidRPr="00E8354E">
              <w:rPr>
                <w:rFonts w:ascii="Calibri" w:eastAsia="Times New Roman" w:hAnsi="Calibri" w:cs="Calibri"/>
                <w:i/>
                <w:iCs/>
                <w:color w:val="000000"/>
                <w:sz w:val="22"/>
                <w:szCs w:val="22"/>
              </w:rPr>
              <w:t>?</w:t>
            </w:r>
            <w:r w:rsidRPr="00F22537">
              <w:rPr>
                <w:rFonts w:ascii="Calibri" w:eastAsia="Times New Roman" w:hAnsi="Calibri" w:cs="Calibri"/>
                <w:color w:val="000000"/>
                <w:sz w:val="22"/>
                <w:szCs w:val="22"/>
              </w:rPr>
              <w:t xml:space="preserve">  </w:t>
            </w:r>
          </w:p>
        </w:tc>
        <w:tc>
          <w:tcPr>
            <w:tcW w:w="2363" w:type="dxa"/>
            <w:vMerge w:val="restart"/>
            <w:tcBorders>
              <w:top w:val="single" w:sz="8" w:space="0" w:color="auto"/>
              <w:left w:val="nil"/>
              <w:bottom w:val="nil"/>
              <w:right w:val="nil"/>
            </w:tcBorders>
            <w:shd w:val="clear" w:color="auto" w:fill="auto"/>
            <w:hideMark/>
          </w:tcPr>
          <w:p w14:paraId="684E141E"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 (</w:t>
            </w:r>
            <w:r w:rsidRPr="00F22537">
              <w:rPr>
                <w:rFonts w:ascii="Calibri" w:eastAsia="Times New Roman" w:hAnsi="Calibri" w:cs="Calibri"/>
                <w:i/>
                <w:iCs/>
                <w:color w:val="000000"/>
                <w:sz w:val="22"/>
                <w:szCs w:val="22"/>
              </w:rPr>
              <w:t>MCQ160c)</w:t>
            </w:r>
            <w:r w:rsidRPr="00F22537">
              <w:rPr>
                <w:rFonts w:ascii="Calibri" w:eastAsia="Times New Roman" w:hAnsi="Calibri" w:cs="Calibri"/>
                <w:color w:val="000000"/>
                <w:sz w:val="22"/>
                <w:szCs w:val="22"/>
              </w:rPr>
              <w:t xml:space="preserve"> - </w:t>
            </w:r>
            <w:r w:rsidRPr="00E8354E">
              <w:rPr>
                <w:rFonts w:ascii="Calibri" w:eastAsia="Times New Roman" w:hAnsi="Calibri" w:cs="Calibri"/>
                <w:i/>
                <w:iCs/>
                <w:color w:val="000000"/>
                <w:sz w:val="22"/>
                <w:szCs w:val="22"/>
              </w:rPr>
              <w:t>Ever told you had coronary heart disease</w:t>
            </w:r>
            <w:r w:rsidRPr="00F22537">
              <w:rPr>
                <w:rFonts w:ascii="Calibri" w:eastAsia="Times New Roman" w:hAnsi="Calibri" w:cs="Calibri"/>
                <w:color w:val="000000"/>
                <w:sz w:val="22"/>
                <w:szCs w:val="22"/>
              </w:rPr>
              <w:t xml:space="preserve">  </w:t>
            </w:r>
          </w:p>
        </w:tc>
        <w:tc>
          <w:tcPr>
            <w:tcW w:w="2446" w:type="dxa"/>
            <w:vMerge w:val="restart"/>
            <w:tcBorders>
              <w:top w:val="single" w:sz="8" w:space="0" w:color="auto"/>
              <w:left w:val="nil"/>
              <w:bottom w:val="nil"/>
              <w:right w:val="nil"/>
            </w:tcBorders>
            <w:shd w:val="clear" w:color="auto" w:fill="auto"/>
            <w:hideMark/>
          </w:tcPr>
          <w:p w14:paraId="1666A4C2" w14:textId="58DEE39F"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cheartdiev</w:t>
            </w:r>
            <w:proofErr w:type="spellEnd"/>
            <w:r w:rsidRPr="00F22537">
              <w:rPr>
                <w:rFonts w:ascii="Calibri" w:eastAsia="Times New Roman" w:hAnsi="Calibri" w:cs="Calibri"/>
                <w:i/>
                <w:iCs/>
                <w:color w:val="000000"/>
                <w:sz w:val="22"/>
                <w:szCs w:val="22"/>
              </w:rPr>
              <w:t>):</w:t>
            </w:r>
            <w:r w:rsidRPr="00E8354E">
              <w:rPr>
                <w:rFonts w:ascii="Calibri" w:eastAsia="Times New Roman" w:hAnsi="Calibri" w:cs="Calibri"/>
                <w:i/>
                <w:iCs/>
                <w:color w:val="000000"/>
                <w:sz w:val="22"/>
                <w:szCs w:val="22"/>
              </w:rPr>
              <w:t xml:space="preserve"> Ever told to have corona heart disease before</w:t>
            </w:r>
            <w:r w:rsidRPr="00F22537">
              <w:rPr>
                <w:rFonts w:ascii="Calibri" w:eastAsia="Times New Roman" w:hAnsi="Calibri" w:cs="Calibri"/>
                <w:color w:val="000000"/>
                <w:sz w:val="22"/>
                <w:szCs w:val="22"/>
              </w:rPr>
              <w:t xml:space="preserve">  </w:t>
            </w:r>
          </w:p>
        </w:tc>
        <w:tc>
          <w:tcPr>
            <w:tcW w:w="3316" w:type="dxa"/>
            <w:tcBorders>
              <w:top w:val="single" w:sz="8" w:space="0" w:color="auto"/>
              <w:left w:val="nil"/>
              <w:bottom w:val="nil"/>
              <w:right w:val="nil"/>
            </w:tcBorders>
            <w:shd w:val="clear" w:color="auto" w:fill="auto"/>
            <w:hideMark/>
          </w:tcPr>
          <w:p w14:paraId="7ACB627E"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rheart</w:t>
            </w:r>
            <w:proofErr w:type="spellEnd"/>
            <w:r w:rsidRPr="00F22537">
              <w:rPr>
                <w:rFonts w:ascii="Calibri" w:eastAsia="Times New Roman" w:hAnsi="Calibri" w:cs="Calibri"/>
                <w:i/>
                <w:iCs/>
                <w:color w:val="000000"/>
                <w:sz w:val="22"/>
                <w:szCs w:val="22"/>
              </w:rPr>
              <w:t>)</w:t>
            </w:r>
          </w:p>
        </w:tc>
      </w:tr>
      <w:tr w:rsidR="00F0485F" w:rsidRPr="00F22537" w14:paraId="67068BD4" w14:textId="77777777" w:rsidTr="00F0485F">
        <w:trPr>
          <w:gridAfter w:val="1"/>
          <w:wAfter w:w="15" w:type="dxa"/>
          <w:trHeight w:val="600"/>
        </w:trPr>
        <w:tc>
          <w:tcPr>
            <w:tcW w:w="1235" w:type="dxa"/>
            <w:vMerge/>
            <w:tcBorders>
              <w:top w:val="single" w:sz="8" w:space="0" w:color="000000"/>
              <w:left w:val="nil"/>
              <w:bottom w:val="nil"/>
              <w:right w:val="nil"/>
            </w:tcBorders>
            <w:vAlign w:val="center"/>
            <w:hideMark/>
          </w:tcPr>
          <w:p w14:paraId="5D4E78FC"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2684547C"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3DA9D2F8"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370F373B"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5DC6A2AE"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285BDBA8"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 if </w:t>
            </w:r>
            <w:r w:rsidRPr="00F22537">
              <w:rPr>
                <w:rFonts w:ascii="Calibri" w:eastAsia="Times New Roman" w:hAnsi="Calibri" w:cs="Calibri"/>
                <w:i/>
                <w:iCs/>
                <w:color w:val="000000"/>
                <w:sz w:val="22"/>
                <w:szCs w:val="22"/>
                <w:u w:val="single"/>
              </w:rPr>
              <w:t>new interview</w:t>
            </w:r>
            <w:r w:rsidRPr="00F22537">
              <w:rPr>
                <w:rFonts w:ascii="Calibri" w:eastAsia="Times New Roman" w:hAnsi="Calibri" w:cs="Calibri"/>
                <w:i/>
                <w:iCs/>
                <w:color w:val="000000"/>
                <w:sz w:val="22"/>
                <w:szCs w:val="22"/>
              </w:rPr>
              <w:t xml:space="preserve"> "Ever told to have diabetes before?"</w:t>
            </w:r>
          </w:p>
        </w:tc>
      </w:tr>
      <w:tr w:rsidR="00F0485F" w:rsidRPr="00F22537" w14:paraId="236B1213" w14:textId="77777777" w:rsidTr="00F0485F">
        <w:trPr>
          <w:gridAfter w:val="1"/>
          <w:wAfter w:w="15" w:type="dxa"/>
          <w:trHeight w:val="1200"/>
        </w:trPr>
        <w:tc>
          <w:tcPr>
            <w:tcW w:w="1235" w:type="dxa"/>
            <w:vMerge/>
            <w:tcBorders>
              <w:top w:val="single" w:sz="8" w:space="0" w:color="000000"/>
              <w:left w:val="nil"/>
              <w:bottom w:val="nil"/>
              <w:right w:val="nil"/>
            </w:tcBorders>
            <w:vAlign w:val="center"/>
            <w:hideMark/>
          </w:tcPr>
          <w:p w14:paraId="012F2F04"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0A2B6E9E"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3F3F65C9"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7E30B2CF"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2D48AF2E"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5875347A" w14:textId="77777777"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 xml:space="preserve">If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and no condition</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rPr>
              <w:t>"Since we last talked to you, that is since [last interview date], has a doctor told you that you have"</w:t>
            </w:r>
          </w:p>
        </w:tc>
      </w:tr>
      <w:tr w:rsidR="00F0485F" w:rsidRPr="00F22537" w14:paraId="0CDABC8C" w14:textId="77777777" w:rsidTr="00342CC3">
        <w:trPr>
          <w:gridAfter w:val="1"/>
          <w:wAfter w:w="15" w:type="dxa"/>
          <w:trHeight w:val="900"/>
        </w:trPr>
        <w:tc>
          <w:tcPr>
            <w:tcW w:w="1235" w:type="dxa"/>
            <w:vMerge/>
            <w:tcBorders>
              <w:top w:val="single" w:sz="8" w:space="0" w:color="000000"/>
              <w:left w:val="nil"/>
              <w:bottom w:val="nil"/>
              <w:right w:val="nil"/>
            </w:tcBorders>
            <w:vAlign w:val="center"/>
            <w:hideMark/>
          </w:tcPr>
          <w:p w14:paraId="5DA13001"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dashSmallGap" w:sz="4" w:space="0" w:color="auto"/>
              <w:right w:val="nil"/>
            </w:tcBorders>
            <w:vAlign w:val="center"/>
            <w:hideMark/>
          </w:tcPr>
          <w:p w14:paraId="0BBB6CAF"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dashSmallGap" w:sz="4" w:space="0" w:color="auto"/>
              <w:right w:val="nil"/>
            </w:tcBorders>
            <w:vAlign w:val="center"/>
            <w:hideMark/>
          </w:tcPr>
          <w:p w14:paraId="304532A4"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dashSmallGap" w:sz="4" w:space="0" w:color="auto"/>
              <w:right w:val="nil"/>
            </w:tcBorders>
            <w:vAlign w:val="center"/>
            <w:hideMark/>
          </w:tcPr>
          <w:p w14:paraId="69B498D7"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dashSmallGap" w:sz="4" w:space="0" w:color="auto"/>
              <w:right w:val="nil"/>
            </w:tcBorders>
            <w:vAlign w:val="center"/>
            <w:hideMark/>
          </w:tcPr>
          <w:p w14:paraId="50585316"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dashSmallGap" w:sz="4" w:space="0" w:color="auto"/>
              <w:right w:val="nil"/>
            </w:tcBorders>
            <w:shd w:val="clear" w:color="auto" w:fill="auto"/>
            <w:hideMark/>
          </w:tcPr>
          <w:p w14:paraId="67784ACE" w14:textId="2002284D"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if</w:t>
            </w:r>
            <w:r w:rsidRPr="00F22537">
              <w:rPr>
                <w:rFonts w:ascii="Calibri" w:eastAsia="Times New Roman" w:hAnsi="Calibri" w:cs="Calibri"/>
                <w:b/>
                <w:bCs/>
                <w:i/>
                <w:iCs/>
                <w:color w:val="000000"/>
                <w:sz w:val="22"/>
                <w:szCs w:val="22"/>
              </w:rPr>
              <w:t xml:space="preserve">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xml:space="preserve"> and had condition</w:t>
            </w:r>
            <w:r w:rsidRPr="00F22537">
              <w:rPr>
                <w:rFonts w:ascii="Calibri" w:eastAsia="Times New Roman" w:hAnsi="Calibri" w:cs="Calibri"/>
                <w:i/>
                <w:iCs/>
                <w:color w:val="000000"/>
                <w:sz w:val="22"/>
                <w:szCs w:val="22"/>
              </w:rPr>
              <w:t xml:space="preserve"> " "Our records from your last interview show that you have had"</w:t>
            </w:r>
          </w:p>
        </w:tc>
      </w:tr>
      <w:tr w:rsidR="00F0485F" w:rsidRPr="00F22537" w14:paraId="70C791D6" w14:textId="77777777" w:rsidTr="00342CC3">
        <w:trPr>
          <w:gridAfter w:val="1"/>
          <w:wAfter w:w="15" w:type="dxa"/>
          <w:trHeight w:val="1215"/>
        </w:trPr>
        <w:tc>
          <w:tcPr>
            <w:tcW w:w="1235" w:type="dxa"/>
            <w:vMerge/>
            <w:tcBorders>
              <w:top w:val="single" w:sz="8" w:space="0" w:color="000000"/>
              <w:left w:val="nil"/>
              <w:bottom w:val="nil"/>
              <w:right w:val="nil"/>
            </w:tcBorders>
            <w:vAlign w:val="center"/>
            <w:hideMark/>
          </w:tcPr>
          <w:p w14:paraId="3E7FF611"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single" w:sz="8" w:space="0" w:color="auto"/>
              <w:right w:val="nil"/>
            </w:tcBorders>
            <w:shd w:val="clear" w:color="auto" w:fill="auto"/>
            <w:hideMark/>
          </w:tcPr>
          <w:p w14:paraId="4E0FAE49"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1-Yes; 2- No; 7- Don't know/Not Sure; 9- Refused</w:t>
            </w:r>
          </w:p>
        </w:tc>
        <w:tc>
          <w:tcPr>
            <w:tcW w:w="2464" w:type="dxa"/>
            <w:tcBorders>
              <w:top w:val="dashSmallGap" w:sz="4" w:space="0" w:color="auto"/>
              <w:left w:val="nil"/>
              <w:bottom w:val="single" w:sz="8" w:space="0" w:color="auto"/>
              <w:right w:val="nil"/>
            </w:tcBorders>
            <w:shd w:val="clear" w:color="auto" w:fill="auto"/>
            <w:hideMark/>
          </w:tcPr>
          <w:p w14:paraId="4A9E04A1"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0-niu; 1- no or not mentioned; 2-- Yes; 3- Borderline; 7-Unknown- Refused; 8-Unknown- Not certain; 9- Unknown- Don’t know</w:t>
            </w:r>
          </w:p>
        </w:tc>
        <w:tc>
          <w:tcPr>
            <w:tcW w:w="2363" w:type="dxa"/>
            <w:tcBorders>
              <w:top w:val="dashSmallGap" w:sz="4" w:space="0" w:color="auto"/>
              <w:left w:val="nil"/>
              <w:bottom w:val="single" w:sz="8" w:space="0" w:color="auto"/>
              <w:right w:val="nil"/>
            </w:tcBorders>
            <w:shd w:val="clear" w:color="auto" w:fill="auto"/>
            <w:hideMark/>
          </w:tcPr>
          <w:p w14:paraId="2B2473B9"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:1 Yes; 2 No; 7 Refused; 9 Don't know; . Missing </w:t>
            </w:r>
          </w:p>
        </w:tc>
        <w:tc>
          <w:tcPr>
            <w:tcW w:w="2446" w:type="dxa"/>
            <w:tcBorders>
              <w:top w:val="dashSmallGap" w:sz="4" w:space="0" w:color="auto"/>
              <w:left w:val="nil"/>
              <w:bottom w:val="single" w:sz="8" w:space="0" w:color="auto"/>
              <w:right w:val="nil"/>
            </w:tcBorders>
            <w:shd w:val="clear" w:color="auto" w:fill="auto"/>
            <w:hideMark/>
          </w:tcPr>
          <w:p w14:paraId="307854E1"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0-niu; 1- no or not mentioned; 2-- Yes; 3- Borderline; 7-Unknown- Refused; 8-Unknown- Not certain; 9- Unknown- Don’t know</w:t>
            </w:r>
          </w:p>
        </w:tc>
        <w:tc>
          <w:tcPr>
            <w:tcW w:w="3316" w:type="dxa"/>
            <w:tcBorders>
              <w:top w:val="dashSmallGap" w:sz="4" w:space="0" w:color="auto"/>
              <w:left w:val="nil"/>
              <w:bottom w:val="single" w:sz="8" w:space="0" w:color="auto"/>
              <w:right w:val="nil"/>
            </w:tcBorders>
            <w:shd w:val="clear" w:color="auto" w:fill="auto"/>
            <w:hideMark/>
          </w:tcPr>
          <w:p w14:paraId="135CF8F5"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1-no; 2-- Yes; 3-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has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4-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no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5-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(DK if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w:t>
            </w:r>
          </w:p>
        </w:tc>
      </w:tr>
      <w:tr w:rsidR="00F0485F" w:rsidRPr="00F22537" w14:paraId="000592A4" w14:textId="77777777" w:rsidTr="00342CC3">
        <w:trPr>
          <w:gridAfter w:val="1"/>
          <w:wAfter w:w="15" w:type="dxa"/>
          <w:trHeight w:val="300"/>
        </w:trPr>
        <w:tc>
          <w:tcPr>
            <w:tcW w:w="1235" w:type="dxa"/>
            <w:vMerge w:val="restart"/>
            <w:tcBorders>
              <w:top w:val="single" w:sz="8" w:space="0" w:color="000000"/>
              <w:left w:val="nil"/>
              <w:bottom w:val="nil"/>
              <w:right w:val="nil"/>
            </w:tcBorders>
            <w:shd w:val="clear" w:color="auto" w:fill="auto"/>
            <w:vAlign w:val="center"/>
            <w:hideMark/>
          </w:tcPr>
          <w:p w14:paraId="3332BFD8"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Hyper-tension</w:t>
            </w:r>
          </w:p>
        </w:tc>
        <w:tc>
          <w:tcPr>
            <w:tcW w:w="2545" w:type="dxa"/>
            <w:vMerge w:val="restart"/>
            <w:tcBorders>
              <w:top w:val="single" w:sz="8" w:space="0" w:color="auto"/>
              <w:left w:val="nil"/>
              <w:bottom w:val="nil"/>
              <w:right w:val="nil"/>
            </w:tcBorders>
            <w:shd w:val="clear" w:color="auto" w:fill="auto"/>
            <w:hideMark/>
          </w:tcPr>
          <w:p w14:paraId="3CF69A1C"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BPHIGH4</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 xml:space="preserve">Have you EVER been told by a doctor, nurse or other health professional that you have high blood pressure? </w:t>
            </w:r>
            <w:r w:rsidRPr="00F22537">
              <w:rPr>
                <w:rFonts w:ascii="Calibri" w:eastAsia="Times New Roman" w:hAnsi="Calibri" w:cs="Calibri"/>
                <w:color w:val="000000"/>
                <w:sz w:val="22"/>
                <w:szCs w:val="22"/>
              </w:rPr>
              <w:t> </w:t>
            </w:r>
          </w:p>
        </w:tc>
        <w:tc>
          <w:tcPr>
            <w:tcW w:w="2464" w:type="dxa"/>
            <w:vMerge w:val="restart"/>
            <w:tcBorders>
              <w:top w:val="single" w:sz="8" w:space="0" w:color="auto"/>
              <w:left w:val="nil"/>
              <w:bottom w:val="nil"/>
              <w:right w:val="nil"/>
            </w:tcBorders>
            <w:shd w:val="clear" w:color="auto" w:fill="auto"/>
            <w:hideMark/>
          </w:tcPr>
          <w:p w14:paraId="5B82F970"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hypertenev</w:t>
            </w:r>
            <w:proofErr w:type="spellEnd"/>
            <w:r w:rsidRPr="00F22537">
              <w:rPr>
                <w:rFonts w:ascii="Calibri" w:eastAsia="Times New Roman" w:hAnsi="Calibri" w:cs="Calibri"/>
                <w:i/>
                <w:iCs/>
                <w:color w:val="000000"/>
                <w:sz w:val="22"/>
                <w:szCs w:val="22"/>
              </w:rPr>
              <w:t>) :</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Ever told to hyper tension before  </w:t>
            </w:r>
          </w:p>
        </w:tc>
        <w:tc>
          <w:tcPr>
            <w:tcW w:w="2363" w:type="dxa"/>
            <w:vMerge w:val="restart"/>
            <w:tcBorders>
              <w:top w:val="single" w:sz="8" w:space="0" w:color="auto"/>
              <w:left w:val="nil"/>
              <w:bottom w:val="nil"/>
              <w:right w:val="nil"/>
            </w:tcBorders>
            <w:shd w:val="clear" w:color="auto" w:fill="auto"/>
            <w:hideMark/>
          </w:tcPr>
          <w:p w14:paraId="4AA832A6"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BPQ020</w:t>
            </w:r>
            <w:r w:rsidRPr="00F22537">
              <w:rPr>
                <w:rFonts w:ascii="Calibri" w:eastAsia="Times New Roman" w:hAnsi="Calibri" w:cs="Calibri"/>
                <w:color w:val="000000"/>
                <w:sz w:val="22"/>
                <w:szCs w:val="22"/>
              </w:rPr>
              <w:t xml:space="preserve"> : </w:t>
            </w:r>
            <w:r w:rsidRPr="00F22537">
              <w:rPr>
                <w:rFonts w:ascii="Calibri" w:eastAsia="Times New Roman" w:hAnsi="Calibri" w:cs="Calibri"/>
                <w:i/>
                <w:iCs/>
                <w:color w:val="000000"/>
                <w:sz w:val="22"/>
                <w:szCs w:val="22"/>
              </w:rPr>
              <w:t>Ever told you had high blood pressure</w:t>
            </w:r>
          </w:p>
        </w:tc>
        <w:tc>
          <w:tcPr>
            <w:tcW w:w="2446" w:type="dxa"/>
            <w:vMerge w:val="restart"/>
            <w:tcBorders>
              <w:top w:val="single" w:sz="8" w:space="0" w:color="auto"/>
              <w:left w:val="nil"/>
              <w:bottom w:val="nil"/>
              <w:right w:val="nil"/>
            </w:tcBorders>
            <w:shd w:val="clear" w:color="auto" w:fill="auto"/>
            <w:hideMark/>
          </w:tcPr>
          <w:p w14:paraId="31ABF8E6"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hypertenev</w:t>
            </w:r>
            <w:proofErr w:type="spellEnd"/>
            <w:r w:rsidRPr="00F22537">
              <w:rPr>
                <w:rFonts w:ascii="Calibri" w:eastAsia="Times New Roman" w:hAnsi="Calibri" w:cs="Calibri"/>
                <w:i/>
                <w:iCs/>
                <w:color w:val="000000"/>
                <w:sz w:val="22"/>
                <w:szCs w:val="22"/>
              </w:rPr>
              <w:t xml:space="preserve">) - Ever told to hyper tension before </w:t>
            </w:r>
            <w:r w:rsidRPr="00F22537">
              <w:rPr>
                <w:rFonts w:ascii="Calibri" w:eastAsia="Times New Roman" w:hAnsi="Calibri" w:cs="Calibri"/>
                <w:color w:val="000000"/>
                <w:sz w:val="22"/>
                <w:szCs w:val="22"/>
              </w:rPr>
              <w:t> </w:t>
            </w:r>
          </w:p>
        </w:tc>
        <w:tc>
          <w:tcPr>
            <w:tcW w:w="3316" w:type="dxa"/>
            <w:tcBorders>
              <w:top w:val="single" w:sz="8" w:space="0" w:color="auto"/>
              <w:left w:val="nil"/>
              <w:bottom w:val="nil"/>
              <w:right w:val="nil"/>
            </w:tcBorders>
            <w:shd w:val="clear" w:color="auto" w:fill="auto"/>
            <w:hideMark/>
          </w:tcPr>
          <w:p w14:paraId="2D786D4B"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rhibp</w:t>
            </w:r>
            <w:proofErr w:type="spellEnd"/>
            <w:r w:rsidRPr="00F22537">
              <w:rPr>
                <w:rFonts w:ascii="Calibri" w:eastAsia="Times New Roman" w:hAnsi="Calibri" w:cs="Calibri"/>
                <w:i/>
                <w:iCs/>
                <w:color w:val="000000"/>
                <w:sz w:val="22"/>
                <w:szCs w:val="22"/>
              </w:rPr>
              <w:t>)</w:t>
            </w:r>
          </w:p>
        </w:tc>
      </w:tr>
      <w:tr w:rsidR="00F0485F" w:rsidRPr="00F22537" w14:paraId="428A6D10" w14:textId="77777777" w:rsidTr="00F0485F">
        <w:trPr>
          <w:gridAfter w:val="1"/>
          <w:wAfter w:w="15" w:type="dxa"/>
          <w:trHeight w:val="600"/>
        </w:trPr>
        <w:tc>
          <w:tcPr>
            <w:tcW w:w="1235" w:type="dxa"/>
            <w:vMerge/>
            <w:tcBorders>
              <w:top w:val="single" w:sz="8" w:space="0" w:color="000000"/>
              <w:left w:val="nil"/>
              <w:bottom w:val="nil"/>
              <w:right w:val="nil"/>
            </w:tcBorders>
            <w:vAlign w:val="center"/>
            <w:hideMark/>
          </w:tcPr>
          <w:p w14:paraId="70D7607D"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119D7D1F"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61D5CA47"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61BDF296"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4F105ACE"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41786368"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 if </w:t>
            </w:r>
            <w:r w:rsidRPr="00F22537">
              <w:rPr>
                <w:rFonts w:ascii="Calibri" w:eastAsia="Times New Roman" w:hAnsi="Calibri" w:cs="Calibri"/>
                <w:i/>
                <w:iCs/>
                <w:color w:val="000000"/>
                <w:sz w:val="22"/>
                <w:szCs w:val="22"/>
                <w:u w:val="single"/>
              </w:rPr>
              <w:t>new interview</w:t>
            </w:r>
            <w:r w:rsidRPr="00F22537">
              <w:rPr>
                <w:rFonts w:ascii="Calibri" w:eastAsia="Times New Roman" w:hAnsi="Calibri" w:cs="Calibri"/>
                <w:i/>
                <w:iCs/>
                <w:color w:val="000000"/>
                <w:sz w:val="22"/>
                <w:szCs w:val="22"/>
              </w:rPr>
              <w:t xml:space="preserve"> "Ever told to have diabetes before?"</w:t>
            </w:r>
          </w:p>
        </w:tc>
      </w:tr>
      <w:tr w:rsidR="00F0485F" w:rsidRPr="00F22537" w14:paraId="0952613F" w14:textId="77777777" w:rsidTr="00F0485F">
        <w:trPr>
          <w:gridAfter w:val="1"/>
          <w:wAfter w:w="15" w:type="dxa"/>
          <w:trHeight w:val="1200"/>
        </w:trPr>
        <w:tc>
          <w:tcPr>
            <w:tcW w:w="1235" w:type="dxa"/>
            <w:vMerge/>
            <w:tcBorders>
              <w:top w:val="single" w:sz="8" w:space="0" w:color="000000"/>
              <w:left w:val="nil"/>
              <w:bottom w:val="nil"/>
              <w:right w:val="nil"/>
            </w:tcBorders>
            <w:vAlign w:val="center"/>
            <w:hideMark/>
          </w:tcPr>
          <w:p w14:paraId="5386E850"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798B154F"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67BD6624"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68046963"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0C4BF3E7"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58D89ED6" w14:textId="77777777"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 xml:space="preserve">If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and no condition</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rPr>
              <w:t>"Since we last talked to you, that is since [last interview date], has a doctor told you that you have"</w:t>
            </w:r>
          </w:p>
        </w:tc>
      </w:tr>
      <w:tr w:rsidR="00F0485F" w:rsidRPr="00F22537" w14:paraId="742A068E" w14:textId="77777777" w:rsidTr="00342CC3">
        <w:trPr>
          <w:gridAfter w:val="1"/>
          <w:wAfter w:w="15" w:type="dxa"/>
          <w:trHeight w:val="900"/>
        </w:trPr>
        <w:tc>
          <w:tcPr>
            <w:tcW w:w="1235" w:type="dxa"/>
            <w:vMerge/>
            <w:tcBorders>
              <w:top w:val="single" w:sz="8" w:space="0" w:color="000000"/>
              <w:left w:val="nil"/>
              <w:bottom w:val="nil"/>
              <w:right w:val="nil"/>
            </w:tcBorders>
            <w:vAlign w:val="center"/>
            <w:hideMark/>
          </w:tcPr>
          <w:p w14:paraId="386957C6"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dashSmallGap" w:sz="4" w:space="0" w:color="auto"/>
              <w:right w:val="nil"/>
            </w:tcBorders>
            <w:vAlign w:val="center"/>
            <w:hideMark/>
          </w:tcPr>
          <w:p w14:paraId="3C590F03"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dashSmallGap" w:sz="4" w:space="0" w:color="auto"/>
              <w:right w:val="nil"/>
            </w:tcBorders>
            <w:vAlign w:val="center"/>
            <w:hideMark/>
          </w:tcPr>
          <w:p w14:paraId="3FA1B5E4"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dashSmallGap" w:sz="4" w:space="0" w:color="auto"/>
              <w:right w:val="nil"/>
            </w:tcBorders>
            <w:vAlign w:val="center"/>
            <w:hideMark/>
          </w:tcPr>
          <w:p w14:paraId="39CBB077"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dashSmallGap" w:sz="4" w:space="0" w:color="auto"/>
              <w:right w:val="nil"/>
            </w:tcBorders>
            <w:vAlign w:val="center"/>
            <w:hideMark/>
          </w:tcPr>
          <w:p w14:paraId="563D8764"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dashSmallGap" w:sz="4" w:space="0" w:color="auto"/>
              <w:right w:val="nil"/>
            </w:tcBorders>
            <w:shd w:val="clear" w:color="auto" w:fill="auto"/>
            <w:hideMark/>
          </w:tcPr>
          <w:p w14:paraId="117FF015" w14:textId="58DC8C60"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if</w:t>
            </w:r>
            <w:r w:rsidRPr="00F22537">
              <w:rPr>
                <w:rFonts w:ascii="Calibri" w:eastAsia="Times New Roman" w:hAnsi="Calibri" w:cs="Calibri"/>
                <w:b/>
                <w:bCs/>
                <w:i/>
                <w:iCs/>
                <w:color w:val="000000"/>
                <w:sz w:val="22"/>
                <w:szCs w:val="22"/>
              </w:rPr>
              <w:t xml:space="preserve">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xml:space="preserve"> and had condition</w:t>
            </w:r>
            <w:r w:rsidRPr="00F22537">
              <w:rPr>
                <w:rFonts w:ascii="Calibri" w:eastAsia="Times New Roman" w:hAnsi="Calibri" w:cs="Calibri"/>
                <w:i/>
                <w:iCs/>
                <w:color w:val="000000"/>
                <w:sz w:val="22"/>
                <w:szCs w:val="22"/>
              </w:rPr>
              <w:t xml:space="preserve"> " "Our records from your last interview show that you have had"</w:t>
            </w:r>
          </w:p>
        </w:tc>
      </w:tr>
      <w:tr w:rsidR="00F0485F" w:rsidRPr="00F22537" w14:paraId="429D4A3C" w14:textId="77777777" w:rsidTr="00342CC3">
        <w:trPr>
          <w:gridAfter w:val="1"/>
          <w:wAfter w:w="15" w:type="dxa"/>
          <w:trHeight w:val="2788"/>
        </w:trPr>
        <w:tc>
          <w:tcPr>
            <w:tcW w:w="1235" w:type="dxa"/>
            <w:vMerge/>
            <w:tcBorders>
              <w:top w:val="single" w:sz="8" w:space="0" w:color="000000"/>
              <w:left w:val="nil"/>
              <w:bottom w:val="nil"/>
              <w:right w:val="nil"/>
            </w:tcBorders>
            <w:vAlign w:val="center"/>
            <w:hideMark/>
          </w:tcPr>
          <w:p w14:paraId="0B4A66E2"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nil"/>
              <w:right w:val="nil"/>
            </w:tcBorders>
            <w:shd w:val="clear" w:color="auto" w:fill="auto"/>
            <w:hideMark/>
          </w:tcPr>
          <w:p w14:paraId="405991CA"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1-Yes; 2- Yes, but female told only during pregnancy; 3- No; 4- Told borderline high or pre-hypertensive; 7- Don´t know/Not Sure; 9- Refused</w:t>
            </w:r>
          </w:p>
        </w:tc>
        <w:tc>
          <w:tcPr>
            <w:tcW w:w="2464" w:type="dxa"/>
            <w:tcBorders>
              <w:top w:val="dashSmallGap" w:sz="4" w:space="0" w:color="auto"/>
              <w:left w:val="nil"/>
              <w:bottom w:val="nil"/>
              <w:right w:val="nil"/>
            </w:tcBorders>
            <w:shd w:val="clear" w:color="auto" w:fill="auto"/>
            <w:hideMark/>
          </w:tcPr>
          <w:p w14:paraId="473ADA3C"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0-niu; 1- no or not mentioned; 2-- Yes; 3- Borderline;7-Unknown- Refused; 8-Unknown- Not certain; 9- Unknown- Don’t know</w:t>
            </w:r>
          </w:p>
        </w:tc>
        <w:tc>
          <w:tcPr>
            <w:tcW w:w="2363" w:type="dxa"/>
            <w:tcBorders>
              <w:top w:val="dashSmallGap" w:sz="4" w:space="0" w:color="auto"/>
              <w:left w:val="nil"/>
              <w:bottom w:val="nil"/>
              <w:right w:val="nil"/>
            </w:tcBorders>
            <w:shd w:val="clear" w:color="auto" w:fill="auto"/>
            <w:hideMark/>
          </w:tcPr>
          <w:p w14:paraId="37D30032"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1 Yes; 2 No; 7 Refused; 9 Don't know; . Missing </w:t>
            </w:r>
          </w:p>
        </w:tc>
        <w:tc>
          <w:tcPr>
            <w:tcW w:w="2446" w:type="dxa"/>
            <w:tcBorders>
              <w:top w:val="dashSmallGap" w:sz="4" w:space="0" w:color="auto"/>
              <w:left w:val="nil"/>
              <w:bottom w:val="nil"/>
              <w:right w:val="nil"/>
            </w:tcBorders>
            <w:shd w:val="clear" w:color="auto" w:fill="auto"/>
            <w:hideMark/>
          </w:tcPr>
          <w:p w14:paraId="34BB542F"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 xml:space="preserve">Categories: </w:t>
            </w:r>
            <w:r w:rsidRPr="00F22537">
              <w:rPr>
                <w:rFonts w:ascii="Calibri" w:eastAsia="Times New Roman" w:hAnsi="Calibri" w:cs="Calibri"/>
                <w:i/>
                <w:iCs/>
                <w:color w:val="000000"/>
                <w:sz w:val="22"/>
                <w:szCs w:val="22"/>
              </w:rPr>
              <w:t>0-niu; 1- no or not mentioned; 2-- Yes; 3- Borderline; 7-Unknown- Refused; 8-Unknown- Not certain; 9- Unknown- Don’t know</w:t>
            </w:r>
          </w:p>
        </w:tc>
        <w:tc>
          <w:tcPr>
            <w:tcW w:w="3316" w:type="dxa"/>
            <w:tcBorders>
              <w:top w:val="dashSmallGap" w:sz="4" w:space="0" w:color="auto"/>
              <w:left w:val="nil"/>
              <w:bottom w:val="nil"/>
              <w:right w:val="nil"/>
            </w:tcBorders>
            <w:shd w:val="clear" w:color="auto" w:fill="auto"/>
            <w:hideMark/>
          </w:tcPr>
          <w:p w14:paraId="119956A2"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1-no; 2-- Yes; 3-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has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4-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no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5-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(DK if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w:t>
            </w:r>
          </w:p>
        </w:tc>
      </w:tr>
      <w:tr w:rsidR="00F23BFD" w:rsidRPr="00F22537" w14:paraId="06DA28EC" w14:textId="77777777" w:rsidTr="00BC509A">
        <w:trPr>
          <w:trHeight w:val="378"/>
        </w:trPr>
        <w:tc>
          <w:tcPr>
            <w:tcW w:w="14384" w:type="dxa"/>
            <w:gridSpan w:val="7"/>
            <w:tcBorders>
              <w:top w:val="nil"/>
              <w:left w:val="nil"/>
              <w:bottom w:val="nil"/>
              <w:right w:val="single" w:sz="8" w:space="0" w:color="DEE2E6"/>
            </w:tcBorders>
            <w:shd w:val="clear" w:color="000000" w:fill="D0CECE"/>
            <w:vAlign w:val="center"/>
            <w:hideMark/>
          </w:tcPr>
          <w:p w14:paraId="06F52D5E" w14:textId="2CAD9358"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Demographic Variable</w:t>
            </w:r>
          </w:p>
        </w:tc>
      </w:tr>
      <w:tr w:rsidR="00F0485F" w:rsidRPr="00F22537" w14:paraId="55BC71BD" w14:textId="77777777" w:rsidTr="00F0485F">
        <w:trPr>
          <w:gridAfter w:val="1"/>
          <w:wAfter w:w="15" w:type="dxa"/>
          <w:trHeight w:val="315"/>
        </w:trPr>
        <w:tc>
          <w:tcPr>
            <w:tcW w:w="1235" w:type="dxa"/>
            <w:tcBorders>
              <w:top w:val="nil"/>
              <w:left w:val="nil"/>
              <w:bottom w:val="nil"/>
              <w:right w:val="nil"/>
            </w:tcBorders>
            <w:shd w:val="clear" w:color="auto" w:fill="auto"/>
            <w:vAlign w:val="center"/>
            <w:hideMark/>
          </w:tcPr>
          <w:p w14:paraId="7A609AEE" w14:textId="77777777" w:rsidR="00F22537" w:rsidRPr="00F22537" w:rsidRDefault="00F22537" w:rsidP="00F22537">
            <w:pPr>
              <w:rPr>
                <w:rFonts w:ascii="Calibri" w:eastAsia="Times New Roman" w:hAnsi="Calibri" w:cs="Calibri"/>
                <w:color w:val="000000"/>
                <w:sz w:val="22"/>
                <w:szCs w:val="22"/>
              </w:rPr>
            </w:pPr>
            <w:r w:rsidRPr="00F22537">
              <w:rPr>
                <w:rFonts w:ascii="Calibri" w:eastAsia="Times New Roman" w:hAnsi="Calibri" w:cs="Calibri"/>
                <w:color w:val="000000"/>
                <w:sz w:val="22"/>
                <w:szCs w:val="22"/>
              </w:rPr>
              <w:t>Age</w:t>
            </w:r>
          </w:p>
        </w:tc>
        <w:tc>
          <w:tcPr>
            <w:tcW w:w="2545" w:type="dxa"/>
            <w:tcBorders>
              <w:top w:val="nil"/>
              <w:left w:val="nil"/>
              <w:bottom w:val="nil"/>
              <w:right w:val="nil"/>
            </w:tcBorders>
            <w:shd w:val="clear" w:color="auto" w:fill="auto"/>
            <w:noWrap/>
            <w:hideMark/>
          </w:tcPr>
          <w:p w14:paraId="67249B50"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1--85 &amp; above</w:t>
            </w:r>
          </w:p>
        </w:tc>
        <w:tc>
          <w:tcPr>
            <w:tcW w:w="2464" w:type="dxa"/>
            <w:tcBorders>
              <w:top w:val="nil"/>
              <w:left w:val="single" w:sz="8" w:space="0" w:color="DEE2E6"/>
              <w:bottom w:val="single" w:sz="8" w:space="0" w:color="DEE2E6"/>
              <w:right w:val="single" w:sz="8" w:space="0" w:color="DEE2E6"/>
            </w:tcBorders>
            <w:shd w:val="clear" w:color="000000" w:fill="FFFFFF"/>
            <w:hideMark/>
          </w:tcPr>
          <w:p w14:paraId="026739D6" w14:textId="77777777" w:rsidR="00F22537" w:rsidRPr="00F22537" w:rsidRDefault="00F22537" w:rsidP="00C8077E">
            <w:pPr>
              <w:jc w:val="center"/>
              <w:rPr>
                <w:rFonts w:ascii="Calibri" w:eastAsia="Times New Roman" w:hAnsi="Calibri" w:cs="Calibri"/>
                <w:color w:val="212529"/>
                <w:sz w:val="22"/>
                <w:szCs w:val="22"/>
              </w:rPr>
            </w:pPr>
            <w:r w:rsidRPr="00F22537">
              <w:rPr>
                <w:rFonts w:ascii="Calibri" w:eastAsia="Times New Roman" w:hAnsi="Calibri" w:cs="Calibri"/>
                <w:color w:val="212529"/>
                <w:sz w:val="22"/>
                <w:szCs w:val="22"/>
              </w:rPr>
              <w:t>0-99</w:t>
            </w:r>
          </w:p>
        </w:tc>
        <w:tc>
          <w:tcPr>
            <w:tcW w:w="2363" w:type="dxa"/>
            <w:tcBorders>
              <w:top w:val="nil"/>
              <w:left w:val="nil"/>
              <w:bottom w:val="nil"/>
              <w:right w:val="nil"/>
            </w:tcBorders>
            <w:shd w:val="clear" w:color="auto" w:fill="auto"/>
            <w:noWrap/>
            <w:hideMark/>
          </w:tcPr>
          <w:p w14:paraId="4D227E30"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1--85 &amp; above</w:t>
            </w:r>
          </w:p>
        </w:tc>
        <w:tc>
          <w:tcPr>
            <w:tcW w:w="2446" w:type="dxa"/>
            <w:tcBorders>
              <w:top w:val="nil"/>
              <w:left w:val="single" w:sz="8" w:space="0" w:color="DEE2E6"/>
              <w:bottom w:val="single" w:sz="8" w:space="0" w:color="DEE2E6"/>
              <w:right w:val="single" w:sz="8" w:space="0" w:color="DEE2E6"/>
            </w:tcBorders>
            <w:shd w:val="clear" w:color="000000" w:fill="FFFFFF"/>
            <w:hideMark/>
          </w:tcPr>
          <w:p w14:paraId="3F4FE12A" w14:textId="77777777" w:rsidR="00F22537" w:rsidRPr="00F22537" w:rsidRDefault="00F22537" w:rsidP="00C8077E">
            <w:pPr>
              <w:jc w:val="center"/>
              <w:rPr>
                <w:rFonts w:ascii="Calibri" w:eastAsia="Times New Roman" w:hAnsi="Calibri" w:cs="Calibri"/>
                <w:color w:val="212529"/>
                <w:sz w:val="22"/>
                <w:szCs w:val="22"/>
              </w:rPr>
            </w:pPr>
            <w:r w:rsidRPr="00F22537">
              <w:rPr>
                <w:rFonts w:ascii="Calibri" w:eastAsia="Times New Roman" w:hAnsi="Calibri" w:cs="Calibri"/>
                <w:color w:val="212529"/>
                <w:sz w:val="22"/>
                <w:szCs w:val="22"/>
              </w:rPr>
              <w:t>0-99</w:t>
            </w:r>
          </w:p>
        </w:tc>
        <w:tc>
          <w:tcPr>
            <w:tcW w:w="3316" w:type="dxa"/>
            <w:tcBorders>
              <w:top w:val="nil"/>
              <w:left w:val="nil"/>
              <w:bottom w:val="nil"/>
              <w:right w:val="nil"/>
            </w:tcBorders>
            <w:shd w:val="clear" w:color="auto" w:fill="auto"/>
            <w:noWrap/>
            <w:hideMark/>
          </w:tcPr>
          <w:p w14:paraId="767DDE0C"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50 and above</w:t>
            </w:r>
          </w:p>
        </w:tc>
      </w:tr>
      <w:tr w:rsidR="00F0485F" w:rsidRPr="00F22537" w14:paraId="28139537" w14:textId="77777777" w:rsidTr="00F0485F">
        <w:trPr>
          <w:gridAfter w:val="1"/>
          <w:wAfter w:w="15" w:type="dxa"/>
          <w:trHeight w:val="615"/>
        </w:trPr>
        <w:tc>
          <w:tcPr>
            <w:tcW w:w="1235" w:type="dxa"/>
            <w:tcBorders>
              <w:top w:val="nil"/>
              <w:left w:val="nil"/>
              <w:bottom w:val="nil"/>
              <w:right w:val="nil"/>
            </w:tcBorders>
            <w:shd w:val="clear" w:color="auto" w:fill="auto"/>
            <w:vAlign w:val="center"/>
            <w:hideMark/>
          </w:tcPr>
          <w:p w14:paraId="39643168" w14:textId="77777777" w:rsidR="00F22537" w:rsidRPr="00F22537" w:rsidRDefault="00F22537" w:rsidP="00F22537">
            <w:pPr>
              <w:rPr>
                <w:rFonts w:ascii="Calibri" w:eastAsia="Times New Roman" w:hAnsi="Calibri" w:cs="Calibri"/>
                <w:color w:val="000000"/>
                <w:sz w:val="22"/>
                <w:szCs w:val="22"/>
              </w:rPr>
            </w:pPr>
            <w:r w:rsidRPr="00F22537">
              <w:rPr>
                <w:rFonts w:ascii="Calibri" w:eastAsia="Times New Roman" w:hAnsi="Calibri" w:cs="Calibri"/>
                <w:color w:val="000000"/>
                <w:sz w:val="22"/>
                <w:szCs w:val="22"/>
              </w:rPr>
              <w:t>Race/ Ethnicity</w:t>
            </w:r>
          </w:p>
        </w:tc>
        <w:tc>
          <w:tcPr>
            <w:tcW w:w="2545" w:type="dxa"/>
            <w:tcBorders>
              <w:top w:val="nil"/>
              <w:left w:val="nil"/>
              <w:bottom w:val="nil"/>
              <w:right w:val="nil"/>
            </w:tcBorders>
            <w:shd w:val="clear" w:color="auto" w:fill="auto"/>
            <w:noWrap/>
            <w:hideMark/>
          </w:tcPr>
          <w:p w14:paraId="53C84323" w14:textId="0DD0DB42"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race/ethnicity variable</w:t>
            </w:r>
          </w:p>
        </w:tc>
        <w:tc>
          <w:tcPr>
            <w:tcW w:w="2464" w:type="dxa"/>
            <w:tcBorders>
              <w:top w:val="nil"/>
              <w:left w:val="single" w:sz="8" w:space="0" w:color="DEE2E6"/>
              <w:bottom w:val="single" w:sz="8" w:space="0" w:color="DEE2E6"/>
              <w:right w:val="single" w:sz="8" w:space="0" w:color="DEE2E6"/>
            </w:tcBorders>
            <w:shd w:val="clear" w:color="000000" w:fill="FFFFFF"/>
            <w:hideMark/>
          </w:tcPr>
          <w:p w14:paraId="44C4862F"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From questions of race back ground and Hispanic origin</w:t>
            </w:r>
          </w:p>
        </w:tc>
        <w:tc>
          <w:tcPr>
            <w:tcW w:w="2363" w:type="dxa"/>
            <w:tcBorders>
              <w:top w:val="nil"/>
              <w:left w:val="nil"/>
              <w:bottom w:val="nil"/>
              <w:right w:val="nil"/>
            </w:tcBorders>
            <w:shd w:val="clear" w:color="auto" w:fill="auto"/>
            <w:noWrap/>
            <w:hideMark/>
          </w:tcPr>
          <w:p w14:paraId="425C8534" w14:textId="207818D1"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race/ethnicity variable</w:t>
            </w:r>
          </w:p>
        </w:tc>
        <w:tc>
          <w:tcPr>
            <w:tcW w:w="2446" w:type="dxa"/>
            <w:tcBorders>
              <w:top w:val="nil"/>
              <w:left w:val="single" w:sz="8" w:space="0" w:color="DEE2E6"/>
              <w:bottom w:val="single" w:sz="8" w:space="0" w:color="DEE2E6"/>
              <w:right w:val="single" w:sz="8" w:space="0" w:color="DEE2E6"/>
            </w:tcBorders>
            <w:shd w:val="clear" w:color="000000" w:fill="FFFFFF"/>
            <w:hideMark/>
          </w:tcPr>
          <w:p w14:paraId="726EE458"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From questions of race back ground and Hispanic origin</w:t>
            </w:r>
          </w:p>
        </w:tc>
        <w:tc>
          <w:tcPr>
            <w:tcW w:w="3316" w:type="dxa"/>
            <w:tcBorders>
              <w:top w:val="nil"/>
              <w:left w:val="nil"/>
              <w:bottom w:val="single" w:sz="8" w:space="0" w:color="DEE2E6"/>
              <w:right w:val="single" w:sz="8" w:space="0" w:color="DEE2E6"/>
            </w:tcBorders>
            <w:shd w:val="clear" w:color="000000" w:fill="FFFFFF"/>
            <w:hideMark/>
          </w:tcPr>
          <w:p w14:paraId="233AF69C"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From questions of race back ground and Hispanic origin</w:t>
            </w:r>
          </w:p>
        </w:tc>
      </w:tr>
      <w:tr w:rsidR="00F0485F" w:rsidRPr="00F22537" w14:paraId="056A648A" w14:textId="77777777" w:rsidTr="00F0485F">
        <w:trPr>
          <w:gridAfter w:val="1"/>
          <w:wAfter w:w="15" w:type="dxa"/>
          <w:trHeight w:val="315"/>
        </w:trPr>
        <w:tc>
          <w:tcPr>
            <w:tcW w:w="1235" w:type="dxa"/>
            <w:tcBorders>
              <w:top w:val="nil"/>
              <w:left w:val="nil"/>
              <w:bottom w:val="nil"/>
              <w:right w:val="nil"/>
            </w:tcBorders>
            <w:shd w:val="clear" w:color="auto" w:fill="auto"/>
            <w:vAlign w:val="center"/>
            <w:hideMark/>
          </w:tcPr>
          <w:p w14:paraId="125030F5" w14:textId="77777777" w:rsidR="00F22537" w:rsidRPr="00F22537" w:rsidRDefault="00F22537" w:rsidP="00F22537">
            <w:pPr>
              <w:rPr>
                <w:rFonts w:ascii="Calibri" w:eastAsia="Times New Roman" w:hAnsi="Calibri" w:cs="Calibri"/>
                <w:color w:val="000000"/>
                <w:sz w:val="22"/>
                <w:szCs w:val="22"/>
              </w:rPr>
            </w:pPr>
            <w:r w:rsidRPr="00F22537">
              <w:rPr>
                <w:rFonts w:ascii="Calibri" w:eastAsia="Times New Roman" w:hAnsi="Calibri" w:cs="Calibri"/>
                <w:color w:val="000000"/>
                <w:sz w:val="22"/>
                <w:szCs w:val="22"/>
              </w:rPr>
              <w:t>Sex</w:t>
            </w:r>
          </w:p>
        </w:tc>
        <w:tc>
          <w:tcPr>
            <w:tcW w:w="2545" w:type="dxa"/>
            <w:tcBorders>
              <w:top w:val="nil"/>
              <w:left w:val="nil"/>
              <w:bottom w:val="nil"/>
              <w:right w:val="nil"/>
            </w:tcBorders>
            <w:shd w:val="clear" w:color="auto" w:fill="auto"/>
            <w:noWrap/>
            <w:hideMark/>
          </w:tcPr>
          <w:p w14:paraId="2972CF8B"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Male/Female</w:t>
            </w:r>
          </w:p>
        </w:tc>
        <w:tc>
          <w:tcPr>
            <w:tcW w:w="2464" w:type="dxa"/>
            <w:tcBorders>
              <w:top w:val="nil"/>
              <w:left w:val="single" w:sz="8" w:space="0" w:color="DEE2E6"/>
              <w:bottom w:val="nil"/>
              <w:right w:val="single" w:sz="8" w:space="0" w:color="DEE2E6"/>
            </w:tcBorders>
            <w:shd w:val="clear" w:color="000000" w:fill="FFFFFF"/>
            <w:hideMark/>
          </w:tcPr>
          <w:p w14:paraId="3490C53D" w14:textId="3A5CD95A"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Male/Female</w:t>
            </w:r>
          </w:p>
        </w:tc>
        <w:tc>
          <w:tcPr>
            <w:tcW w:w="2363" w:type="dxa"/>
            <w:tcBorders>
              <w:top w:val="single" w:sz="8" w:space="0" w:color="DEE2E6"/>
              <w:left w:val="nil"/>
              <w:bottom w:val="nil"/>
              <w:right w:val="single" w:sz="8" w:space="0" w:color="DEE2E6"/>
            </w:tcBorders>
            <w:shd w:val="clear" w:color="000000" w:fill="FFFFFF"/>
            <w:hideMark/>
          </w:tcPr>
          <w:p w14:paraId="30EB826A" w14:textId="170B19DB"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Male/Female</w:t>
            </w:r>
          </w:p>
        </w:tc>
        <w:tc>
          <w:tcPr>
            <w:tcW w:w="2446" w:type="dxa"/>
            <w:tcBorders>
              <w:top w:val="nil"/>
              <w:left w:val="nil"/>
              <w:bottom w:val="nil"/>
              <w:right w:val="single" w:sz="8" w:space="0" w:color="DEE2E6"/>
            </w:tcBorders>
            <w:shd w:val="clear" w:color="000000" w:fill="FFFFFF"/>
            <w:hideMark/>
          </w:tcPr>
          <w:p w14:paraId="55F6DA66" w14:textId="1FEB96F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Male/Female</w:t>
            </w:r>
          </w:p>
        </w:tc>
        <w:tc>
          <w:tcPr>
            <w:tcW w:w="3316" w:type="dxa"/>
            <w:tcBorders>
              <w:top w:val="nil"/>
              <w:left w:val="nil"/>
              <w:bottom w:val="nil"/>
              <w:right w:val="single" w:sz="8" w:space="0" w:color="DEE2E6"/>
            </w:tcBorders>
            <w:shd w:val="clear" w:color="000000" w:fill="FFFFFF"/>
            <w:hideMark/>
          </w:tcPr>
          <w:p w14:paraId="7A25563D" w14:textId="2C0B423F"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Male/Female</w:t>
            </w:r>
          </w:p>
        </w:tc>
      </w:tr>
      <w:tr w:rsidR="00F23BFD" w:rsidRPr="00F22537" w14:paraId="344B88CE" w14:textId="77777777" w:rsidTr="00BC509A">
        <w:trPr>
          <w:trHeight w:val="315"/>
        </w:trPr>
        <w:tc>
          <w:tcPr>
            <w:tcW w:w="14384" w:type="dxa"/>
            <w:gridSpan w:val="7"/>
            <w:tcBorders>
              <w:top w:val="single" w:sz="8" w:space="0" w:color="auto"/>
              <w:left w:val="nil"/>
              <w:bottom w:val="single" w:sz="8" w:space="0" w:color="auto"/>
              <w:right w:val="single" w:sz="8" w:space="0" w:color="DEE2E6"/>
            </w:tcBorders>
            <w:shd w:val="clear" w:color="000000" w:fill="D0CECE"/>
            <w:vAlign w:val="center"/>
            <w:hideMark/>
          </w:tcPr>
          <w:p w14:paraId="4ACCF7CE" w14:textId="7EC3B0F0"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Other Note</w:t>
            </w:r>
            <w:r>
              <w:rPr>
                <w:rFonts w:ascii="Calibri" w:eastAsia="Times New Roman" w:hAnsi="Calibri" w:cs="Calibri"/>
                <w:b/>
                <w:bCs/>
                <w:color w:val="000000"/>
                <w:sz w:val="22"/>
                <w:szCs w:val="22"/>
              </w:rPr>
              <w:t>s</w:t>
            </w:r>
          </w:p>
        </w:tc>
      </w:tr>
      <w:tr w:rsidR="00F0485F" w:rsidRPr="00F22537" w14:paraId="279789FD" w14:textId="77777777" w:rsidTr="00F0485F">
        <w:trPr>
          <w:gridAfter w:val="1"/>
          <w:wAfter w:w="15" w:type="dxa"/>
          <w:trHeight w:val="600"/>
        </w:trPr>
        <w:tc>
          <w:tcPr>
            <w:tcW w:w="1235" w:type="dxa"/>
            <w:tcBorders>
              <w:top w:val="nil"/>
              <w:left w:val="nil"/>
              <w:bottom w:val="nil"/>
              <w:right w:val="nil"/>
            </w:tcBorders>
            <w:shd w:val="clear" w:color="auto" w:fill="auto"/>
            <w:vAlign w:val="center"/>
            <w:hideMark/>
          </w:tcPr>
          <w:p w14:paraId="50CC210D"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Years Health </w:t>
            </w:r>
            <w:r w:rsidRPr="00F22537">
              <w:rPr>
                <w:rFonts w:ascii="Calibri" w:eastAsia="Times New Roman" w:hAnsi="Calibri" w:cs="Calibri"/>
                <w:b/>
                <w:bCs/>
                <w:color w:val="000000"/>
                <w:sz w:val="22"/>
                <w:szCs w:val="22"/>
              </w:rPr>
              <w:lastRenderedPageBreak/>
              <w:t xml:space="preserve">Conditions Measure Available </w:t>
            </w:r>
          </w:p>
        </w:tc>
        <w:tc>
          <w:tcPr>
            <w:tcW w:w="2545" w:type="dxa"/>
            <w:tcBorders>
              <w:top w:val="nil"/>
              <w:left w:val="nil"/>
              <w:bottom w:val="nil"/>
              <w:right w:val="nil"/>
            </w:tcBorders>
            <w:shd w:val="clear" w:color="auto" w:fill="auto"/>
            <w:noWrap/>
            <w:hideMark/>
          </w:tcPr>
          <w:p w14:paraId="421CBDE0"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lastRenderedPageBreak/>
              <w:t>2009-2018</w:t>
            </w:r>
          </w:p>
        </w:tc>
        <w:tc>
          <w:tcPr>
            <w:tcW w:w="2464" w:type="dxa"/>
            <w:tcBorders>
              <w:top w:val="nil"/>
              <w:left w:val="single" w:sz="8" w:space="0" w:color="DEE2E6"/>
              <w:bottom w:val="nil"/>
              <w:right w:val="single" w:sz="8" w:space="0" w:color="DEE2E6"/>
            </w:tcBorders>
            <w:shd w:val="clear" w:color="000000" w:fill="FFFFFF"/>
            <w:hideMark/>
          </w:tcPr>
          <w:p w14:paraId="63ACFF28"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1997-2018</w:t>
            </w:r>
          </w:p>
        </w:tc>
        <w:tc>
          <w:tcPr>
            <w:tcW w:w="2363" w:type="dxa"/>
            <w:tcBorders>
              <w:top w:val="nil"/>
              <w:left w:val="nil"/>
              <w:bottom w:val="nil"/>
              <w:right w:val="single" w:sz="8" w:space="0" w:color="DEE2E6"/>
            </w:tcBorders>
            <w:shd w:val="clear" w:color="000000" w:fill="FFFFFF"/>
            <w:hideMark/>
          </w:tcPr>
          <w:p w14:paraId="7EC597FD" w14:textId="60506D76"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1999-2018 (2</w:t>
            </w:r>
            <w:r w:rsidR="00C8077E">
              <w:rPr>
                <w:rFonts w:ascii="Calibri" w:eastAsia="Times New Roman" w:hAnsi="Calibri" w:cs="Calibri"/>
                <w:color w:val="000000"/>
                <w:sz w:val="22"/>
                <w:szCs w:val="22"/>
              </w:rPr>
              <w:t>-</w:t>
            </w:r>
            <w:r w:rsidRPr="00F22537">
              <w:rPr>
                <w:rFonts w:ascii="Calibri" w:eastAsia="Times New Roman" w:hAnsi="Calibri" w:cs="Calibri"/>
                <w:color w:val="000000"/>
                <w:sz w:val="22"/>
                <w:szCs w:val="22"/>
              </w:rPr>
              <w:t>year period)</w:t>
            </w:r>
          </w:p>
        </w:tc>
        <w:tc>
          <w:tcPr>
            <w:tcW w:w="2446" w:type="dxa"/>
            <w:tcBorders>
              <w:top w:val="nil"/>
              <w:left w:val="nil"/>
              <w:bottom w:val="nil"/>
              <w:right w:val="single" w:sz="8" w:space="0" w:color="DEE2E6"/>
            </w:tcBorders>
            <w:shd w:val="clear" w:color="000000" w:fill="FFFFFF"/>
            <w:hideMark/>
          </w:tcPr>
          <w:p w14:paraId="7D64CBC7"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2007-2017</w:t>
            </w:r>
          </w:p>
        </w:tc>
        <w:tc>
          <w:tcPr>
            <w:tcW w:w="3316" w:type="dxa"/>
            <w:tcBorders>
              <w:top w:val="nil"/>
              <w:left w:val="nil"/>
              <w:bottom w:val="nil"/>
              <w:right w:val="nil"/>
            </w:tcBorders>
            <w:shd w:val="clear" w:color="000000" w:fill="FFFFFF"/>
            <w:hideMark/>
          </w:tcPr>
          <w:p w14:paraId="1EEA8FB3"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1992-2018</w:t>
            </w:r>
          </w:p>
        </w:tc>
      </w:tr>
      <w:tr w:rsidR="00F0485F" w:rsidRPr="00F22537" w14:paraId="49756670" w14:textId="77777777" w:rsidTr="00F0485F">
        <w:trPr>
          <w:gridAfter w:val="1"/>
          <w:wAfter w:w="15" w:type="dxa"/>
          <w:trHeight w:val="1515"/>
        </w:trPr>
        <w:tc>
          <w:tcPr>
            <w:tcW w:w="1235" w:type="dxa"/>
            <w:tcBorders>
              <w:top w:val="nil"/>
              <w:left w:val="nil"/>
              <w:bottom w:val="nil"/>
              <w:right w:val="nil"/>
            </w:tcBorders>
            <w:shd w:val="clear" w:color="auto" w:fill="auto"/>
            <w:vAlign w:val="center"/>
            <w:hideMark/>
          </w:tcPr>
          <w:p w14:paraId="7B957F15" w14:textId="77777777" w:rsidR="00F22537" w:rsidRPr="00F22537" w:rsidRDefault="00F22537" w:rsidP="00F22537">
            <w:pPr>
              <w:rPr>
                <w:rFonts w:ascii="Calibri" w:eastAsia="Times New Roman" w:hAnsi="Calibri" w:cs="Calibri"/>
                <w:b/>
                <w:bCs/>
                <w:color w:val="000000"/>
              </w:rPr>
            </w:pPr>
            <w:r w:rsidRPr="00F22537">
              <w:rPr>
                <w:rFonts w:ascii="Calibri" w:eastAsia="Times New Roman" w:hAnsi="Calibri" w:cs="Calibri"/>
                <w:b/>
                <w:bCs/>
                <w:color w:val="000000"/>
              </w:rPr>
              <w:t>Geographic variable availability</w:t>
            </w:r>
          </w:p>
        </w:tc>
        <w:tc>
          <w:tcPr>
            <w:tcW w:w="2545" w:type="dxa"/>
            <w:tcBorders>
              <w:top w:val="nil"/>
              <w:left w:val="nil"/>
              <w:bottom w:val="single" w:sz="4" w:space="0" w:color="auto"/>
              <w:right w:val="nil"/>
            </w:tcBorders>
            <w:shd w:val="clear" w:color="auto" w:fill="auto"/>
            <w:noWrap/>
            <w:hideMark/>
          </w:tcPr>
          <w:p w14:paraId="3139301B" w14:textId="704F0D90"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 xml:space="preserve">State </w:t>
            </w:r>
            <w:r w:rsidR="003231EC">
              <w:rPr>
                <w:rFonts w:ascii="Calibri" w:eastAsia="Times New Roman" w:hAnsi="Calibri" w:cs="Calibri"/>
                <w:color w:val="000000"/>
                <w:sz w:val="22"/>
                <w:szCs w:val="22"/>
              </w:rPr>
              <w:t xml:space="preserve">ID </w:t>
            </w:r>
            <w:bookmarkStart w:id="9" w:name="_GoBack"/>
            <w:bookmarkEnd w:id="9"/>
            <w:r w:rsidRPr="00F22537">
              <w:rPr>
                <w:rFonts w:ascii="Calibri" w:eastAsia="Times New Roman" w:hAnsi="Calibri" w:cs="Calibri"/>
                <w:color w:val="000000"/>
                <w:sz w:val="22"/>
                <w:szCs w:val="22"/>
              </w:rPr>
              <w:t>available in public use version</w:t>
            </w:r>
          </w:p>
        </w:tc>
        <w:tc>
          <w:tcPr>
            <w:tcW w:w="2464" w:type="dxa"/>
            <w:tcBorders>
              <w:top w:val="nil"/>
              <w:left w:val="nil"/>
              <w:bottom w:val="single" w:sz="4" w:space="0" w:color="auto"/>
              <w:right w:val="nil"/>
            </w:tcBorders>
            <w:shd w:val="clear" w:color="000000" w:fill="FFFFFF"/>
            <w:hideMark/>
          </w:tcPr>
          <w:p w14:paraId="79F74FCD" w14:textId="349AC247" w:rsidR="00F22537" w:rsidRPr="00F22537" w:rsidRDefault="00C8077E" w:rsidP="00F22537">
            <w:pPr>
              <w:jc w:val="center"/>
              <w:rPr>
                <w:rFonts w:ascii="Calibri" w:eastAsia="Times New Roman" w:hAnsi="Calibri" w:cs="Calibri"/>
                <w:color w:val="000000"/>
                <w:sz w:val="22"/>
                <w:szCs w:val="22"/>
              </w:rPr>
            </w:pPr>
            <w:r>
              <w:rPr>
                <w:rFonts w:ascii="Calibri" w:eastAsia="Times New Roman" w:hAnsi="Calibri" w:cs="Calibri"/>
                <w:color w:val="000000"/>
                <w:sz w:val="22"/>
                <w:szCs w:val="22"/>
              </w:rPr>
              <w:t>S</w:t>
            </w:r>
            <w:r w:rsidR="00F22537" w:rsidRPr="00F22537">
              <w:rPr>
                <w:rFonts w:ascii="Calibri" w:eastAsia="Times New Roman" w:hAnsi="Calibri" w:cs="Calibri"/>
                <w:color w:val="000000"/>
                <w:sz w:val="22"/>
                <w:szCs w:val="22"/>
              </w:rPr>
              <w:t xml:space="preserve">tate or county </w:t>
            </w:r>
            <w:r>
              <w:rPr>
                <w:rFonts w:ascii="Calibri" w:eastAsia="Times New Roman" w:hAnsi="Calibri" w:cs="Calibri"/>
                <w:color w:val="000000"/>
                <w:sz w:val="22"/>
                <w:szCs w:val="22"/>
              </w:rPr>
              <w:t xml:space="preserve">ID </w:t>
            </w:r>
            <w:r w:rsidR="00F22537" w:rsidRPr="00F22537">
              <w:rPr>
                <w:rFonts w:ascii="Calibri" w:eastAsia="Times New Roman" w:hAnsi="Calibri" w:cs="Calibri"/>
                <w:color w:val="000000"/>
                <w:sz w:val="22"/>
                <w:szCs w:val="22"/>
              </w:rPr>
              <w:t>can be obtained by applying to https://www.cdc.gov/rdc/B2AccessMod/ACs220.htm (to use at a RDC site)</w:t>
            </w:r>
          </w:p>
        </w:tc>
        <w:tc>
          <w:tcPr>
            <w:tcW w:w="2363" w:type="dxa"/>
            <w:tcBorders>
              <w:top w:val="nil"/>
              <w:left w:val="nil"/>
              <w:bottom w:val="single" w:sz="4" w:space="0" w:color="auto"/>
              <w:right w:val="nil"/>
            </w:tcBorders>
            <w:shd w:val="clear" w:color="000000" w:fill="FFFFFF"/>
            <w:hideMark/>
          </w:tcPr>
          <w:p w14:paraId="1FBD5D11" w14:textId="086236D2" w:rsidR="00F22537" w:rsidRPr="00F22537" w:rsidRDefault="00C8077E" w:rsidP="00F22537">
            <w:pPr>
              <w:jc w:val="center"/>
              <w:rPr>
                <w:rFonts w:ascii="Calibri" w:eastAsia="Times New Roman" w:hAnsi="Calibri" w:cs="Calibri"/>
                <w:color w:val="000000"/>
                <w:sz w:val="22"/>
                <w:szCs w:val="22"/>
              </w:rPr>
            </w:pPr>
            <w:r>
              <w:rPr>
                <w:rFonts w:ascii="Calibri" w:eastAsia="Times New Roman" w:hAnsi="Calibri" w:cs="Calibri"/>
                <w:color w:val="000000"/>
                <w:sz w:val="22"/>
                <w:szCs w:val="22"/>
              </w:rPr>
              <w:t>S</w:t>
            </w:r>
            <w:r w:rsidRPr="00F22537">
              <w:rPr>
                <w:rFonts w:ascii="Calibri" w:eastAsia="Times New Roman" w:hAnsi="Calibri" w:cs="Calibri"/>
                <w:color w:val="000000"/>
                <w:sz w:val="22"/>
                <w:szCs w:val="22"/>
              </w:rPr>
              <w:t xml:space="preserve">tate or county </w:t>
            </w:r>
            <w:r>
              <w:rPr>
                <w:rFonts w:ascii="Calibri" w:eastAsia="Times New Roman" w:hAnsi="Calibri" w:cs="Calibri"/>
                <w:color w:val="000000"/>
                <w:sz w:val="22"/>
                <w:szCs w:val="22"/>
              </w:rPr>
              <w:t xml:space="preserve">ID </w:t>
            </w:r>
            <w:r w:rsidRPr="00F22537">
              <w:rPr>
                <w:rFonts w:ascii="Calibri" w:eastAsia="Times New Roman" w:hAnsi="Calibri" w:cs="Calibri"/>
                <w:color w:val="000000"/>
                <w:sz w:val="22"/>
                <w:szCs w:val="22"/>
              </w:rPr>
              <w:t xml:space="preserve">can </w:t>
            </w:r>
            <w:r w:rsidR="00F22537" w:rsidRPr="00F22537">
              <w:rPr>
                <w:rFonts w:ascii="Calibri" w:eastAsia="Times New Roman" w:hAnsi="Calibri" w:cs="Calibri"/>
                <w:color w:val="000000"/>
                <w:sz w:val="22"/>
                <w:szCs w:val="22"/>
              </w:rPr>
              <w:t>be obtained by applying to https://www.cdc.gov/rdc/b1datatype/Dt1222.htm</w:t>
            </w:r>
          </w:p>
        </w:tc>
        <w:tc>
          <w:tcPr>
            <w:tcW w:w="2446" w:type="dxa"/>
            <w:tcBorders>
              <w:top w:val="nil"/>
              <w:left w:val="nil"/>
              <w:bottom w:val="single" w:sz="4" w:space="0" w:color="auto"/>
              <w:right w:val="nil"/>
            </w:tcBorders>
            <w:shd w:val="clear" w:color="000000" w:fill="FFFFFF"/>
            <w:hideMark/>
          </w:tcPr>
          <w:p w14:paraId="3EA816BD" w14:textId="74E52A87" w:rsidR="00F22537" w:rsidRPr="00F22537" w:rsidRDefault="00C8077E" w:rsidP="00F22537">
            <w:pPr>
              <w:jc w:val="center"/>
              <w:rPr>
                <w:rFonts w:ascii="Calibri" w:eastAsia="Times New Roman" w:hAnsi="Calibri" w:cs="Calibri"/>
                <w:color w:val="000000"/>
                <w:sz w:val="22"/>
                <w:szCs w:val="22"/>
              </w:rPr>
            </w:pPr>
            <w:r>
              <w:rPr>
                <w:rFonts w:ascii="Calibri" w:eastAsia="Times New Roman" w:hAnsi="Calibri" w:cs="Calibri"/>
                <w:color w:val="000000"/>
                <w:sz w:val="22"/>
                <w:szCs w:val="22"/>
              </w:rPr>
              <w:t>S</w:t>
            </w:r>
            <w:r w:rsidRPr="00F22537">
              <w:rPr>
                <w:rFonts w:ascii="Calibri" w:eastAsia="Times New Roman" w:hAnsi="Calibri" w:cs="Calibri"/>
                <w:color w:val="000000"/>
                <w:sz w:val="22"/>
                <w:szCs w:val="22"/>
              </w:rPr>
              <w:t xml:space="preserve">tate or county </w:t>
            </w:r>
            <w:r>
              <w:rPr>
                <w:rFonts w:ascii="Calibri" w:eastAsia="Times New Roman" w:hAnsi="Calibri" w:cs="Calibri"/>
                <w:color w:val="000000"/>
                <w:sz w:val="22"/>
                <w:szCs w:val="22"/>
              </w:rPr>
              <w:t xml:space="preserve">ID </w:t>
            </w:r>
            <w:r w:rsidRPr="00F22537">
              <w:rPr>
                <w:rFonts w:ascii="Calibri" w:eastAsia="Times New Roman" w:hAnsi="Calibri" w:cs="Calibri"/>
                <w:color w:val="000000"/>
                <w:sz w:val="22"/>
                <w:szCs w:val="22"/>
              </w:rPr>
              <w:t xml:space="preserve">can </w:t>
            </w:r>
            <w:r w:rsidR="00F22537" w:rsidRPr="00F22537">
              <w:rPr>
                <w:rFonts w:ascii="Calibri" w:eastAsia="Times New Roman" w:hAnsi="Calibri" w:cs="Calibri"/>
                <w:color w:val="000000"/>
                <w:sz w:val="22"/>
                <w:szCs w:val="22"/>
              </w:rPr>
              <w:t xml:space="preserve"> be obtained by applying to https://www.cdc.gov/rdc/B2AccessMod/ACs220.htm (to use at a RDC site)</w:t>
            </w:r>
          </w:p>
        </w:tc>
        <w:tc>
          <w:tcPr>
            <w:tcW w:w="3316" w:type="dxa"/>
            <w:tcBorders>
              <w:top w:val="nil"/>
              <w:left w:val="nil"/>
              <w:bottom w:val="single" w:sz="4" w:space="0" w:color="auto"/>
              <w:right w:val="nil"/>
            </w:tcBorders>
            <w:shd w:val="clear" w:color="000000" w:fill="FFFFFF"/>
            <w:hideMark/>
          </w:tcPr>
          <w:p w14:paraId="517D2807" w14:textId="1E4F299D" w:rsidR="00F22537" w:rsidRPr="00F22537" w:rsidRDefault="00C8077E" w:rsidP="00F22537">
            <w:pPr>
              <w:jc w:val="center"/>
              <w:rPr>
                <w:rFonts w:ascii="Calibri" w:eastAsia="Times New Roman" w:hAnsi="Calibri" w:cs="Calibri"/>
                <w:color w:val="000000"/>
                <w:sz w:val="22"/>
                <w:szCs w:val="22"/>
              </w:rPr>
            </w:pPr>
            <w:r>
              <w:rPr>
                <w:rFonts w:ascii="Calibri" w:eastAsia="Times New Roman" w:hAnsi="Calibri" w:cs="Calibri"/>
                <w:color w:val="000000"/>
                <w:sz w:val="22"/>
                <w:szCs w:val="22"/>
              </w:rPr>
              <w:t>S</w:t>
            </w:r>
            <w:r w:rsidRPr="00F22537">
              <w:rPr>
                <w:rFonts w:ascii="Calibri" w:eastAsia="Times New Roman" w:hAnsi="Calibri" w:cs="Calibri"/>
                <w:color w:val="000000"/>
                <w:sz w:val="22"/>
                <w:szCs w:val="22"/>
              </w:rPr>
              <w:t xml:space="preserve">tate or county </w:t>
            </w:r>
            <w:r>
              <w:rPr>
                <w:rFonts w:ascii="Calibri" w:eastAsia="Times New Roman" w:hAnsi="Calibri" w:cs="Calibri"/>
                <w:color w:val="000000"/>
                <w:sz w:val="22"/>
                <w:szCs w:val="22"/>
              </w:rPr>
              <w:t xml:space="preserve">ID </w:t>
            </w:r>
            <w:r w:rsidRPr="00F22537">
              <w:rPr>
                <w:rFonts w:ascii="Calibri" w:eastAsia="Times New Roman" w:hAnsi="Calibri" w:cs="Calibri"/>
                <w:color w:val="000000"/>
                <w:sz w:val="22"/>
                <w:szCs w:val="22"/>
              </w:rPr>
              <w:t xml:space="preserve">can </w:t>
            </w:r>
            <w:r>
              <w:rPr>
                <w:rFonts w:ascii="Calibri" w:eastAsia="Times New Roman" w:hAnsi="Calibri" w:cs="Calibri"/>
                <w:color w:val="000000"/>
                <w:sz w:val="22"/>
                <w:szCs w:val="22"/>
              </w:rPr>
              <w:t xml:space="preserve">be </w:t>
            </w:r>
            <w:r w:rsidR="00F22537" w:rsidRPr="00F22537">
              <w:rPr>
                <w:rFonts w:ascii="Calibri" w:eastAsia="Times New Roman" w:hAnsi="Calibri" w:cs="Calibri"/>
                <w:color w:val="000000"/>
                <w:sz w:val="22"/>
                <w:szCs w:val="22"/>
              </w:rPr>
              <w:t>obtained by applying to https://meps.ahrq.gov/mepsweb/data_stats/onsite_datacenter.jsp?# (to use at a RDC site)</w:t>
            </w:r>
          </w:p>
        </w:tc>
      </w:tr>
      <w:tr w:rsidR="00F0485F" w:rsidRPr="00F22537" w14:paraId="6C24DF98" w14:textId="77777777" w:rsidTr="00F0485F">
        <w:trPr>
          <w:gridAfter w:val="1"/>
          <w:wAfter w:w="15" w:type="dxa"/>
          <w:trHeight w:val="615"/>
        </w:trPr>
        <w:tc>
          <w:tcPr>
            <w:tcW w:w="1235" w:type="dxa"/>
            <w:tcBorders>
              <w:top w:val="single" w:sz="8" w:space="0" w:color="auto"/>
              <w:left w:val="nil"/>
              <w:bottom w:val="double" w:sz="6" w:space="0" w:color="auto"/>
              <w:right w:val="nil"/>
            </w:tcBorders>
            <w:shd w:val="clear" w:color="auto" w:fill="auto"/>
            <w:vAlign w:val="center"/>
            <w:hideMark/>
          </w:tcPr>
          <w:p w14:paraId="37E7C4FC"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Sample Size</w:t>
            </w:r>
          </w:p>
        </w:tc>
        <w:tc>
          <w:tcPr>
            <w:tcW w:w="2545" w:type="dxa"/>
            <w:tcBorders>
              <w:top w:val="nil"/>
              <w:left w:val="nil"/>
              <w:bottom w:val="double" w:sz="6" w:space="0" w:color="auto"/>
              <w:right w:val="nil"/>
            </w:tcBorders>
            <w:shd w:val="clear" w:color="auto" w:fill="auto"/>
            <w:noWrap/>
            <w:hideMark/>
          </w:tcPr>
          <w:p w14:paraId="517CB968" w14:textId="5DFC2BA6"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Approximately 450,000 individuals/year</w:t>
            </w:r>
          </w:p>
        </w:tc>
        <w:tc>
          <w:tcPr>
            <w:tcW w:w="2464" w:type="dxa"/>
            <w:tcBorders>
              <w:top w:val="nil"/>
              <w:left w:val="nil"/>
              <w:bottom w:val="double" w:sz="6" w:space="0" w:color="auto"/>
              <w:right w:val="nil"/>
            </w:tcBorders>
            <w:shd w:val="clear" w:color="000000" w:fill="FFFFFF"/>
            <w:hideMark/>
          </w:tcPr>
          <w:p w14:paraId="38E1BE06"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Approximately 100,000 individuals / year</w:t>
            </w:r>
          </w:p>
        </w:tc>
        <w:tc>
          <w:tcPr>
            <w:tcW w:w="2363" w:type="dxa"/>
            <w:tcBorders>
              <w:top w:val="nil"/>
              <w:left w:val="nil"/>
              <w:bottom w:val="double" w:sz="6" w:space="0" w:color="auto"/>
              <w:right w:val="nil"/>
            </w:tcBorders>
            <w:shd w:val="clear" w:color="000000" w:fill="FFFFFF"/>
            <w:hideMark/>
          </w:tcPr>
          <w:p w14:paraId="4743AD98"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Approximately 10,000 individuals / year</w:t>
            </w:r>
          </w:p>
        </w:tc>
        <w:tc>
          <w:tcPr>
            <w:tcW w:w="2446" w:type="dxa"/>
            <w:tcBorders>
              <w:top w:val="nil"/>
              <w:left w:val="nil"/>
              <w:bottom w:val="double" w:sz="6" w:space="0" w:color="auto"/>
              <w:right w:val="single" w:sz="8" w:space="0" w:color="DEE2E6"/>
            </w:tcBorders>
            <w:shd w:val="clear" w:color="000000" w:fill="FFFFFF"/>
            <w:hideMark/>
          </w:tcPr>
          <w:p w14:paraId="0A6769A7"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Approximately 35,000 individuals / year</w:t>
            </w:r>
          </w:p>
        </w:tc>
        <w:tc>
          <w:tcPr>
            <w:tcW w:w="3316" w:type="dxa"/>
            <w:tcBorders>
              <w:top w:val="nil"/>
              <w:left w:val="nil"/>
              <w:bottom w:val="double" w:sz="6" w:space="0" w:color="auto"/>
              <w:right w:val="single" w:sz="8" w:space="0" w:color="DEE2E6"/>
            </w:tcBorders>
            <w:shd w:val="clear" w:color="000000" w:fill="FFFFFF"/>
            <w:hideMark/>
          </w:tcPr>
          <w:p w14:paraId="3C4CDF72"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Approximately 42,000 individuals / year</w:t>
            </w:r>
          </w:p>
        </w:tc>
      </w:tr>
    </w:tbl>
    <w:p w14:paraId="236CC387" w14:textId="79ED600B" w:rsidR="006B14AF" w:rsidRDefault="006B14AF" w:rsidP="00BC509A">
      <w:pPr>
        <w:rPr>
          <w:rFonts w:asciiTheme="majorHAnsi" w:hAnsiTheme="majorHAnsi" w:cstheme="majorHAnsi"/>
          <w:sz w:val="22"/>
          <w:szCs w:val="22"/>
        </w:rPr>
        <w:sectPr w:rsidR="006B14AF" w:rsidSect="002E7D0C">
          <w:pgSz w:w="15840" w:h="12240" w:orient="landscape"/>
          <w:pgMar w:top="1800" w:right="1440" w:bottom="1800" w:left="1440" w:header="720" w:footer="720" w:gutter="0"/>
          <w:cols w:space="720"/>
          <w:docGrid w:linePitch="360"/>
        </w:sectPr>
      </w:pPr>
    </w:p>
    <w:p w14:paraId="1E95C5AC" w14:textId="77777777" w:rsidR="006B14AF" w:rsidRPr="0028786E" w:rsidRDefault="006B14AF" w:rsidP="006B14AF">
      <w:pPr>
        <w:rPr>
          <w:rFonts w:asciiTheme="majorHAnsi" w:hAnsiTheme="majorHAnsi" w:cstheme="majorHAnsi"/>
          <w:sz w:val="22"/>
          <w:szCs w:val="22"/>
        </w:rPr>
      </w:pPr>
    </w:p>
    <w:p w14:paraId="72CD10BA" w14:textId="66BC0F08" w:rsidR="006B14AF" w:rsidRPr="0028786E" w:rsidRDefault="006B14AF" w:rsidP="006B14AF">
      <w:pPr>
        <w:pStyle w:val="Heading1"/>
        <w:rPr>
          <w:b/>
          <w:bCs/>
        </w:rPr>
      </w:pPr>
      <w:bookmarkStart w:id="10" w:name="_Toc52563874"/>
      <w:r w:rsidRPr="0028786E">
        <w:rPr>
          <w:b/>
          <w:bCs/>
        </w:rPr>
        <w:t xml:space="preserve">C. </w:t>
      </w:r>
      <w:r w:rsidR="006D5968">
        <w:rPr>
          <w:b/>
          <w:bCs/>
        </w:rPr>
        <w:t>Stata Code</w:t>
      </w:r>
      <w:bookmarkEnd w:id="10"/>
    </w:p>
    <w:p w14:paraId="4007A715"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Most of the files downloaded are in SAS format. This section introduces the Stata codes to convert them in to Stata file</w:t>
      </w:r>
    </w:p>
    <w:p w14:paraId="00A19FAF"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 xml:space="preserve">In Stata, use </w:t>
      </w:r>
      <w:proofErr w:type="spellStart"/>
      <w:r w:rsidRPr="0028786E">
        <w:rPr>
          <w:rFonts w:asciiTheme="majorHAnsi" w:hAnsiTheme="majorHAnsi" w:cstheme="majorHAnsi"/>
          <w:i/>
          <w:sz w:val="22"/>
          <w:szCs w:val="22"/>
        </w:rPr>
        <w:t>fdause</w:t>
      </w:r>
      <w:proofErr w:type="spellEnd"/>
      <w:r w:rsidRPr="0028786E">
        <w:rPr>
          <w:rFonts w:asciiTheme="majorHAnsi" w:hAnsiTheme="majorHAnsi" w:cstheme="majorHAnsi"/>
          <w:sz w:val="22"/>
          <w:szCs w:val="22"/>
        </w:rPr>
        <w:t xml:space="preserve"> command to convert a SAS file to a DTA file.</w:t>
      </w:r>
    </w:p>
    <w:p w14:paraId="5377A1E3" w14:textId="77777777" w:rsidR="006B14AF" w:rsidRPr="0028786E" w:rsidRDefault="006B14AF" w:rsidP="006B14AF">
      <w:pPr>
        <w:ind w:firstLine="360"/>
        <w:rPr>
          <w:rFonts w:asciiTheme="majorHAnsi" w:hAnsiTheme="majorHAnsi" w:cstheme="majorHAnsi"/>
          <w:bCs/>
          <w:sz w:val="22"/>
          <w:szCs w:val="22"/>
        </w:rPr>
      </w:pPr>
      <w:r w:rsidRPr="0028786E">
        <w:rPr>
          <w:rFonts w:asciiTheme="majorHAnsi" w:hAnsiTheme="majorHAnsi" w:cstheme="majorHAnsi"/>
          <w:bCs/>
          <w:sz w:val="22"/>
          <w:szCs w:val="22"/>
        </w:rPr>
        <w:t xml:space="preserve">The code below gives an example of how to use the command to convert </w:t>
      </w:r>
      <w:r>
        <w:rPr>
          <w:rFonts w:asciiTheme="majorHAnsi" w:hAnsiTheme="majorHAnsi" w:cstheme="majorHAnsi"/>
          <w:bCs/>
          <w:sz w:val="22"/>
          <w:szCs w:val="22"/>
        </w:rPr>
        <w:t>.</w:t>
      </w:r>
      <w:proofErr w:type="spellStart"/>
      <w:r>
        <w:rPr>
          <w:rFonts w:asciiTheme="majorHAnsi" w:hAnsiTheme="majorHAnsi" w:cstheme="majorHAnsi"/>
          <w:bCs/>
          <w:sz w:val="22"/>
          <w:szCs w:val="22"/>
        </w:rPr>
        <w:t>xpt</w:t>
      </w:r>
      <w:proofErr w:type="spellEnd"/>
      <w:r w:rsidRPr="0028786E">
        <w:rPr>
          <w:rFonts w:asciiTheme="majorHAnsi" w:hAnsiTheme="majorHAnsi" w:cstheme="majorHAnsi"/>
          <w:bCs/>
          <w:sz w:val="22"/>
          <w:szCs w:val="22"/>
        </w:rPr>
        <w:t xml:space="preserve"> files from NHANES data in to </w:t>
      </w:r>
      <w:r>
        <w:rPr>
          <w:rFonts w:asciiTheme="majorHAnsi" w:hAnsiTheme="majorHAnsi" w:cstheme="majorHAnsi"/>
          <w:bCs/>
          <w:sz w:val="22"/>
          <w:szCs w:val="22"/>
        </w:rPr>
        <w:t>.</w:t>
      </w:r>
      <w:proofErr w:type="spellStart"/>
      <w:r>
        <w:rPr>
          <w:rFonts w:asciiTheme="majorHAnsi" w:hAnsiTheme="majorHAnsi" w:cstheme="majorHAnsi"/>
          <w:bCs/>
          <w:sz w:val="22"/>
          <w:szCs w:val="22"/>
        </w:rPr>
        <w:t>dta</w:t>
      </w:r>
      <w:proofErr w:type="spellEnd"/>
      <w:r w:rsidRPr="0028786E">
        <w:rPr>
          <w:rFonts w:asciiTheme="majorHAnsi" w:hAnsiTheme="majorHAnsi" w:cstheme="majorHAnsi"/>
          <w:bCs/>
          <w:sz w:val="22"/>
          <w:szCs w:val="22"/>
        </w:rPr>
        <w:t xml:space="preserve"> files</w:t>
      </w:r>
    </w:p>
    <w:p w14:paraId="2F8A6CD7" w14:textId="77777777" w:rsidR="006B14AF" w:rsidRPr="0028786E" w:rsidRDefault="006B14AF" w:rsidP="006B14AF">
      <w:pPr>
        <w:ind w:firstLine="360"/>
        <w:rPr>
          <w:rFonts w:asciiTheme="majorHAnsi" w:hAnsiTheme="majorHAnsi" w:cstheme="majorHAnsi"/>
          <w:b/>
          <w:sz w:val="22"/>
          <w:szCs w:val="22"/>
        </w:rPr>
      </w:pPr>
      <w:r w:rsidRPr="0028786E">
        <w:rPr>
          <w:rFonts w:asciiTheme="majorHAnsi" w:hAnsiTheme="majorHAnsi" w:cstheme="majorHAnsi"/>
          <w:b/>
          <w:sz w:val="22"/>
          <w:szCs w:val="22"/>
        </w:rPr>
        <w:t xml:space="preserve">Details as follows </w:t>
      </w:r>
    </w:p>
    <w:p w14:paraId="6C7E3E35"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 xml:space="preserve">* Author: Cong </w:t>
      </w:r>
      <w:proofErr w:type="spellStart"/>
      <w:r w:rsidRPr="0028786E">
        <w:rPr>
          <w:rFonts w:asciiTheme="majorHAnsi" w:hAnsiTheme="majorHAnsi" w:cstheme="majorHAnsi"/>
          <w:sz w:val="22"/>
          <w:szCs w:val="22"/>
        </w:rPr>
        <w:t>GIan</w:t>
      </w:r>
      <w:proofErr w:type="spellEnd"/>
      <w:r w:rsidRPr="0028786E">
        <w:rPr>
          <w:rFonts w:asciiTheme="majorHAnsi" w:hAnsiTheme="majorHAnsi" w:cstheme="majorHAnsi"/>
          <w:sz w:val="22"/>
          <w:szCs w:val="22"/>
        </w:rPr>
        <w:t xml:space="preserve"> (6/15/20)</w:t>
      </w:r>
    </w:p>
    <w:p w14:paraId="422569BF"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 Converting SAS file to Stata file</w:t>
      </w:r>
    </w:p>
    <w:p w14:paraId="30568CD8"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 Change local macro to include other periods after 1999-2000</w:t>
      </w:r>
    </w:p>
    <w:p w14:paraId="036606C0"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 xml:space="preserve">local </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 xml:space="preserve"> "1999_2000"</w:t>
      </w:r>
    </w:p>
    <w:p w14:paraId="7C1DA3C7"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t xml:space="preserve">foreach </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 xml:space="preserve"> in `</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 {</w:t>
      </w:r>
    </w:p>
    <w:p w14:paraId="1820F3B2"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t xml:space="preserve">    dis "`</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w:t>
      </w:r>
    </w:p>
    <w:p w14:paraId="4331A471"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t xml:space="preserve">*Change the current directory to the folder in which the </w:t>
      </w:r>
      <w:r>
        <w:rPr>
          <w:rFonts w:asciiTheme="majorHAnsi" w:hAnsiTheme="majorHAnsi" w:cstheme="majorHAnsi"/>
          <w:sz w:val="22"/>
          <w:szCs w:val="22"/>
        </w:rPr>
        <w:t>.</w:t>
      </w:r>
      <w:proofErr w:type="spellStart"/>
      <w:r>
        <w:rPr>
          <w:rFonts w:asciiTheme="majorHAnsi" w:hAnsiTheme="majorHAnsi" w:cstheme="majorHAnsi"/>
          <w:sz w:val="22"/>
          <w:szCs w:val="22"/>
        </w:rPr>
        <w:t>xpt</w:t>
      </w:r>
      <w:proofErr w:type="spellEnd"/>
      <w:r w:rsidRPr="0028786E">
        <w:rPr>
          <w:rFonts w:asciiTheme="majorHAnsi" w:hAnsiTheme="majorHAnsi" w:cstheme="majorHAnsi"/>
          <w:sz w:val="22"/>
          <w:szCs w:val="22"/>
        </w:rPr>
        <w:t xml:space="preserve"> files are located</w:t>
      </w:r>
    </w:p>
    <w:p w14:paraId="627E6667"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r>
      <w:r w:rsidRPr="0028786E">
        <w:rPr>
          <w:rFonts w:asciiTheme="majorHAnsi" w:hAnsiTheme="majorHAnsi" w:cstheme="majorHAnsi"/>
          <w:sz w:val="22"/>
          <w:szCs w:val="22"/>
        </w:rPr>
        <w:tab/>
        <w:t>cd "I:\NHANES\Raw Data\\`</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w:t>
      </w:r>
    </w:p>
    <w:p w14:paraId="262B7814"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r>
      <w:r w:rsidRPr="0028786E">
        <w:rPr>
          <w:rFonts w:asciiTheme="majorHAnsi" w:hAnsiTheme="majorHAnsi" w:cstheme="majorHAnsi"/>
          <w:sz w:val="22"/>
          <w:szCs w:val="22"/>
        </w:rPr>
        <w:tab/>
        <w:t xml:space="preserve">local </w:t>
      </w:r>
      <w:proofErr w:type="spellStart"/>
      <w:r w:rsidRPr="0028786E">
        <w:rPr>
          <w:rFonts w:asciiTheme="majorHAnsi" w:hAnsiTheme="majorHAnsi" w:cstheme="majorHAnsi"/>
          <w:sz w:val="22"/>
          <w:szCs w:val="22"/>
        </w:rPr>
        <w:t>filelist</w:t>
      </w:r>
      <w:proofErr w:type="spellEnd"/>
      <w:r w:rsidRPr="0028786E">
        <w:rPr>
          <w:rFonts w:asciiTheme="majorHAnsi" w:hAnsiTheme="majorHAnsi" w:cstheme="majorHAnsi"/>
          <w:sz w:val="22"/>
          <w:szCs w:val="22"/>
        </w:rPr>
        <w:t xml:space="preserve">: </w:t>
      </w:r>
      <w:proofErr w:type="spellStart"/>
      <w:r w:rsidRPr="0028786E">
        <w:rPr>
          <w:rFonts w:asciiTheme="majorHAnsi" w:hAnsiTheme="majorHAnsi" w:cstheme="majorHAnsi"/>
          <w:sz w:val="22"/>
          <w:szCs w:val="22"/>
        </w:rPr>
        <w:t>dir</w:t>
      </w:r>
      <w:proofErr w:type="spellEnd"/>
      <w:r w:rsidRPr="0028786E">
        <w:rPr>
          <w:rFonts w:asciiTheme="majorHAnsi" w:hAnsiTheme="majorHAnsi" w:cstheme="majorHAnsi"/>
          <w:sz w:val="22"/>
          <w:szCs w:val="22"/>
        </w:rPr>
        <w:t xml:space="preserve"> . files "*</w:t>
      </w:r>
      <w:r>
        <w:rPr>
          <w:rFonts w:asciiTheme="majorHAnsi" w:hAnsiTheme="majorHAnsi" w:cstheme="majorHAnsi"/>
          <w:sz w:val="22"/>
          <w:szCs w:val="22"/>
        </w:rPr>
        <w:t>.</w:t>
      </w:r>
      <w:proofErr w:type="spellStart"/>
      <w:r>
        <w:rPr>
          <w:rFonts w:asciiTheme="majorHAnsi" w:hAnsiTheme="majorHAnsi" w:cstheme="majorHAnsi"/>
          <w:sz w:val="22"/>
          <w:szCs w:val="22"/>
        </w:rPr>
        <w:t>xpt</w:t>
      </w:r>
      <w:proofErr w:type="spellEnd"/>
      <w:r w:rsidRPr="0028786E">
        <w:rPr>
          <w:rFonts w:asciiTheme="majorHAnsi" w:hAnsiTheme="majorHAnsi" w:cstheme="majorHAnsi"/>
          <w:sz w:val="22"/>
          <w:szCs w:val="22"/>
        </w:rPr>
        <w:t>"</w:t>
      </w:r>
    </w:p>
    <w:p w14:paraId="6CAA5800"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r>
      <w:r w:rsidRPr="0028786E">
        <w:rPr>
          <w:rFonts w:asciiTheme="majorHAnsi" w:hAnsiTheme="majorHAnsi" w:cstheme="majorHAnsi"/>
          <w:sz w:val="22"/>
          <w:szCs w:val="22"/>
        </w:rPr>
        <w:tab/>
        <w:t>dis `</w:t>
      </w:r>
      <w:proofErr w:type="spellStart"/>
      <w:r w:rsidRPr="0028786E">
        <w:rPr>
          <w:rFonts w:asciiTheme="majorHAnsi" w:hAnsiTheme="majorHAnsi" w:cstheme="majorHAnsi"/>
          <w:sz w:val="22"/>
          <w:szCs w:val="22"/>
        </w:rPr>
        <w:t>filelist</w:t>
      </w:r>
      <w:proofErr w:type="spellEnd"/>
      <w:r w:rsidRPr="0028786E">
        <w:rPr>
          <w:rFonts w:asciiTheme="majorHAnsi" w:hAnsiTheme="majorHAnsi" w:cstheme="majorHAnsi"/>
          <w:sz w:val="22"/>
          <w:szCs w:val="22"/>
        </w:rPr>
        <w:t>'</w:t>
      </w:r>
    </w:p>
    <w:p w14:paraId="5DFEF5CE"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w:t>
      </w:r>
      <w:r w:rsidRPr="0028786E">
        <w:rPr>
          <w:rFonts w:asciiTheme="majorHAnsi" w:hAnsiTheme="majorHAnsi" w:cstheme="majorHAnsi"/>
          <w:sz w:val="22"/>
          <w:szCs w:val="22"/>
        </w:rPr>
        <w:tab/>
      </w:r>
    </w:p>
    <w:p w14:paraId="1928B8C7"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 xml:space="preserve">local </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 xml:space="preserve"> "1999_2000"</w:t>
      </w:r>
    </w:p>
    <w:p w14:paraId="4A457512"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 xml:space="preserve">foreach </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 xml:space="preserve"> in `</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 {</w:t>
      </w:r>
    </w:p>
    <w:p w14:paraId="65A91804"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t>foreach file in `</w:t>
      </w:r>
      <w:proofErr w:type="spellStart"/>
      <w:r w:rsidRPr="0028786E">
        <w:rPr>
          <w:rFonts w:asciiTheme="majorHAnsi" w:hAnsiTheme="majorHAnsi" w:cstheme="majorHAnsi"/>
          <w:sz w:val="22"/>
          <w:szCs w:val="22"/>
        </w:rPr>
        <w:t>filelist</w:t>
      </w:r>
      <w:proofErr w:type="spellEnd"/>
      <w:r w:rsidRPr="0028786E">
        <w:rPr>
          <w:rFonts w:asciiTheme="majorHAnsi" w:hAnsiTheme="majorHAnsi" w:cstheme="majorHAnsi"/>
          <w:sz w:val="22"/>
          <w:szCs w:val="22"/>
        </w:rPr>
        <w:t>' {</w:t>
      </w:r>
    </w:p>
    <w:p w14:paraId="230B418C"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r>
      <w:r w:rsidRPr="0028786E">
        <w:rPr>
          <w:rFonts w:asciiTheme="majorHAnsi" w:hAnsiTheme="majorHAnsi" w:cstheme="majorHAnsi"/>
          <w:sz w:val="22"/>
          <w:szCs w:val="22"/>
        </w:rPr>
        <w:tab/>
        <w:t>clear</w:t>
      </w:r>
    </w:p>
    <w:p w14:paraId="01DE6783"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r>
      <w:r w:rsidRPr="0028786E">
        <w:rPr>
          <w:rFonts w:asciiTheme="majorHAnsi" w:hAnsiTheme="majorHAnsi" w:cstheme="majorHAnsi"/>
          <w:sz w:val="22"/>
          <w:szCs w:val="22"/>
        </w:rPr>
        <w:tab/>
      </w:r>
      <w:proofErr w:type="spellStart"/>
      <w:r w:rsidRPr="0028786E">
        <w:rPr>
          <w:rFonts w:asciiTheme="majorHAnsi" w:hAnsiTheme="majorHAnsi" w:cstheme="majorHAnsi"/>
          <w:sz w:val="22"/>
          <w:szCs w:val="22"/>
        </w:rPr>
        <w:t>fdause</w:t>
      </w:r>
      <w:proofErr w:type="spellEnd"/>
      <w:r w:rsidRPr="0028786E">
        <w:rPr>
          <w:rFonts w:asciiTheme="majorHAnsi" w:hAnsiTheme="majorHAnsi" w:cstheme="majorHAnsi"/>
          <w:sz w:val="22"/>
          <w:szCs w:val="22"/>
        </w:rPr>
        <w:t xml:space="preserve"> `file'</w:t>
      </w:r>
    </w:p>
    <w:p w14:paraId="4C35C349"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r>
      <w:r w:rsidRPr="0028786E">
        <w:rPr>
          <w:rFonts w:asciiTheme="majorHAnsi" w:hAnsiTheme="majorHAnsi" w:cstheme="majorHAnsi"/>
          <w:sz w:val="22"/>
          <w:szCs w:val="22"/>
        </w:rPr>
        <w:tab/>
        <w:t xml:space="preserve">local filename = </w:t>
      </w:r>
      <w:proofErr w:type="spellStart"/>
      <w:r w:rsidRPr="0028786E">
        <w:rPr>
          <w:rFonts w:asciiTheme="majorHAnsi" w:hAnsiTheme="majorHAnsi" w:cstheme="majorHAnsi"/>
          <w:sz w:val="22"/>
          <w:szCs w:val="22"/>
        </w:rPr>
        <w:t>substr</w:t>
      </w:r>
      <w:proofErr w:type="spellEnd"/>
      <w:r w:rsidRPr="0028786E">
        <w:rPr>
          <w:rFonts w:asciiTheme="majorHAnsi" w:hAnsiTheme="majorHAnsi" w:cstheme="majorHAnsi"/>
          <w:sz w:val="22"/>
          <w:szCs w:val="22"/>
        </w:rPr>
        <w:t xml:space="preserve">("`file'", 1, </w:t>
      </w:r>
      <w:proofErr w:type="spellStart"/>
      <w:r w:rsidRPr="0028786E">
        <w:rPr>
          <w:rFonts w:asciiTheme="majorHAnsi" w:hAnsiTheme="majorHAnsi" w:cstheme="majorHAnsi"/>
          <w:sz w:val="22"/>
          <w:szCs w:val="22"/>
        </w:rPr>
        <w:t>strpos</w:t>
      </w:r>
      <w:proofErr w:type="spellEnd"/>
      <w:r w:rsidRPr="0028786E">
        <w:rPr>
          <w:rFonts w:asciiTheme="majorHAnsi" w:hAnsiTheme="majorHAnsi" w:cstheme="majorHAnsi"/>
          <w:sz w:val="22"/>
          <w:szCs w:val="22"/>
        </w:rPr>
        <w:t>("`file'", ".") -1)</w:t>
      </w:r>
    </w:p>
    <w:p w14:paraId="4591B84A"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r>
      <w:r w:rsidRPr="0028786E">
        <w:rPr>
          <w:rFonts w:asciiTheme="majorHAnsi" w:hAnsiTheme="majorHAnsi" w:cstheme="majorHAnsi"/>
          <w:sz w:val="22"/>
          <w:szCs w:val="22"/>
        </w:rPr>
        <w:tab/>
        <w:t>save "I:\NHANES\Gen Data\\`</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'\\`filename'</w:t>
      </w:r>
      <w:r>
        <w:rPr>
          <w:rFonts w:asciiTheme="majorHAnsi" w:hAnsiTheme="majorHAnsi" w:cstheme="majorHAnsi"/>
          <w:sz w:val="22"/>
          <w:szCs w:val="22"/>
        </w:rPr>
        <w:t>.</w:t>
      </w:r>
      <w:proofErr w:type="spellStart"/>
      <w:r>
        <w:rPr>
          <w:rFonts w:asciiTheme="majorHAnsi" w:hAnsiTheme="majorHAnsi" w:cstheme="majorHAnsi"/>
          <w:sz w:val="22"/>
          <w:szCs w:val="22"/>
        </w:rPr>
        <w:t>dta</w:t>
      </w:r>
      <w:proofErr w:type="spellEnd"/>
      <w:r w:rsidRPr="0028786E">
        <w:rPr>
          <w:rFonts w:asciiTheme="majorHAnsi" w:hAnsiTheme="majorHAnsi" w:cstheme="majorHAnsi"/>
          <w:sz w:val="22"/>
          <w:szCs w:val="22"/>
        </w:rPr>
        <w:t>", replace</w:t>
      </w:r>
    </w:p>
    <w:p w14:paraId="0257C787"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r>
      <w:r w:rsidRPr="0028786E">
        <w:rPr>
          <w:rFonts w:asciiTheme="majorHAnsi" w:hAnsiTheme="majorHAnsi" w:cstheme="majorHAnsi"/>
          <w:sz w:val="22"/>
          <w:szCs w:val="22"/>
        </w:rPr>
        <w:tab/>
        <w:t>}</w:t>
      </w:r>
    </w:p>
    <w:p w14:paraId="7C8E34F2"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t>}</w:t>
      </w:r>
    </w:p>
    <w:p w14:paraId="76921CE0" w14:textId="77777777" w:rsidR="006B14AF" w:rsidRDefault="006B14AF" w:rsidP="006B14AF">
      <w:pPr>
        <w:rPr>
          <w:rFonts w:asciiTheme="majorHAnsi" w:hAnsiTheme="majorHAnsi" w:cstheme="majorHAnsi"/>
          <w:sz w:val="22"/>
          <w:szCs w:val="22"/>
        </w:rPr>
      </w:pPr>
    </w:p>
    <w:p w14:paraId="5E6AC2F8" w14:textId="77777777" w:rsidR="006B14AF" w:rsidRDefault="006B14AF" w:rsidP="006B14AF">
      <w:pPr>
        <w:ind w:firstLine="360"/>
        <w:rPr>
          <w:rFonts w:asciiTheme="majorHAnsi" w:hAnsiTheme="majorHAnsi" w:cstheme="majorHAnsi"/>
          <w:sz w:val="22"/>
          <w:szCs w:val="22"/>
        </w:rPr>
      </w:pPr>
    </w:p>
    <w:p w14:paraId="40C69F34" w14:textId="77777777" w:rsidR="006B14AF" w:rsidRDefault="006B14AF" w:rsidP="006B14AF">
      <w:pPr>
        <w:ind w:firstLine="360"/>
        <w:rPr>
          <w:rFonts w:asciiTheme="majorHAnsi" w:hAnsiTheme="majorHAnsi" w:cstheme="majorHAnsi"/>
          <w:sz w:val="22"/>
          <w:szCs w:val="22"/>
        </w:rPr>
      </w:pPr>
    </w:p>
    <w:p w14:paraId="1CE91E42" w14:textId="2F852F1A" w:rsidR="003F6185" w:rsidRDefault="003F6185" w:rsidP="005068B2">
      <w:pPr>
        <w:ind w:firstLine="360"/>
        <w:rPr>
          <w:rFonts w:asciiTheme="majorHAnsi" w:hAnsiTheme="majorHAnsi" w:cstheme="majorHAnsi"/>
          <w:sz w:val="22"/>
          <w:szCs w:val="22"/>
        </w:rPr>
      </w:pPr>
    </w:p>
    <w:p w14:paraId="7F3EA20A" w14:textId="20DB5052" w:rsidR="003F6185" w:rsidRDefault="003F6185" w:rsidP="005068B2">
      <w:pPr>
        <w:ind w:firstLine="360"/>
        <w:rPr>
          <w:rFonts w:asciiTheme="majorHAnsi" w:hAnsiTheme="majorHAnsi" w:cstheme="majorHAnsi"/>
          <w:sz w:val="22"/>
          <w:szCs w:val="22"/>
        </w:rPr>
      </w:pPr>
    </w:p>
    <w:p w14:paraId="2706591D" w14:textId="5FB9853B" w:rsidR="00B041E6" w:rsidRDefault="00B041E6" w:rsidP="005068B2">
      <w:pPr>
        <w:ind w:firstLine="360"/>
        <w:rPr>
          <w:rFonts w:asciiTheme="majorHAnsi" w:hAnsiTheme="majorHAnsi" w:cstheme="majorHAnsi"/>
          <w:sz w:val="22"/>
          <w:szCs w:val="22"/>
        </w:rPr>
      </w:pPr>
    </w:p>
    <w:p w14:paraId="6B3901AC" w14:textId="05020A24" w:rsidR="00B041E6" w:rsidRDefault="00B041E6" w:rsidP="005068B2">
      <w:pPr>
        <w:ind w:firstLine="360"/>
        <w:rPr>
          <w:rFonts w:asciiTheme="majorHAnsi" w:hAnsiTheme="majorHAnsi" w:cstheme="majorHAnsi"/>
          <w:sz w:val="22"/>
          <w:szCs w:val="22"/>
        </w:rPr>
      </w:pPr>
    </w:p>
    <w:p w14:paraId="3A4BB4DC" w14:textId="05663517" w:rsidR="00B041E6" w:rsidRDefault="00B041E6" w:rsidP="005068B2">
      <w:pPr>
        <w:ind w:firstLine="360"/>
        <w:rPr>
          <w:rFonts w:asciiTheme="majorHAnsi" w:hAnsiTheme="majorHAnsi" w:cstheme="majorHAnsi"/>
          <w:sz w:val="22"/>
          <w:szCs w:val="22"/>
        </w:rPr>
      </w:pPr>
    </w:p>
    <w:p w14:paraId="3D0F6CAD" w14:textId="13C900F7" w:rsidR="00B041E6" w:rsidRDefault="00B041E6" w:rsidP="005068B2">
      <w:pPr>
        <w:ind w:firstLine="360"/>
        <w:rPr>
          <w:rFonts w:asciiTheme="majorHAnsi" w:hAnsiTheme="majorHAnsi" w:cstheme="majorHAnsi"/>
          <w:sz w:val="22"/>
          <w:szCs w:val="22"/>
        </w:rPr>
      </w:pPr>
    </w:p>
    <w:p w14:paraId="2136CE96" w14:textId="4EA01593" w:rsidR="00B041E6" w:rsidRDefault="00B041E6" w:rsidP="005068B2">
      <w:pPr>
        <w:ind w:firstLine="360"/>
        <w:rPr>
          <w:rFonts w:asciiTheme="majorHAnsi" w:hAnsiTheme="majorHAnsi" w:cstheme="majorHAnsi"/>
          <w:sz w:val="22"/>
          <w:szCs w:val="22"/>
        </w:rPr>
      </w:pPr>
    </w:p>
    <w:p w14:paraId="6E68945F" w14:textId="3D10F6E6" w:rsidR="00B041E6" w:rsidRDefault="00B041E6" w:rsidP="005068B2">
      <w:pPr>
        <w:ind w:firstLine="360"/>
        <w:rPr>
          <w:rFonts w:asciiTheme="majorHAnsi" w:hAnsiTheme="majorHAnsi" w:cstheme="majorHAnsi"/>
          <w:sz w:val="22"/>
          <w:szCs w:val="22"/>
        </w:rPr>
      </w:pPr>
    </w:p>
    <w:p w14:paraId="4EDCAF18" w14:textId="033607E2" w:rsidR="00B041E6" w:rsidRDefault="00B041E6" w:rsidP="005068B2">
      <w:pPr>
        <w:ind w:firstLine="360"/>
        <w:rPr>
          <w:rFonts w:asciiTheme="majorHAnsi" w:hAnsiTheme="majorHAnsi" w:cstheme="majorHAnsi"/>
          <w:sz w:val="22"/>
          <w:szCs w:val="22"/>
        </w:rPr>
      </w:pPr>
    </w:p>
    <w:p w14:paraId="4AD92C9D" w14:textId="08914FC5" w:rsidR="00B041E6" w:rsidRDefault="00B041E6" w:rsidP="005068B2">
      <w:pPr>
        <w:ind w:firstLine="360"/>
        <w:rPr>
          <w:rFonts w:asciiTheme="majorHAnsi" w:hAnsiTheme="majorHAnsi" w:cstheme="majorHAnsi"/>
          <w:sz w:val="22"/>
          <w:szCs w:val="22"/>
        </w:rPr>
      </w:pPr>
    </w:p>
    <w:p w14:paraId="49ADDCAE" w14:textId="2DF7EE2E" w:rsidR="00B041E6" w:rsidRDefault="00B041E6" w:rsidP="005068B2">
      <w:pPr>
        <w:ind w:firstLine="360"/>
        <w:rPr>
          <w:rFonts w:asciiTheme="majorHAnsi" w:hAnsiTheme="majorHAnsi" w:cstheme="majorHAnsi"/>
          <w:sz w:val="22"/>
          <w:szCs w:val="22"/>
        </w:rPr>
      </w:pPr>
    </w:p>
    <w:p w14:paraId="1B7934ED" w14:textId="13F03640" w:rsidR="00B041E6" w:rsidRDefault="00B041E6" w:rsidP="005068B2">
      <w:pPr>
        <w:ind w:firstLine="360"/>
        <w:rPr>
          <w:rFonts w:asciiTheme="majorHAnsi" w:hAnsiTheme="majorHAnsi" w:cstheme="majorHAnsi"/>
          <w:sz w:val="22"/>
          <w:szCs w:val="22"/>
        </w:rPr>
      </w:pPr>
    </w:p>
    <w:p w14:paraId="015DFA0A" w14:textId="0D4DFB5F" w:rsidR="00B041E6" w:rsidRDefault="00B041E6" w:rsidP="005068B2">
      <w:pPr>
        <w:ind w:firstLine="360"/>
        <w:rPr>
          <w:rFonts w:asciiTheme="majorHAnsi" w:hAnsiTheme="majorHAnsi" w:cstheme="majorHAnsi"/>
          <w:sz w:val="22"/>
          <w:szCs w:val="22"/>
        </w:rPr>
      </w:pPr>
    </w:p>
    <w:p w14:paraId="03B125A9" w14:textId="3DFE8193" w:rsidR="00B041E6" w:rsidRDefault="00B041E6" w:rsidP="005068B2">
      <w:pPr>
        <w:ind w:firstLine="360"/>
        <w:rPr>
          <w:rFonts w:asciiTheme="majorHAnsi" w:hAnsiTheme="majorHAnsi" w:cstheme="majorHAnsi"/>
          <w:sz w:val="22"/>
          <w:szCs w:val="22"/>
        </w:rPr>
      </w:pPr>
    </w:p>
    <w:p w14:paraId="67BDB6EF" w14:textId="741FDEC4" w:rsidR="00B041E6" w:rsidRDefault="00B041E6" w:rsidP="005068B2">
      <w:pPr>
        <w:ind w:firstLine="360"/>
        <w:rPr>
          <w:rFonts w:asciiTheme="majorHAnsi" w:hAnsiTheme="majorHAnsi" w:cstheme="majorHAnsi"/>
          <w:sz w:val="22"/>
          <w:szCs w:val="22"/>
        </w:rPr>
      </w:pPr>
    </w:p>
    <w:p w14:paraId="05B1ED48" w14:textId="15E8A22D" w:rsidR="00B041E6" w:rsidRDefault="00B041E6" w:rsidP="005068B2">
      <w:pPr>
        <w:ind w:firstLine="360"/>
        <w:rPr>
          <w:rFonts w:asciiTheme="majorHAnsi" w:hAnsiTheme="majorHAnsi" w:cstheme="majorHAnsi"/>
          <w:sz w:val="22"/>
          <w:szCs w:val="22"/>
        </w:rPr>
      </w:pPr>
    </w:p>
    <w:p w14:paraId="18A2429C" w14:textId="2AC011B4" w:rsidR="00B041E6" w:rsidRDefault="00B041E6" w:rsidP="00CA6E18">
      <w:pPr>
        <w:pStyle w:val="Heading1"/>
        <w:rPr>
          <w:b/>
          <w:bCs/>
        </w:rPr>
      </w:pPr>
      <w:bookmarkStart w:id="11" w:name="_Toc52563875"/>
      <w:r w:rsidRPr="00CA6E18">
        <w:rPr>
          <w:b/>
          <w:bCs/>
        </w:rPr>
        <w:lastRenderedPageBreak/>
        <w:t>D. GitHub Storage and Sharing of Codes and Documents</w:t>
      </w:r>
      <w:bookmarkEnd w:id="11"/>
    </w:p>
    <w:p w14:paraId="2573E2A3" w14:textId="23110145" w:rsidR="00F8351F" w:rsidRPr="00023341" w:rsidRDefault="00F8351F" w:rsidP="00F8351F">
      <w:pPr>
        <w:rPr>
          <w:rFonts w:asciiTheme="majorHAnsi" w:hAnsiTheme="majorHAnsi" w:cstheme="majorHAnsi"/>
          <w:sz w:val="22"/>
          <w:szCs w:val="22"/>
        </w:rPr>
      </w:pPr>
      <w:r w:rsidRPr="00023341">
        <w:rPr>
          <w:rFonts w:asciiTheme="majorHAnsi" w:hAnsiTheme="majorHAnsi" w:cstheme="majorHAnsi"/>
          <w:sz w:val="22"/>
          <w:szCs w:val="22"/>
        </w:rPr>
        <w:t xml:space="preserve">Link </w:t>
      </w:r>
      <w:hyperlink r:id="rId116" w:history="1">
        <w:r w:rsidRPr="00023341">
          <w:rPr>
            <w:rStyle w:val="Hyperlink"/>
            <w:rFonts w:asciiTheme="majorHAnsi" w:hAnsiTheme="majorHAnsi" w:cstheme="majorHAnsi"/>
            <w:sz w:val="22"/>
            <w:szCs w:val="22"/>
          </w:rPr>
          <w:t>https://github.com/CongGian/racehealthda</w:t>
        </w:r>
        <w:r w:rsidRPr="00023341">
          <w:rPr>
            <w:rStyle w:val="Hyperlink"/>
            <w:rFonts w:asciiTheme="majorHAnsi" w:hAnsiTheme="majorHAnsi" w:cstheme="majorHAnsi"/>
            <w:sz w:val="22"/>
            <w:szCs w:val="22"/>
          </w:rPr>
          <w:t>t</w:t>
        </w:r>
        <w:r w:rsidRPr="00023341">
          <w:rPr>
            <w:rStyle w:val="Hyperlink"/>
            <w:rFonts w:asciiTheme="majorHAnsi" w:hAnsiTheme="majorHAnsi" w:cstheme="majorHAnsi"/>
            <w:sz w:val="22"/>
            <w:szCs w:val="22"/>
          </w:rPr>
          <w:t>asets</w:t>
        </w:r>
      </w:hyperlink>
    </w:p>
    <w:p w14:paraId="7500F457" w14:textId="2266F507" w:rsidR="00F8351F" w:rsidRPr="00023341" w:rsidRDefault="00F8351F" w:rsidP="00BC509A">
      <w:pPr>
        <w:rPr>
          <w:rFonts w:asciiTheme="majorHAnsi" w:hAnsiTheme="majorHAnsi" w:cstheme="majorHAnsi"/>
          <w:sz w:val="22"/>
          <w:szCs w:val="22"/>
        </w:rPr>
      </w:pPr>
      <w:r w:rsidRPr="00023341">
        <w:rPr>
          <w:rFonts w:asciiTheme="majorHAnsi" w:hAnsiTheme="majorHAnsi" w:cstheme="majorHAnsi"/>
          <w:sz w:val="22"/>
          <w:szCs w:val="22"/>
        </w:rPr>
        <w:t>(Snap shot is below)</w:t>
      </w:r>
    </w:p>
    <w:p w14:paraId="34D4FBFE" w14:textId="77777777" w:rsidR="00B041E6" w:rsidRPr="00637F62" w:rsidRDefault="00B041E6" w:rsidP="005068B2">
      <w:pPr>
        <w:ind w:firstLine="360"/>
        <w:rPr>
          <w:rFonts w:asciiTheme="majorHAnsi" w:hAnsiTheme="majorHAnsi" w:cstheme="majorHAnsi"/>
          <w:sz w:val="22"/>
          <w:szCs w:val="22"/>
        </w:rPr>
      </w:pPr>
    </w:p>
    <w:p w14:paraId="45CFA2B5" w14:textId="5ADC9E52" w:rsidR="00FA1197" w:rsidRPr="00637F62" w:rsidRDefault="00B041E6" w:rsidP="00CA6E18">
      <w:pPr>
        <w:ind w:left="-900"/>
        <w:rPr>
          <w:rFonts w:asciiTheme="majorHAnsi" w:hAnsiTheme="majorHAnsi" w:cstheme="majorHAnsi"/>
          <w:sz w:val="22"/>
          <w:szCs w:val="22"/>
        </w:rPr>
      </w:pPr>
      <w:r>
        <w:rPr>
          <w:noProof/>
        </w:rPr>
        <w:drawing>
          <wp:inline distT="0" distB="0" distL="0" distR="0" wp14:anchorId="6B51596D" wp14:editId="2EC93DF5">
            <wp:extent cx="6435969" cy="348615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6438706" cy="3487633"/>
                    </a:xfrm>
                    <a:prstGeom prst="rect">
                      <a:avLst/>
                    </a:prstGeom>
                  </pic:spPr>
                </pic:pic>
              </a:graphicData>
            </a:graphic>
          </wp:inline>
        </w:drawing>
      </w:r>
    </w:p>
    <w:p w14:paraId="107620CE" w14:textId="1ED52BF2" w:rsidR="00FA1197" w:rsidRPr="00637F62" w:rsidRDefault="00FA1197" w:rsidP="005068B2">
      <w:pPr>
        <w:ind w:firstLine="360"/>
        <w:rPr>
          <w:rFonts w:asciiTheme="majorHAnsi" w:hAnsiTheme="majorHAnsi" w:cstheme="majorHAnsi"/>
          <w:sz w:val="22"/>
          <w:szCs w:val="22"/>
        </w:rPr>
      </w:pPr>
    </w:p>
    <w:p w14:paraId="7303A3B9" w14:textId="77777777" w:rsidR="00FA1197" w:rsidRPr="00637F62" w:rsidRDefault="00FA1197" w:rsidP="005068B2">
      <w:pPr>
        <w:ind w:firstLine="360"/>
        <w:rPr>
          <w:rFonts w:asciiTheme="majorHAnsi" w:hAnsiTheme="majorHAnsi" w:cstheme="majorHAnsi"/>
          <w:sz w:val="22"/>
          <w:szCs w:val="22"/>
        </w:rPr>
      </w:pPr>
    </w:p>
    <w:sectPr w:rsidR="00FA1197" w:rsidRPr="00637F62" w:rsidSect="00CA6E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254C5" w14:textId="77777777" w:rsidR="008D555B" w:rsidRDefault="008D555B" w:rsidP="00115C0E">
      <w:r>
        <w:separator/>
      </w:r>
    </w:p>
  </w:endnote>
  <w:endnote w:type="continuationSeparator" w:id="0">
    <w:p w14:paraId="1EC0A053" w14:textId="77777777" w:rsidR="008D555B" w:rsidRDefault="008D555B" w:rsidP="00115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Segoe UI"/>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66FD8" w14:textId="77777777" w:rsidR="008D555B" w:rsidRDefault="008D555B" w:rsidP="00115C0E">
      <w:r>
        <w:separator/>
      </w:r>
    </w:p>
  </w:footnote>
  <w:footnote w:type="continuationSeparator" w:id="0">
    <w:p w14:paraId="6B950D81" w14:textId="77777777" w:rsidR="008D555B" w:rsidRDefault="008D555B" w:rsidP="00115C0E">
      <w:r>
        <w:continuationSeparator/>
      </w:r>
    </w:p>
  </w:footnote>
  <w:footnote w:id="1">
    <w:p w14:paraId="7FE1B368" w14:textId="12157D98" w:rsidR="00F22537" w:rsidRPr="00CA6E18" w:rsidRDefault="00F22537" w:rsidP="00781446">
      <w:pPr>
        <w:pStyle w:val="FootnoteText"/>
        <w:rPr>
          <w:rFonts w:asciiTheme="majorHAnsi" w:hAnsiTheme="majorHAnsi" w:cstheme="majorHAnsi"/>
          <w:sz w:val="22"/>
          <w:szCs w:val="22"/>
        </w:rPr>
      </w:pPr>
      <w:r w:rsidRPr="00CA6E18">
        <w:rPr>
          <w:rStyle w:val="FootnoteReference"/>
          <w:rFonts w:asciiTheme="majorHAnsi" w:hAnsiTheme="majorHAnsi" w:cstheme="majorHAnsi"/>
          <w:sz w:val="22"/>
          <w:szCs w:val="22"/>
        </w:rPr>
        <w:footnoteRef/>
      </w:r>
      <w:r w:rsidRPr="00CA6E18">
        <w:rPr>
          <w:rFonts w:asciiTheme="majorHAnsi" w:hAnsiTheme="majorHAnsi" w:cstheme="majorHAnsi"/>
          <w:sz w:val="22"/>
          <w:szCs w:val="22"/>
        </w:rPr>
        <w:t xml:space="preserve"> </w:t>
      </w:r>
      <w:r>
        <w:rPr>
          <w:rFonts w:asciiTheme="majorHAnsi" w:hAnsiTheme="majorHAnsi" w:cstheme="majorHAnsi"/>
          <w:sz w:val="22"/>
          <w:szCs w:val="22"/>
        </w:rPr>
        <w:t xml:space="preserve">Emails: </w:t>
      </w:r>
      <w:hyperlink r:id="rId1" w:history="1">
        <w:r w:rsidRPr="003A5DD9">
          <w:rPr>
            <w:rStyle w:val="Hyperlink"/>
            <w:rFonts w:asciiTheme="majorHAnsi" w:hAnsiTheme="majorHAnsi" w:cstheme="majorHAnsi"/>
            <w:sz w:val="22"/>
            <w:szCs w:val="22"/>
          </w:rPr>
          <w:t>marcella_alsan@hks.harvard.edu</w:t>
        </w:r>
      </w:hyperlink>
      <w:r>
        <w:rPr>
          <w:rFonts w:asciiTheme="majorHAnsi" w:hAnsiTheme="majorHAnsi" w:cstheme="majorHAnsi"/>
          <w:sz w:val="22"/>
          <w:szCs w:val="22"/>
        </w:rPr>
        <w:t xml:space="preserve">; </w:t>
      </w:r>
      <w:hyperlink r:id="rId2" w:history="1">
        <w:r w:rsidRPr="003A5DD9">
          <w:rPr>
            <w:rStyle w:val="Hyperlink"/>
            <w:rFonts w:asciiTheme="majorHAnsi" w:hAnsiTheme="majorHAnsi" w:cstheme="majorHAnsi"/>
            <w:sz w:val="22"/>
            <w:szCs w:val="22"/>
          </w:rPr>
          <w:t>tgian@indiana.edu</w:t>
        </w:r>
      </w:hyperlink>
      <w:r>
        <w:rPr>
          <w:rFonts w:asciiTheme="majorHAnsi" w:hAnsiTheme="majorHAnsi" w:cstheme="majorHAnsi"/>
          <w:sz w:val="22"/>
          <w:szCs w:val="22"/>
        </w:rPr>
        <w:t xml:space="preserve">; </w:t>
      </w:r>
      <w:hyperlink r:id="rId3" w:history="1">
        <w:r w:rsidRPr="003A5DD9">
          <w:rPr>
            <w:rStyle w:val="Hyperlink"/>
            <w:rFonts w:asciiTheme="majorHAnsi" w:hAnsiTheme="majorHAnsi" w:cstheme="majorHAnsi"/>
            <w:sz w:val="22"/>
            <w:szCs w:val="22"/>
          </w:rPr>
          <w:t>simonkos@indiana.edu</w:t>
        </w:r>
      </w:hyperlink>
      <w:r>
        <w:rPr>
          <w:rFonts w:asciiTheme="majorHAnsi" w:hAnsiTheme="majorHAnsi" w:cstheme="majorHAnsi"/>
          <w:sz w:val="22"/>
          <w:szCs w:val="22"/>
        </w:rPr>
        <w:t xml:space="preserve">. </w:t>
      </w:r>
      <w:r w:rsidRPr="00CA6E18">
        <w:rPr>
          <w:rFonts w:asciiTheme="majorHAnsi" w:hAnsiTheme="majorHAnsi" w:cstheme="majorHAnsi"/>
          <w:sz w:val="22"/>
          <w:szCs w:val="22"/>
        </w:rPr>
        <w:t xml:space="preserve">We thank Livia Crim, Ruth </w:t>
      </w:r>
      <w:proofErr w:type="spellStart"/>
      <w:r w:rsidRPr="00CA6E18">
        <w:rPr>
          <w:rFonts w:asciiTheme="majorHAnsi" w:hAnsiTheme="majorHAnsi" w:cstheme="majorHAnsi"/>
          <w:sz w:val="22"/>
          <w:szCs w:val="22"/>
        </w:rPr>
        <w:t>Winecoff</w:t>
      </w:r>
      <w:proofErr w:type="spellEnd"/>
      <w:r w:rsidRPr="00CA6E18">
        <w:rPr>
          <w:rFonts w:asciiTheme="majorHAnsi" w:hAnsiTheme="majorHAnsi" w:cstheme="majorHAnsi"/>
          <w:sz w:val="22"/>
          <w:szCs w:val="22"/>
        </w:rPr>
        <w:t xml:space="preserve">, and especially Nikhil Shankar for their help with the data sets included in this compilation.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5A7D"/>
    <w:multiLevelType w:val="hybridMultilevel"/>
    <w:tmpl w:val="51A81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A2DBA"/>
    <w:multiLevelType w:val="hybridMultilevel"/>
    <w:tmpl w:val="0AF84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247666"/>
    <w:multiLevelType w:val="hybridMultilevel"/>
    <w:tmpl w:val="E8D4C2E2"/>
    <w:lvl w:ilvl="0" w:tplc="AA249AB6">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A6819"/>
    <w:multiLevelType w:val="hybridMultilevel"/>
    <w:tmpl w:val="C3F66B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6C6CF7"/>
    <w:multiLevelType w:val="hybridMultilevel"/>
    <w:tmpl w:val="04EE788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B18BA"/>
    <w:multiLevelType w:val="hybridMultilevel"/>
    <w:tmpl w:val="91643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73212"/>
    <w:multiLevelType w:val="multilevel"/>
    <w:tmpl w:val="167290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1A462FB"/>
    <w:multiLevelType w:val="hybridMultilevel"/>
    <w:tmpl w:val="042A3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D4259"/>
    <w:multiLevelType w:val="multilevel"/>
    <w:tmpl w:val="A0ECE6DE"/>
    <w:lvl w:ilvl="0">
      <w:start w:val="5"/>
      <w:numFmt w:val="decimal"/>
      <w:lvlText w:val="%1."/>
      <w:lvlJc w:val="left"/>
      <w:pPr>
        <w:ind w:left="720" w:hanging="360"/>
      </w:pPr>
      <w:rPr>
        <w:rFonts w:asciiTheme="majorHAnsi" w:hAnsiTheme="majorHAnsi" w:cstheme="majorHAnsi" w:hint="default"/>
        <w:sz w:val="22"/>
      </w:rPr>
    </w:lvl>
    <w:lvl w:ilvl="1">
      <w:start w:val="1"/>
      <w:numFmt w:val="decimal"/>
      <w:lvlText w:val="%1.%2."/>
      <w:lvlJc w:val="left"/>
      <w:pPr>
        <w:ind w:left="2520" w:hanging="720"/>
      </w:pPr>
      <w:rPr>
        <w:rFonts w:asciiTheme="majorHAnsi" w:hAnsiTheme="majorHAnsi" w:cstheme="majorHAnsi" w:hint="default"/>
        <w:sz w:val="22"/>
      </w:rPr>
    </w:lvl>
    <w:lvl w:ilvl="2">
      <w:start w:val="1"/>
      <w:numFmt w:val="decimal"/>
      <w:lvlText w:val="%1.%2.%3."/>
      <w:lvlJc w:val="left"/>
      <w:pPr>
        <w:ind w:left="3960" w:hanging="720"/>
      </w:pPr>
      <w:rPr>
        <w:rFonts w:asciiTheme="majorHAnsi" w:hAnsiTheme="majorHAnsi" w:cstheme="majorHAnsi" w:hint="default"/>
        <w:sz w:val="22"/>
      </w:rPr>
    </w:lvl>
    <w:lvl w:ilvl="3">
      <w:start w:val="1"/>
      <w:numFmt w:val="decimal"/>
      <w:lvlText w:val="%1.%2.%3.%4."/>
      <w:lvlJc w:val="left"/>
      <w:pPr>
        <w:ind w:left="5760" w:hanging="1080"/>
      </w:pPr>
      <w:rPr>
        <w:rFonts w:asciiTheme="majorHAnsi" w:hAnsiTheme="majorHAnsi" w:cstheme="majorHAnsi" w:hint="default"/>
        <w:sz w:val="22"/>
      </w:rPr>
    </w:lvl>
    <w:lvl w:ilvl="4">
      <w:start w:val="1"/>
      <w:numFmt w:val="decimal"/>
      <w:lvlText w:val="%1.%2.%3.%4.%5."/>
      <w:lvlJc w:val="left"/>
      <w:pPr>
        <w:ind w:left="7200" w:hanging="1080"/>
      </w:pPr>
      <w:rPr>
        <w:rFonts w:asciiTheme="majorHAnsi" w:hAnsiTheme="majorHAnsi" w:cstheme="majorHAnsi" w:hint="default"/>
        <w:sz w:val="22"/>
      </w:rPr>
    </w:lvl>
    <w:lvl w:ilvl="5">
      <w:start w:val="1"/>
      <w:numFmt w:val="decimal"/>
      <w:lvlText w:val="%1.%2.%3.%4.%5.%6."/>
      <w:lvlJc w:val="left"/>
      <w:pPr>
        <w:ind w:left="9000" w:hanging="1440"/>
      </w:pPr>
      <w:rPr>
        <w:rFonts w:asciiTheme="majorHAnsi" w:hAnsiTheme="majorHAnsi" w:cstheme="majorHAnsi" w:hint="default"/>
        <w:sz w:val="22"/>
      </w:rPr>
    </w:lvl>
    <w:lvl w:ilvl="6">
      <w:start w:val="1"/>
      <w:numFmt w:val="decimal"/>
      <w:lvlText w:val="%1.%2.%3.%4.%5.%6.%7."/>
      <w:lvlJc w:val="left"/>
      <w:pPr>
        <w:ind w:left="10440" w:hanging="1440"/>
      </w:pPr>
      <w:rPr>
        <w:rFonts w:asciiTheme="majorHAnsi" w:hAnsiTheme="majorHAnsi" w:cstheme="majorHAnsi" w:hint="default"/>
        <w:sz w:val="22"/>
      </w:rPr>
    </w:lvl>
    <w:lvl w:ilvl="7">
      <w:start w:val="1"/>
      <w:numFmt w:val="decimal"/>
      <w:lvlText w:val="%1.%2.%3.%4.%5.%6.%7.%8."/>
      <w:lvlJc w:val="left"/>
      <w:pPr>
        <w:ind w:left="12240" w:hanging="1800"/>
      </w:pPr>
      <w:rPr>
        <w:rFonts w:asciiTheme="majorHAnsi" w:hAnsiTheme="majorHAnsi" w:cstheme="majorHAnsi" w:hint="default"/>
        <w:sz w:val="22"/>
      </w:rPr>
    </w:lvl>
    <w:lvl w:ilvl="8">
      <w:start w:val="1"/>
      <w:numFmt w:val="decimal"/>
      <w:lvlText w:val="%1.%2.%3.%4.%5.%6.%7.%8.%9."/>
      <w:lvlJc w:val="left"/>
      <w:pPr>
        <w:ind w:left="13680" w:hanging="1800"/>
      </w:pPr>
      <w:rPr>
        <w:rFonts w:asciiTheme="majorHAnsi" w:hAnsiTheme="majorHAnsi" w:cstheme="majorHAnsi" w:hint="default"/>
        <w:sz w:val="22"/>
      </w:rPr>
    </w:lvl>
  </w:abstractNum>
  <w:abstractNum w:abstractNumId="9" w15:restartNumberingAfterBreak="0">
    <w:nsid w:val="13043577"/>
    <w:multiLevelType w:val="hybridMultilevel"/>
    <w:tmpl w:val="634A96D0"/>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468D8"/>
    <w:multiLevelType w:val="hybridMultilevel"/>
    <w:tmpl w:val="AB38F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24581"/>
    <w:multiLevelType w:val="hybridMultilevel"/>
    <w:tmpl w:val="91F4B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A2993"/>
    <w:multiLevelType w:val="multilevel"/>
    <w:tmpl w:val="43F80596"/>
    <w:lvl w:ilvl="0">
      <w:start w:val="3"/>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13" w15:restartNumberingAfterBreak="0">
    <w:nsid w:val="1D3E057F"/>
    <w:multiLevelType w:val="hybridMultilevel"/>
    <w:tmpl w:val="8F32D7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341014"/>
    <w:multiLevelType w:val="hybridMultilevel"/>
    <w:tmpl w:val="11C6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E8325A"/>
    <w:multiLevelType w:val="hybridMultilevel"/>
    <w:tmpl w:val="073CED58"/>
    <w:lvl w:ilvl="0" w:tplc="04090017">
      <w:start w:val="1"/>
      <w:numFmt w:val="lowerLetter"/>
      <w:lvlText w:val="%1)"/>
      <w:lvlJc w:val="left"/>
      <w:pPr>
        <w:ind w:left="720" w:hanging="360"/>
      </w:pPr>
      <w:rPr>
        <w:rFonts w:hint="default"/>
      </w:rPr>
    </w:lvl>
    <w:lvl w:ilvl="1" w:tplc="2DE295D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A13827"/>
    <w:multiLevelType w:val="hybridMultilevel"/>
    <w:tmpl w:val="DF905080"/>
    <w:lvl w:ilvl="0" w:tplc="F63E35EE">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75E4E"/>
    <w:multiLevelType w:val="multilevel"/>
    <w:tmpl w:val="250A6B0E"/>
    <w:lvl w:ilvl="0">
      <w:start w:val="5"/>
      <w:numFmt w:val="decimal"/>
      <w:lvlText w:val="%1"/>
      <w:lvlJc w:val="left"/>
      <w:pPr>
        <w:ind w:left="360" w:hanging="360"/>
      </w:pPr>
      <w:rPr>
        <w:rFonts w:asciiTheme="majorHAnsi" w:hAnsiTheme="majorHAnsi" w:cstheme="majorHAnsi" w:hint="default"/>
        <w:sz w:val="22"/>
      </w:rPr>
    </w:lvl>
    <w:lvl w:ilvl="1">
      <w:start w:val="1"/>
      <w:numFmt w:val="decimal"/>
      <w:lvlText w:val="%1.%2"/>
      <w:lvlJc w:val="left"/>
      <w:pPr>
        <w:ind w:left="1800" w:hanging="360"/>
      </w:pPr>
      <w:rPr>
        <w:rFonts w:asciiTheme="majorHAnsi" w:hAnsiTheme="majorHAnsi" w:cstheme="majorHAnsi" w:hint="default"/>
        <w:sz w:val="22"/>
      </w:rPr>
    </w:lvl>
    <w:lvl w:ilvl="2">
      <w:start w:val="1"/>
      <w:numFmt w:val="decimal"/>
      <w:lvlText w:val="%1.%2.%3"/>
      <w:lvlJc w:val="left"/>
      <w:pPr>
        <w:ind w:left="3600" w:hanging="720"/>
      </w:pPr>
      <w:rPr>
        <w:rFonts w:asciiTheme="majorHAnsi" w:hAnsiTheme="majorHAnsi" w:cstheme="majorHAnsi" w:hint="default"/>
        <w:sz w:val="22"/>
      </w:rPr>
    </w:lvl>
    <w:lvl w:ilvl="3">
      <w:start w:val="1"/>
      <w:numFmt w:val="decimal"/>
      <w:lvlText w:val="%1.%2.%3.%4"/>
      <w:lvlJc w:val="left"/>
      <w:pPr>
        <w:ind w:left="5400" w:hanging="1080"/>
      </w:pPr>
      <w:rPr>
        <w:rFonts w:asciiTheme="majorHAnsi" w:hAnsiTheme="majorHAnsi" w:cstheme="majorHAnsi" w:hint="default"/>
        <w:sz w:val="22"/>
      </w:rPr>
    </w:lvl>
    <w:lvl w:ilvl="4">
      <w:start w:val="1"/>
      <w:numFmt w:val="decimal"/>
      <w:lvlText w:val="%1.%2.%3.%4.%5"/>
      <w:lvlJc w:val="left"/>
      <w:pPr>
        <w:ind w:left="6840" w:hanging="1080"/>
      </w:pPr>
      <w:rPr>
        <w:rFonts w:asciiTheme="majorHAnsi" w:hAnsiTheme="majorHAnsi" w:cstheme="majorHAnsi" w:hint="default"/>
        <w:sz w:val="22"/>
      </w:rPr>
    </w:lvl>
    <w:lvl w:ilvl="5">
      <w:start w:val="1"/>
      <w:numFmt w:val="decimal"/>
      <w:lvlText w:val="%1.%2.%3.%4.%5.%6"/>
      <w:lvlJc w:val="left"/>
      <w:pPr>
        <w:ind w:left="8640" w:hanging="1440"/>
      </w:pPr>
      <w:rPr>
        <w:rFonts w:asciiTheme="majorHAnsi" w:hAnsiTheme="majorHAnsi" w:cstheme="majorHAnsi" w:hint="default"/>
        <w:sz w:val="22"/>
      </w:rPr>
    </w:lvl>
    <w:lvl w:ilvl="6">
      <w:start w:val="1"/>
      <w:numFmt w:val="decimal"/>
      <w:lvlText w:val="%1.%2.%3.%4.%5.%6.%7"/>
      <w:lvlJc w:val="left"/>
      <w:pPr>
        <w:ind w:left="10080" w:hanging="1440"/>
      </w:pPr>
      <w:rPr>
        <w:rFonts w:asciiTheme="majorHAnsi" w:hAnsiTheme="majorHAnsi" w:cstheme="majorHAnsi" w:hint="default"/>
        <w:sz w:val="22"/>
      </w:rPr>
    </w:lvl>
    <w:lvl w:ilvl="7">
      <w:start w:val="1"/>
      <w:numFmt w:val="decimal"/>
      <w:lvlText w:val="%1.%2.%3.%4.%5.%6.%7.%8"/>
      <w:lvlJc w:val="left"/>
      <w:pPr>
        <w:ind w:left="11880" w:hanging="1800"/>
      </w:pPr>
      <w:rPr>
        <w:rFonts w:asciiTheme="majorHAnsi" w:hAnsiTheme="majorHAnsi" w:cstheme="majorHAnsi" w:hint="default"/>
        <w:sz w:val="22"/>
      </w:rPr>
    </w:lvl>
    <w:lvl w:ilvl="8">
      <w:start w:val="1"/>
      <w:numFmt w:val="decimal"/>
      <w:lvlText w:val="%1.%2.%3.%4.%5.%6.%7.%8.%9"/>
      <w:lvlJc w:val="left"/>
      <w:pPr>
        <w:ind w:left="13320" w:hanging="1800"/>
      </w:pPr>
      <w:rPr>
        <w:rFonts w:asciiTheme="majorHAnsi" w:hAnsiTheme="majorHAnsi" w:cstheme="majorHAnsi" w:hint="default"/>
        <w:sz w:val="22"/>
      </w:rPr>
    </w:lvl>
  </w:abstractNum>
  <w:abstractNum w:abstractNumId="18" w15:restartNumberingAfterBreak="0">
    <w:nsid w:val="27400AAC"/>
    <w:multiLevelType w:val="hybridMultilevel"/>
    <w:tmpl w:val="51AEF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83A6BB4"/>
    <w:multiLevelType w:val="hybridMultilevel"/>
    <w:tmpl w:val="8B3E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D2340B"/>
    <w:multiLevelType w:val="hybridMultilevel"/>
    <w:tmpl w:val="AE7E9D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94A3FCC"/>
    <w:multiLevelType w:val="hybridMultilevel"/>
    <w:tmpl w:val="92A68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0B6EC9"/>
    <w:multiLevelType w:val="hybridMultilevel"/>
    <w:tmpl w:val="AB708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E605501"/>
    <w:multiLevelType w:val="hybridMultilevel"/>
    <w:tmpl w:val="8E7A6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5512B2"/>
    <w:multiLevelType w:val="hybridMultilevel"/>
    <w:tmpl w:val="DF600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63B29FB"/>
    <w:multiLevelType w:val="hybridMultilevel"/>
    <w:tmpl w:val="576AEE50"/>
    <w:lvl w:ilvl="0" w:tplc="04090019">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47295B"/>
    <w:multiLevelType w:val="hybridMultilevel"/>
    <w:tmpl w:val="839EDF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B5E4142"/>
    <w:multiLevelType w:val="hybridMultilevel"/>
    <w:tmpl w:val="ED0CAA7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BFC7602"/>
    <w:multiLevelType w:val="hybridMultilevel"/>
    <w:tmpl w:val="02E66A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03F6BDD"/>
    <w:multiLevelType w:val="hybridMultilevel"/>
    <w:tmpl w:val="A468BB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1D216A"/>
    <w:multiLevelType w:val="hybridMultilevel"/>
    <w:tmpl w:val="4732C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FB1CF9"/>
    <w:multiLevelType w:val="hybridMultilevel"/>
    <w:tmpl w:val="D2D6F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126087"/>
    <w:multiLevelType w:val="hybridMultilevel"/>
    <w:tmpl w:val="C6B81BCA"/>
    <w:lvl w:ilvl="0" w:tplc="AA249AB6">
      <w:start w:val="1"/>
      <w:numFmt w:val="decimal"/>
      <w:lvlText w:val="%1."/>
      <w:lvlJc w:val="left"/>
      <w:pPr>
        <w:ind w:left="1080" w:hanging="360"/>
      </w:pPr>
      <w:rPr>
        <w:rFonts w:ascii="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63A6BE1"/>
    <w:multiLevelType w:val="hybridMultilevel"/>
    <w:tmpl w:val="CF14D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8BA4262"/>
    <w:multiLevelType w:val="multilevel"/>
    <w:tmpl w:val="BA42FE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4A7832F1"/>
    <w:multiLevelType w:val="hybridMultilevel"/>
    <w:tmpl w:val="1E502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CC446C0"/>
    <w:multiLevelType w:val="hybridMultilevel"/>
    <w:tmpl w:val="F31E4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ECD4D0D"/>
    <w:multiLevelType w:val="hybridMultilevel"/>
    <w:tmpl w:val="8D06B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BD1952"/>
    <w:multiLevelType w:val="hybridMultilevel"/>
    <w:tmpl w:val="969C450A"/>
    <w:lvl w:ilvl="0" w:tplc="04090017">
      <w:start w:val="1"/>
      <w:numFmt w:val="lowerLetter"/>
      <w:lvlText w:val="%1)"/>
      <w:lvlJc w:val="left"/>
      <w:pPr>
        <w:ind w:left="720" w:hanging="360"/>
      </w:pPr>
      <w:rPr>
        <w:rFonts w:hint="default"/>
      </w:rPr>
    </w:lvl>
    <w:lvl w:ilvl="1" w:tplc="2DE295D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110BB3"/>
    <w:multiLevelType w:val="hybridMultilevel"/>
    <w:tmpl w:val="460A8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681985"/>
    <w:multiLevelType w:val="hybridMultilevel"/>
    <w:tmpl w:val="572A7A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327508D"/>
    <w:multiLevelType w:val="hybridMultilevel"/>
    <w:tmpl w:val="F8C669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64265C9"/>
    <w:multiLevelType w:val="multilevel"/>
    <w:tmpl w:val="CEFC558A"/>
    <w:lvl w:ilvl="0">
      <w:start w:val="1"/>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43" w15:restartNumberingAfterBreak="0">
    <w:nsid w:val="571F0B3A"/>
    <w:multiLevelType w:val="hybridMultilevel"/>
    <w:tmpl w:val="D3669D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8D3729B"/>
    <w:multiLevelType w:val="hybridMultilevel"/>
    <w:tmpl w:val="02E66A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93505AC"/>
    <w:multiLevelType w:val="hybridMultilevel"/>
    <w:tmpl w:val="AB28C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5B4EF3"/>
    <w:multiLevelType w:val="hybridMultilevel"/>
    <w:tmpl w:val="FDE035D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D986D97"/>
    <w:multiLevelType w:val="multilevel"/>
    <w:tmpl w:val="43F80596"/>
    <w:lvl w:ilvl="0">
      <w:start w:val="3"/>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48" w15:restartNumberingAfterBreak="0">
    <w:nsid w:val="645F516F"/>
    <w:multiLevelType w:val="hybridMultilevel"/>
    <w:tmpl w:val="A73067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C1B07E4"/>
    <w:multiLevelType w:val="hybridMultilevel"/>
    <w:tmpl w:val="C6901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D680054"/>
    <w:multiLevelType w:val="hybridMultilevel"/>
    <w:tmpl w:val="B7A82714"/>
    <w:lvl w:ilvl="0" w:tplc="1FF666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BE486A"/>
    <w:multiLevelType w:val="multilevel"/>
    <w:tmpl w:val="8F32DA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705C4CC5"/>
    <w:multiLevelType w:val="hybridMultilevel"/>
    <w:tmpl w:val="ED0CAA7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6347811"/>
    <w:multiLevelType w:val="multilevel"/>
    <w:tmpl w:val="E102A56E"/>
    <w:lvl w:ilvl="0">
      <w:start w:val="1"/>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54" w15:restartNumberingAfterBreak="0">
    <w:nsid w:val="76E46107"/>
    <w:multiLevelType w:val="hybridMultilevel"/>
    <w:tmpl w:val="DF905080"/>
    <w:lvl w:ilvl="0" w:tplc="F63E35EE">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C536CC"/>
    <w:multiLevelType w:val="hybridMultilevel"/>
    <w:tmpl w:val="41A6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414644"/>
    <w:multiLevelType w:val="multilevel"/>
    <w:tmpl w:val="A0ECE6DE"/>
    <w:lvl w:ilvl="0">
      <w:start w:val="5"/>
      <w:numFmt w:val="decimal"/>
      <w:lvlText w:val="%1."/>
      <w:lvlJc w:val="left"/>
      <w:pPr>
        <w:ind w:left="360" w:hanging="360"/>
      </w:pPr>
      <w:rPr>
        <w:rFonts w:asciiTheme="majorHAnsi" w:hAnsiTheme="majorHAnsi" w:cstheme="majorHAnsi" w:hint="default"/>
        <w:sz w:val="22"/>
      </w:rPr>
    </w:lvl>
    <w:lvl w:ilvl="1">
      <w:start w:val="1"/>
      <w:numFmt w:val="decimal"/>
      <w:lvlText w:val="%1.%2."/>
      <w:lvlJc w:val="left"/>
      <w:pPr>
        <w:ind w:left="2160" w:hanging="720"/>
      </w:pPr>
      <w:rPr>
        <w:rFonts w:asciiTheme="majorHAnsi" w:hAnsiTheme="majorHAnsi" w:cstheme="majorHAnsi" w:hint="default"/>
        <w:sz w:val="22"/>
      </w:rPr>
    </w:lvl>
    <w:lvl w:ilvl="2">
      <w:start w:val="1"/>
      <w:numFmt w:val="decimal"/>
      <w:lvlText w:val="%1.%2.%3."/>
      <w:lvlJc w:val="left"/>
      <w:pPr>
        <w:ind w:left="3600" w:hanging="720"/>
      </w:pPr>
      <w:rPr>
        <w:rFonts w:asciiTheme="majorHAnsi" w:hAnsiTheme="majorHAnsi" w:cstheme="majorHAnsi" w:hint="default"/>
        <w:sz w:val="22"/>
      </w:rPr>
    </w:lvl>
    <w:lvl w:ilvl="3">
      <w:start w:val="1"/>
      <w:numFmt w:val="decimal"/>
      <w:lvlText w:val="%1.%2.%3.%4."/>
      <w:lvlJc w:val="left"/>
      <w:pPr>
        <w:ind w:left="5400" w:hanging="1080"/>
      </w:pPr>
      <w:rPr>
        <w:rFonts w:asciiTheme="majorHAnsi" w:hAnsiTheme="majorHAnsi" w:cstheme="majorHAnsi" w:hint="default"/>
        <w:sz w:val="22"/>
      </w:rPr>
    </w:lvl>
    <w:lvl w:ilvl="4">
      <w:start w:val="1"/>
      <w:numFmt w:val="decimal"/>
      <w:lvlText w:val="%1.%2.%3.%4.%5."/>
      <w:lvlJc w:val="left"/>
      <w:pPr>
        <w:ind w:left="6840" w:hanging="1080"/>
      </w:pPr>
      <w:rPr>
        <w:rFonts w:asciiTheme="majorHAnsi" w:hAnsiTheme="majorHAnsi" w:cstheme="majorHAnsi" w:hint="default"/>
        <w:sz w:val="22"/>
      </w:rPr>
    </w:lvl>
    <w:lvl w:ilvl="5">
      <w:start w:val="1"/>
      <w:numFmt w:val="decimal"/>
      <w:lvlText w:val="%1.%2.%3.%4.%5.%6."/>
      <w:lvlJc w:val="left"/>
      <w:pPr>
        <w:ind w:left="8640" w:hanging="1440"/>
      </w:pPr>
      <w:rPr>
        <w:rFonts w:asciiTheme="majorHAnsi" w:hAnsiTheme="majorHAnsi" w:cstheme="majorHAnsi" w:hint="default"/>
        <w:sz w:val="22"/>
      </w:rPr>
    </w:lvl>
    <w:lvl w:ilvl="6">
      <w:start w:val="1"/>
      <w:numFmt w:val="decimal"/>
      <w:lvlText w:val="%1.%2.%3.%4.%5.%6.%7."/>
      <w:lvlJc w:val="left"/>
      <w:pPr>
        <w:ind w:left="10080" w:hanging="1440"/>
      </w:pPr>
      <w:rPr>
        <w:rFonts w:asciiTheme="majorHAnsi" w:hAnsiTheme="majorHAnsi" w:cstheme="majorHAnsi" w:hint="default"/>
        <w:sz w:val="22"/>
      </w:rPr>
    </w:lvl>
    <w:lvl w:ilvl="7">
      <w:start w:val="1"/>
      <w:numFmt w:val="decimal"/>
      <w:lvlText w:val="%1.%2.%3.%4.%5.%6.%7.%8."/>
      <w:lvlJc w:val="left"/>
      <w:pPr>
        <w:ind w:left="11880" w:hanging="1800"/>
      </w:pPr>
      <w:rPr>
        <w:rFonts w:asciiTheme="majorHAnsi" w:hAnsiTheme="majorHAnsi" w:cstheme="majorHAnsi" w:hint="default"/>
        <w:sz w:val="22"/>
      </w:rPr>
    </w:lvl>
    <w:lvl w:ilvl="8">
      <w:start w:val="1"/>
      <w:numFmt w:val="decimal"/>
      <w:lvlText w:val="%1.%2.%3.%4.%5.%6.%7.%8.%9."/>
      <w:lvlJc w:val="left"/>
      <w:pPr>
        <w:ind w:left="13320" w:hanging="1800"/>
      </w:pPr>
      <w:rPr>
        <w:rFonts w:asciiTheme="majorHAnsi" w:hAnsiTheme="majorHAnsi" w:cstheme="majorHAnsi" w:hint="default"/>
        <w:sz w:val="22"/>
      </w:rPr>
    </w:lvl>
  </w:abstractNum>
  <w:abstractNum w:abstractNumId="57" w15:restartNumberingAfterBreak="0">
    <w:nsid w:val="7C575F1C"/>
    <w:multiLevelType w:val="hybridMultilevel"/>
    <w:tmpl w:val="363643A8"/>
    <w:lvl w:ilvl="0" w:tplc="B2726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10"/>
  </w:num>
  <w:num w:numId="3">
    <w:abstractNumId w:val="38"/>
  </w:num>
  <w:num w:numId="4">
    <w:abstractNumId w:val="19"/>
  </w:num>
  <w:num w:numId="5">
    <w:abstractNumId w:val="50"/>
  </w:num>
  <w:num w:numId="6">
    <w:abstractNumId w:val="7"/>
  </w:num>
  <w:num w:numId="7">
    <w:abstractNumId w:val="23"/>
  </w:num>
  <w:num w:numId="8">
    <w:abstractNumId w:val="21"/>
  </w:num>
  <w:num w:numId="9">
    <w:abstractNumId w:val="2"/>
  </w:num>
  <w:num w:numId="10">
    <w:abstractNumId w:val="32"/>
  </w:num>
  <w:num w:numId="11">
    <w:abstractNumId w:val="25"/>
  </w:num>
  <w:num w:numId="12">
    <w:abstractNumId w:val="39"/>
  </w:num>
  <w:num w:numId="13">
    <w:abstractNumId w:val="31"/>
  </w:num>
  <w:num w:numId="14">
    <w:abstractNumId w:val="0"/>
  </w:num>
  <w:num w:numId="15">
    <w:abstractNumId w:val="33"/>
  </w:num>
  <w:num w:numId="16">
    <w:abstractNumId w:val="26"/>
  </w:num>
  <w:num w:numId="17">
    <w:abstractNumId w:val="5"/>
  </w:num>
  <w:num w:numId="18">
    <w:abstractNumId w:val="27"/>
  </w:num>
  <w:num w:numId="19">
    <w:abstractNumId w:val="30"/>
  </w:num>
  <w:num w:numId="20">
    <w:abstractNumId w:val="13"/>
  </w:num>
  <w:num w:numId="21">
    <w:abstractNumId w:val="37"/>
  </w:num>
  <w:num w:numId="22">
    <w:abstractNumId w:val="55"/>
  </w:num>
  <w:num w:numId="23">
    <w:abstractNumId w:val="3"/>
  </w:num>
  <w:num w:numId="24">
    <w:abstractNumId w:val="11"/>
  </w:num>
  <w:num w:numId="25">
    <w:abstractNumId w:val="52"/>
  </w:num>
  <w:num w:numId="26">
    <w:abstractNumId w:val="9"/>
  </w:num>
  <w:num w:numId="27">
    <w:abstractNumId w:val="46"/>
  </w:num>
  <w:num w:numId="28">
    <w:abstractNumId w:val="4"/>
  </w:num>
  <w:num w:numId="29">
    <w:abstractNumId w:val="40"/>
  </w:num>
  <w:num w:numId="30">
    <w:abstractNumId w:val="20"/>
  </w:num>
  <w:num w:numId="31">
    <w:abstractNumId w:val="43"/>
  </w:num>
  <w:num w:numId="32">
    <w:abstractNumId w:val="44"/>
  </w:num>
  <w:num w:numId="33">
    <w:abstractNumId w:val="48"/>
  </w:num>
  <w:num w:numId="34">
    <w:abstractNumId w:val="16"/>
  </w:num>
  <w:num w:numId="35">
    <w:abstractNumId w:val="28"/>
  </w:num>
  <w:num w:numId="36">
    <w:abstractNumId w:val="15"/>
  </w:num>
  <w:num w:numId="37">
    <w:abstractNumId w:val="29"/>
  </w:num>
  <w:num w:numId="38">
    <w:abstractNumId w:val="54"/>
  </w:num>
  <w:num w:numId="39">
    <w:abstractNumId w:val="53"/>
  </w:num>
  <w:num w:numId="40">
    <w:abstractNumId w:val="42"/>
  </w:num>
  <w:num w:numId="41">
    <w:abstractNumId w:val="51"/>
  </w:num>
  <w:num w:numId="42">
    <w:abstractNumId w:val="6"/>
  </w:num>
  <w:num w:numId="43">
    <w:abstractNumId w:val="41"/>
  </w:num>
  <w:num w:numId="44">
    <w:abstractNumId w:val="12"/>
  </w:num>
  <w:num w:numId="45">
    <w:abstractNumId w:val="47"/>
  </w:num>
  <w:num w:numId="46">
    <w:abstractNumId w:val="34"/>
  </w:num>
  <w:num w:numId="47">
    <w:abstractNumId w:val="24"/>
  </w:num>
  <w:num w:numId="48">
    <w:abstractNumId w:val="49"/>
  </w:num>
  <w:num w:numId="49">
    <w:abstractNumId w:val="14"/>
  </w:num>
  <w:num w:numId="50">
    <w:abstractNumId w:val="45"/>
  </w:num>
  <w:num w:numId="51">
    <w:abstractNumId w:val="18"/>
  </w:num>
  <w:num w:numId="52">
    <w:abstractNumId w:val="1"/>
  </w:num>
  <w:num w:numId="53">
    <w:abstractNumId w:val="22"/>
  </w:num>
  <w:num w:numId="54">
    <w:abstractNumId w:val="36"/>
  </w:num>
  <w:num w:numId="55">
    <w:abstractNumId w:val="35"/>
  </w:num>
  <w:num w:numId="56">
    <w:abstractNumId w:val="17"/>
  </w:num>
  <w:num w:numId="57">
    <w:abstractNumId w:val="56"/>
  </w:num>
  <w:num w:numId="58">
    <w:abstractNumId w:val="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C0E"/>
    <w:rsid w:val="00006262"/>
    <w:rsid w:val="00022205"/>
    <w:rsid w:val="00023341"/>
    <w:rsid w:val="00042105"/>
    <w:rsid w:val="00077548"/>
    <w:rsid w:val="000D7468"/>
    <w:rsid w:val="00115C0E"/>
    <w:rsid w:val="00150D42"/>
    <w:rsid w:val="00193BE5"/>
    <w:rsid w:val="001A5E58"/>
    <w:rsid w:val="001B28D6"/>
    <w:rsid w:val="001C3EFF"/>
    <w:rsid w:val="001D093A"/>
    <w:rsid w:val="001E3C5A"/>
    <w:rsid w:val="002648A3"/>
    <w:rsid w:val="002C42AB"/>
    <w:rsid w:val="002D02DE"/>
    <w:rsid w:val="002E266C"/>
    <w:rsid w:val="002E7D0C"/>
    <w:rsid w:val="002F0786"/>
    <w:rsid w:val="00312F0E"/>
    <w:rsid w:val="003231EC"/>
    <w:rsid w:val="00342CC3"/>
    <w:rsid w:val="003A44F0"/>
    <w:rsid w:val="003F6185"/>
    <w:rsid w:val="004A48D8"/>
    <w:rsid w:val="004A52A7"/>
    <w:rsid w:val="004B090A"/>
    <w:rsid w:val="004C53DC"/>
    <w:rsid w:val="004E30D7"/>
    <w:rsid w:val="005056F5"/>
    <w:rsid w:val="005068B2"/>
    <w:rsid w:val="0057052A"/>
    <w:rsid w:val="0058032C"/>
    <w:rsid w:val="00593596"/>
    <w:rsid w:val="005C2CA0"/>
    <w:rsid w:val="005F4B33"/>
    <w:rsid w:val="0060057E"/>
    <w:rsid w:val="00637F62"/>
    <w:rsid w:val="00694A13"/>
    <w:rsid w:val="006B14AF"/>
    <w:rsid w:val="006D5968"/>
    <w:rsid w:val="00781446"/>
    <w:rsid w:val="00784693"/>
    <w:rsid w:val="00787285"/>
    <w:rsid w:val="007A05F8"/>
    <w:rsid w:val="007F0D52"/>
    <w:rsid w:val="0080105A"/>
    <w:rsid w:val="00822A45"/>
    <w:rsid w:val="008341B5"/>
    <w:rsid w:val="00841BB5"/>
    <w:rsid w:val="0084654F"/>
    <w:rsid w:val="008727C6"/>
    <w:rsid w:val="008D118B"/>
    <w:rsid w:val="008D555B"/>
    <w:rsid w:val="009320E8"/>
    <w:rsid w:val="00934A78"/>
    <w:rsid w:val="0097112F"/>
    <w:rsid w:val="00995917"/>
    <w:rsid w:val="00A16A77"/>
    <w:rsid w:val="00A32431"/>
    <w:rsid w:val="00A51936"/>
    <w:rsid w:val="00AB10E3"/>
    <w:rsid w:val="00AD1C08"/>
    <w:rsid w:val="00AE46C0"/>
    <w:rsid w:val="00B041E6"/>
    <w:rsid w:val="00B41C12"/>
    <w:rsid w:val="00BC509A"/>
    <w:rsid w:val="00BE03B2"/>
    <w:rsid w:val="00BF056A"/>
    <w:rsid w:val="00BF0969"/>
    <w:rsid w:val="00C17AF3"/>
    <w:rsid w:val="00C43CE8"/>
    <w:rsid w:val="00C46152"/>
    <w:rsid w:val="00C47A82"/>
    <w:rsid w:val="00C575CA"/>
    <w:rsid w:val="00C7148A"/>
    <w:rsid w:val="00C8077E"/>
    <w:rsid w:val="00CA0F8D"/>
    <w:rsid w:val="00CA6E18"/>
    <w:rsid w:val="00D156AD"/>
    <w:rsid w:val="00DB52CA"/>
    <w:rsid w:val="00DB6F03"/>
    <w:rsid w:val="00DC5924"/>
    <w:rsid w:val="00DE2E9B"/>
    <w:rsid w:val="00DF413F"/>
    <w:rsid w:val="00E120DE"/>
    <w:rsid w:val="00E8354E"/>
    <w:rsid w:val="00E96B11"/>
    <w:rsid w:val="00EC14AE"/>
    <w:rsid w:val="00F02AFB"/>
    <w:rsid w:val="00F0485F"/>
    <w:rsid w:val="00F138C8"/>
    <w:rsid w:val="00F22537"/>
    <w:rsid w:val="00F23BFD"/>
    <w:rsid w:val="00F34521"/>
    <w:rsid w:val="00F8351F"/>
    <w:rsid w:val="00FA1197"/>
    <w:rsid w:val="00FD1A2C"/>
    <w:rsid w:val="00FE6766"/>
    <w:rsid w:val="00FE7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CB2AE"/>
  <w14:defaultImageDpi w14:val="300"/>
  <w15:docId w15:val="{A8BF2DD1-0809-4821-86FE-CFC1C8AC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2A7"/>
    <w:pPr>
      <w:keepNext/>
      <w:keepLines/>
      <w:spacing w:before="24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4A52A7"/>
    <w:pPr>
      <w:keepNext/>
      <w:keepLines/>
      <w:spacing w:before="40"/>
      <w:outlineLvl w:val="1"/>
    </w:pPr>
    <w:rPr>
      <w:rFonts w:asciiTheme="majorHAnsi" w:eastAsiaTheme="majorEastAsia" w:hAnsiTheme="majorHAnsi"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4E30D7"/>
    <w:rPr>
      <w:rFonts w:ascii="Times New Roman" w:eastAsiaTheme="minorHAnsi" w:hAnsi="Times New Roman"/>
      <w:lang w:val="en-GB"/>
    </w:rPr>
    <w:tblPr>
      <w:tblBorders>
        <w:top w:val="double" w:sz="4" w:space="0" w:color="auto"/>
        <w:bottom w:val="double" w:sz="4" w:space="0" w:color="auto"/>
      </w:tblBorders>
    </w:tblPr>
    <w:tblStylePr w:type="firstRow">
      <w:tblPr/>
      <w:tcPr>
        <w:tcBorders>
          <w:bottom w:val="single" w:sz="4" w:space="0" w:color="auto"/>
        </w:tcBorders>
      </w:tcPr>
    </w:tblStylePr>
  </w:style>
  <w:style w:type="table" w:customStyle="1" w:styleId="Style2">
    <w:name w:val="Style2"/>
    <w:basedOn w:val="TableNormal"/>
    <w:rsid w:val="00BF0969"/>
    <w:rPr>
      <w:rFonts w:ascii="Times New Roman" w:eastAsia="Times New Roman" w:hAnsi="Times New Roman" w:cs="Times New Roman"/>
      <w:sz w:val="26"/>
      <w:szCs w:val="20"/>
    </w:rPr>
    <w:tblPr>
      <w:tblBorders>
        <w:top w:val="double" w:sz="4" w:space="0" w:color="auto"/>
        <w:bottom w:val="double" w:sz="4" w:space="0" w:color="auto"/>
      </w:tblBorders>
    </w:tblPr>
    <w:tblStylePr w:type="firstRow">
      <w:tblPr/>
      <w:tcPr>
        <w:tcBorders>
          <w:bottom w:val="single" w:sz="4" w:space="0" w:color="auto"/>
        </w:tcBorders>
      </w:tcPr>
    </w:tblStylePr>
  </w:style>
  <w:style w:type="paragraph" w:styleId="FootnoteText">
    <w:name w:val="footnote text"/>
    <w:basedOn w:val="Normal"/>
    <w:link w:val="FootnoteTextChar"/>
    <w:uiPriority w:val="99"/>
    <w:unhideWhenUsed/>
    <w:rsid w:val="00115C0E"/>
  </w:style>
  <w:style w:type="character" w:customStyle="1" w:styleId="FootnoteTextChar">
    <w:name w:val="Footnote Text Char"/>
    <w:basedOn w:val="DefaultParagraphFont"/>
    <w:link w:val="FootnoteText"/>
    <w:uiPriority w:val="99"/>
    <w:rsid w:val="00115C0E"/>
  </w:style>
  <w:style w:type="character" w:styleId="FootnoteReference">
    <w:name w:val="footnote reference"/>
    <w:basedOn w:val="DefaultParagraphFont"/>
    <w:uiPriority w:val="99"/>
    <w:unhideWhenUsed/>
    <w:rsid w:val="00115C0E"/>
    <w:rPr>
      <w:vertAlign w:val="superscript"/>
    </w:rPr>
  </w:style>
  <w:style w:type="paragraph" w:styleId="PlainText">
    <w:name w:val="Plain Text"/>
    <w:basedOn w:val="Normal"/>
    <w:link w:val="PlainTextChar"/>
    <w:uiPriority w:val="99"/>
    <w:unhideWhenUsed/>
    <w:rsid w:val="00115C0E"/>
    <w:rPr>
      <w:rFonts w:ascii="Consolas" w:eastAsiaTheme="minorHAnsi" w:hAnsi="Consolas"/>
      <w:sz w:val="21"/>
      <w:szCs w:val="21"/>
    </w:rPr>
  </w:style>
  <w:style w:type="character" w:customStyle="1" w:styleId="PlainTextChar">
    <w:name w:val="Plain Text Char"/>
    <w:basedOn w:val="DefaultParagraphFont"/>
    <w:link w:val="PlainText"/>
    <w:uiPriority w:val="99"/>
    <w:rsid w:val="00115C0E"/>
    <w:rPr>
      <w:rFonts w:ascii="Consolas" w:eastAsiaTheme="minorHAnsi" w:hAnsi="Consolas"/>
      <w:sz w:val="21"/>
      <w:szCs w:val="21"/>
    </w:rPr>
  </w:style>
  <w:style w:type="character" w:styleId="Hyperlink">
    <w:name w:val="Hyperlink"/>
    <w:basedOn w:val="DefaultParagraphFont"/>
    <w:uiPriority w:val="99"/>
    <w:unhideWhenUsed/>
    <w:rsid w:val="00115C0E"/>
    <w:rPr>
      <w:color w:val="0000FF" w:themeColor="hyperlink"/>
      <w:u w:val="single"/>
    </w:rPr>
  </w:style>
  <w:style w:type="paragraph" w:styleId="ListParagraph">
    <w:name w:val="List Paragraph"/>
    <w:basedOn w:val="Normal"/>
    <w:uiPriority w:val="34"/>
    <w:qFormat/>
    <w:rsid w:val="00115C0E"/>
    <w:pPr>
      <w:ind w:left="720"/>
      <w:contextualSpacing/>
    </w:pPr>
    <w:rPr>
      <w:rFonts w:eastAsiaTheme="minorHAnsi"/>
    </w:rPr>
  </w:style>
  <w:style w:type="paragraph" w:styleId="BalloonText">
    <w:name w:val="Balloon Text"/>
    <w:basedOn w:val="Normal"/>
    <w:link w:val="BalloonTextChar"/>
    <w:uiPriority w:val="99"/>
    <w:semiHidden/>
    <w:unhideWhenUsed/>
    <w:rsid w:val="00115C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C0E"/>
    <w:rPr>
      <w:rFonts w:ascii="Lucida Grande" w:hAnsi="Lucida Grande" w:cs="Lucida Grande"/>
      <w:sz w:val="18"/>
      <w:szCs w:val="18"/>
    </w:rPr>
  </w:style>
  <w:style w:type="character" w:styleId="Strong">
    <w:name w:val="Strong"/>
    <w:basedOn w:val="DefaultParagraphFont"/>
    <w:uiPriority w:val="22"/>
    <w:qFormat/>
    <w:rsid w:val="00DC5924"/>
    <w:rPr>
      <w:b/>
      <w:bCs/>
    </w:rPr>
  </w:style>
  <w:style w:type="character" w:styleId="FollowedHyperlink">
    <w:name w:val="FollowedHyperlink"/>
    <w:basedOn w:val="DefaultParagraphFont"/>
    <w:uiPriority w:val="99"/>
    <w:semiHidden/>
    <w:unhideWhenUsed/>
    <w:rsid w:val="00784693"/>
    <w:rPr>
      <w:color w:val="800080" w:themeColor="followedHyperlink"/>
      <w:u w:val="single"/>
    </w:rPr>
  </w:style>
  <w:style w:type="character" w:customStyle="1" w:styleId="UnresolvedMention1">
    <w:name w:val="Unresolved Mention1"/>
    <w:basedOn w:val="DefaultParagraphFont"/>
    <w:uiPriority w:val="99"/>
    <w:semiHidden/>
    <w:unhideWhenUsed/>
    <w:rsid w:val="00AB10E3"/>
    <w:rPr>
      <w:color w:val="605E5C"/>
      <w:shd w:val="clear" w:color="auto" w:fill="E1DFDD"/>
    </w:rPr>
  </w:style>
  <w:style w:type="character" w:styleId="CommentReference">
    <w:name w:val="annotation reference"/>
    <w:basedOn w:val="DefaultParagraphFont"/>
    <w:uiPriority w:val="99"/>
    <w:semiHidden/>
    <w:unhideWhenUsed/>
    <w:rsid w:val="00995917"/>
    <w:rPr>
      <w:sz w:val="16"/>
      <w:szCs w:val="16"/>
    </w:rPr>
  </w:style>
  <w:style w:type="paragraph" w:styleId="CommentText">
    <w:name w:val="annotation text"/>
    <w:basedOn w:val="Normal"/>
    <w:link w:val="CommentTextChar"/>
    <w:uiPriority w:val="99"/>
    <w:semiHidden/>
    <w:unhideWhenUsed/>
    <w:rsid w:val="00995917"/>
    <w:rPr>
      <w:sz w:val="20"/>
      <w:szCs w:val="20"/>
    </w:rPr>
  </w:style>
  <w:style w:type="character" w:customStyle="1" w:styleId="CommentTextChar">
    <w:name w:val="Comment Text Char"/>
    <w:basedOn w:val="DefaultParagraphFont"/>
    <w:link w:val="CommentText"/>
    <w:uiPriority w:val="99"/>
    <w:semiHidden/>
    <w:rsid w:val="00995917"/>
    <w:rPr>
      <w:sz w:val="20"/>
      <w:szCs w:val="20"/>
    </w:rPr>
  </w:style>
  <w:style w:type="paragraph" w:styleId="CommentSubject">
    <w:name w:val="annotation subject"/>
    <w:basedOn w:val="CommentText"/>
    <w:next w:val="CommentText"/>
    <w:link w:val="CommentSubjectChar"/>
    <w:uiPriority w:val="99"/>
    <w:semiHidden/>
    <w:unhideWhenUsed/>
    <w:rsid w:val="00995917"/>
    <w:rPr>
      <w:b/>
      <w:bCs/>
    </w:rPr>
  </w:style>
  <w:style w:type="character" w:customStyle="1" w:styleId="CommentSubjectChar">
    <w:name w:val="Comment Subject Char"/>
    <w:basedOn w:val="CommentTextChar"/>
    <w:link w:val="CommentSubject"/>
    <w:uiPriority w:val="99"/>
    <w:semiHidden/>
    <w:rsid w:val="00995917"/>
    <w:rPr>
      <w:b/>
      <w:bCs/>
      <w:sz w:val="20"/>
      <w:szCs w:val="20"/>
    </w:rPr>
  </w:style>
  <w:style w:type="paragraph" w:styleId="Header">
    <w:name w:val="header"/>
    <w:basedOn w:val="Normal"/>
    <w:link w:val="HeaderChar"/>
    <w:uiPriority w:val="99"/>
    <w:unhideWhenUsed/>
    <w:rsid w:val="00FE6766"/>
    <w:pPr>
      <w:tabs>
        <w:tab w:val="center" w:pos="4680"/>
        <w:tab w:val="right" w:pos="9360"/>
      </w:tabs>
    </w:pPr>
  </w:style>
  <w:style w:type="character" w:customStyle="1" w:styleId="HeaderChar">
    <w:name w:val="Header Char"/>
    <w:basedOn w:val="DefaultParagraphFont"/>
    <w:link w:val="Header"/>
    <w:uiPriority w:val="99"/>
    <w:rsid w:val="00FE6766"/>
  </w:style>
  <w:style w:type="paragraph" w:styleId="Footer">
    <w:name w:val="footer"/>
    <w:basedOn w:val="Normal"/>
    <w:link w:val="FooterChar"/>
    <w:uiPriority w:val="99"/>
    <w:unhideWhenUsed/>
    <w:rsid w:val="00FE6766"/>
    <w:pPr>
      <w:tabs>
        <w:tab w:val="center" w:pos="4680"/>
        <w:tab w:val="right" w:pos="9360"/>
      </w:tabs>
    </w:pPr>
  </w:style>
  <w:style w:type="character" w:customStyle="1" w:styleId="FooterChar">
    <w:name w:val="Footer Char"/>
    <w:basedOn w:val="DefaultParagraphFont"/>
    <w:link w:val="Footer"/>
    <w:uiPriority w:val="99"/>
    <w:rsid w:val="00FE6766"/>
  </w:style>
  <w:style w:type="character" w:styleId="UnresolvedMention">
    <w:name w:val="Unresolved Mention"/>
    <w:basedOn w:val="DefaultParagraphFont"/>
    <w:uiPriority w:val="99"/>
    <w:semiHidden/>
    <w:unhideWhenUsed/>
    <w:rsid w:val="00BE03B2"/>
    <w:rPr>
      <w:color w:val="605E5C"/>
      <w:shd w:val="clear" w:color="auto" w:fill="E1DFDD"/>
    </w:rPr>
  </w:style>
  <w:style w:type="character" w:customStyle="1" w:styleId="Heading1Char">
    <w:name w:val="Heading 1 Char"/>
    <w:basedOn w:val="DefaultParagraphFont"/>
    <w:link w:val="Heading1"/>
    <w:uiPriority w:val="9"/>
    <w:rsid w:val="004A52A7"/>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4A52A7"/>
    <w:rPr>
      <w:rFonts w:asciiTheme="majorHAnsi" w:eastAsiaTheme="majorEastAsia" w:hAnsiTheme="majorHAnsi" w:cstheme="majorBidi"/>
      <w:sz w:val="22"/>
      <w:szCs w:val="26"/>
    </w:rPr>
  </w:style>
  <w:style w:type="paragraph" w:styleId="TOCHeading">
    <w:name w:val="TOC Heading"/>
    <w:basedOn w:val="Heading1"/>
    <w:next w:val="Normal"/>
    <w:uiPriority w:val="39"/>
    <w:unhideWhenUsed/>
    <w:qFormat/>
    <w:rsid w:val="001B28D6"/>
    <w:pPr>
      <w:spacing w:line="259" w:lineRule="auto"/>
      <w:outlineLvl w:val="9"/>
    </w:pPr>
    <w:rPr>
      <w:color w:val="365F91" w:themeColor="accent1" w:themeShade="BF"/>
      <w:sz w:val="32"/>
    </w:rPr>
  </w:style>
  <w:style w:type="paragraph" w:styleId="TOC1">
    <w:name w:val="toc 1"/>
    <w:basedOn w:val="Normal"/>
    <w:next w:val="Normal"/>
    <w:autoRedefine/>
    <w:uiPriority w:val="39"/>
    <w:unhideWhenUsed/>
    <w:rsid w:val="001B28D6"/>
    <w:pPr>
      <w:spacing w:after="100"/>
    </w:pPr>
  </w:style>
  <w:style w:type="paragraph" w:styleId="TOC2">
    <w:name w:val="toc 2"/>
    <w:basedOn w:val="Normal"/>
    <w:next w:val="Normal"/>
    <w:autoRedefine/>
    <w:uiPriority w:val="39"/>
    <w:unhideWhenUsed/>
    <w:rsid w:val="00DE2E9B"/>
    <w:pPr>
      <w:tabs>
        <w:tab w:val="right" w:leader="dot" w:pos="8630"/>
      </w:tabs>
      <w:spacing w:after="100"/>
      <w:ind w:left="240"/>
    </w:pPr>
    <w:rPr>
      <w:rFonts w:asciiTheme="majorHAnsi" w:hAnsiTheme="majorHAnsi" w:cstheme="majorHAnsi"/>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0524">
      <w:bodyDiv w:val="1"/>
      <w:marLeft w:val="0"/>
      <w:marRight w:val="0"/>
      <w:marTop w:val="0"/>
      <w:marBottom w:val="0"/>
      <w:divBdr>
        <w:top w:val="none" w:sz="0" w:space="0" w:color="auto"/>
        <w:left w:val="none" w:sz="0" w:space="0" w:color="auto"/>
        <w:bottom w:val="none" w:sz="0" w:space="0" w:color="auto"/>
        <w:right w:val="none" w:sz="0" w:space="0" w:color="auto"/>
      </w:divBdr>
    </w:div>
    <w:div w:id="216015837">
      <w:bodyDiv w:val="1"/>
      <w:marLeft w:val="0"/>
      <w:marRight w:val="0"/>
      <w:marTop w:val="0"/>
      <w:marBottom w:val="0"/>
      <w:divBdr>
        <w:top w:val="none" w:sz="0" w:space="0" w:color="auto"/>
        <w:left w:val="none" w:sz="0" w:space="0" w:color="auto"/>
        <w:bottom w:val="none" w:sz="0" w:space="0" w:color="auto"/>
        <w:right w:val="none" w:sz="0" w:space="0" w:color="auto"/>
      </w:divBdr>
    </w:div>
    <w:div w:id="390730988">
      <w:bodyDiv w:val="1"/>
      <w:marLeft w:val="0"/>
      <w:marRight w:val="0"/>
      <w:marTop w:val="0"/>
      <w:marBottom w:val="0"/>
      <w:divBdr>
        <w:top w:val="none" w:sz="0" w:space="0" w:color="auto"/>
        <w:left w:val="none" w:sz="0" w:space="0" w:color="auto"/>
        <w:bottom w:val="none" w:sz="0" w:space="0" w:color="auto"/>
        <w:right w:val="none" w:sz="0" w:space="0" w:color="auto"/>
      </w:divBdr>
    </w:div>
    <w:div w:id="468940555">
      <w:bodyDiv w:val="1"/>
      <w:marLeft w:val="0"/>
      <w:marRight w:val="0"/>
      <w:marTop w:val="0"/>
      <w:marBottom w:val="0"/>
      <w:divBdr>
        <w:top w:val="none" w:sz="0" w:space="0" w:color="auto"/>
        <w:left w:val="none" w:sz="0" w:space="0" w:color="auto"/>
        <w:bottom w:val="none" w:sz="0" w:space="0" w:color="auto"/>
        <w:right w:val="none" w:sz="0" w:space="0" w:color="auto"/>
      </w:divBdr>
    </w:div>
    <w:div w:id="492530112">
      <w:bodyDiv w:val="1"/>
      <w:marLeft w:val="0"/>
      <w:marRight w:val="0"/>
      <w:marTop w:val="0"/>
      <w:marBottom w:val="0"/>
      <w:divBdr>
        <w:top w:val="none" w:sz="0" w:space="0" w:color="auto"/>
        <w:left w:val="none" w:sz="0" w:space="0" w:color="auto"/>
        <w:bottom w:val="none" w:sz="0" w:space="0" w:color="auto"/>
        <w:right w:val="none" w:sz="0" w:space="0" w:color="auto"/>
      </w:divBdr>
    </w:div>
    <w:div w:id="618755185">
      <w:bodyDiv w:val="1"/>
      <w:marLeft w:val="0"/>
      <w:marRight w:val="0"/>
      <w:marTop w:val="0"/>
      <w:marBottom w:val="0"/>
      <w:divBdr>
        <w:top w:val="none" w:sz="0" w:space="0" w:color="auto"/>
        <w:left w:val="none" w:sz="0" w:space="0" w:color="auto"/>
        <w:bottom w:val="none" w:sz="0" w:space="0" w:color="auto"/>
        <w:right w:val="none" w:sz="0" w:space="0" w:color="auto"/>
      </w:divBdr>
    </w:div>
    <w:div w:id="627785648">
      <w:bodyDiv w:val="1"/>
      <w:marLeft w:val="0"/>
      <w:marRight w:val="0"/>
      <w:marTop w:val="0"/>
      <w:marBottom w:val="0"/>
      <w:divBdr>
        <w:top w:val="none" w:sz="0" w:space="0" w:color="auto"/>
        <w:left w:val="none" w:sz="0" w:space="0" w:color="auto"/>
        <w:bottom w:val="none" w:sz="0" w:space="0" w:color="auto"/>
        <w:right w:val="none" w:sz="0" w:space="0" w:color="auto"/>
      </w:divBdr>
    </w:div>
    <w:div w:id="725491193">
      <w:bodyDiv w:val="1"/>
      <w:marLeft w:val="0"/>
      <w:marRight w:val="0"/>
      <w:marTop w:val="0"/>
      <w:marBottom w:val="0"/>
      <w:divBdr>
        <w:top w:val="none" w:sz="0" w:space="0" w:color="auto"/>
        <w:left w:val="none" w:sz="0" w:space="0" w:color="auto"/>
        <w:bottom w:val="none" w:sz="0" w:space="0" w:color="auto"/>
        <w:right w:val="none" w:sz="0" w:space="0" w:color="auto"/>
      </w:divBdr>
    </w:div>
    <w:div w:id="931279644">
      <w:bodyDiv w:val="1"/>
      <w:marLeft w:val="0"/>
      <w:marRight w:val="0"/>
      <w:marTop w:val="0"/>
      <w:marBottom w:val="0"/>
      <w:divBdr>
        <w:top w:val="none" w:sz="0" w:space="0" w:color="auto"/>
        <w:left w:val="none" w:sz="0" w:space="0" w:color="auto"/>
        <w:bottom w:val="none" w:sz="0" w:space="0" w:color="auto"/>
        <w:right w:val="none" w:sz="0" w:space="0" w:color="auto"/>
      </w:divBdr>
    </w:div>
    <w:div w:id="934361304">
      <w:bodyDiv w:val="1"/>
      <w:marLeft w:val="0"/>
      <w:marRight w:val="0"/>
      <w:marTop w:val="0"/>
      <w:marBottom w:val="0"/>
      <w:divBdr>
        <w:top w:val="none" w:sz="0" w:space="0" w:color="auto"/>
        <w:left w:val="none" w:sz="0" w:space="0" w:color="auto"/>
        <w:bottom w:val="none" w:sz="0" w:space="0" w:color="auto"/>
        <w:right w:val="none" w:sz="0" w:space="0" w:color="auto"/>
      </w:divBdr>
    </w:div>
    <w:div w:id="1101023568">
      <w:bodyDiv w:val="1"/>
      <w:marLeft w:val="0"/>
      <w:marRight w:val="0"/>
      <w:marTop w:val="0"/>
      <w:marBottom w:val="0"/>
      <w:divBdr>
        <w:top w:val="none" w:sz="0" w:space="0" w:color="auto"/>
        <w:left w:val="none" w:sz="0" w:space="0" w:color="auto"/>
        <w:bottom w:val="none" w:sz="0" w:space="0" w:color="auto"/>
        <w:right w:val="none" w:sz="0" w:space="0" w:color="auto"/>
      </w:divBdr>
    </w:div>
    <w:div w:id="1591962188">
      <w:bodyDiv w:val="1"/>
      <w:marLeft w:val="0"/>
      <w:marRight w:val="0"/>
      <w:marTop w:val="0"/>
      <w:marBottom w:val="0"/>
      <w:divBdr>
        <w:top w:val="none" w:sz="0" w:space="0" w:color="auto"/>
        <w:left w:val="none" w:sz="0" w:space="0" w:color="auto"/>
        <w:bottom w:val="none" w:sz="0" w:space="0" w:color="auto"/>
        <w:right w:val="none" w:sz="0" w:space="0" w:color="auto"/>
      </w:divBdr>
    </w:div>
    <w:div w:id="1685742942">
      <w:bodyDiv w:val="1"/>
      <w:marLeft w:val="0"/>
      <w:marRight w:val="0"/>
      <w:marTop w:val="0"/>
      <w:marBottom w:val="0"/>
      <w:divBdr>
        <w:top w:val="none" w:sz="0" w:space="0" w:color="auto"/>
        <w:left w:val="none" w:sz="0" w:space="0" w:color="auto"/>
        <w:bottom w:val="none" w:sz="0" w:space="0" w:color="auto"/>
        <w:right w:val="none" w:sz="0" w:space="0" w:color="auto"/>
      </w:divBdr>
    </w:div>
    <w:div w:id="1694724042">
      <w:bodyDiv w:val="1"/>
      <w:marLeft w:val="0"/>
      <w:marRight w:val="0"/>
      <w:marTop w:val="0"/>
      <w:marBottom w:val="0"/>
      <w:divBdr>
        <w:top w:val="none" w:sz="0" w:space="0" w:color="auto"/>
        <w:left w:val="none" w:sz="0" w:space="0" w:color="auto"/>
        <w:bottom w:val="none" w:sz="0" w:space="0" w:color="auto"/>
        <w:right w:val="none" w:sz="0" w:space="0" w:color="auto"/>
      </w:divBdr>
    </w:div>
    <w:div w:id="1735615029">
      <w:bodyDiv w:val="1"/>
      <w:marLeft w:val="0"/>
      <w:marRight w:val="0"/>
      <w:marTop w:val="0"/>
      <w:marBottom w:val="0"/>
      <w:divBdr>
        <w:top w:val="none" w:sz="0" w:space="0" w:color="auto"/>
        <w:left w:val="none" w:sz="0" w:space="0" w:color="auto"/>
        <w:bottom w:val="none" w:sz="0" w:space="0" w:color="auto"/>
        <w:right w:val="none" w:sz="0" w:space="0" w:color="auto"/>
      </w:divBdr>
    </w:div>
    <w:div w:id="2024017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dc.gov/Nchs/Nhanes/1999-2000/AUQ.XPT" TargetMode="External"/><Relationship Id="rId117" Type="http://schemas.openxmlformats.org/officeDocument/2006/relationships/image" Target="media/image6.png"/><Relationship Id="rId21" Type="http://schemas.openxmlformats.org/officeDocument/2006/relationships/hyperlink" Target="https://wwwn.cdc.gov/Nchs/Nhanes/1999-2000/ALQ.htm" TargetMode="External"/><Relationship Id="rId42" Type="http://schemas.openxmlformats.org/officeDocument/2006/relationships/hyperlink" Target="https://wwwn.cdc.gov/Nchs/Nhanes/1999-2000/DBQ.XPT" TargetMode="External"/><Relationship Id="rId47" Type="http://schemas.openxmlformats.org/officeDocument/2006/relationships/hyperlink" Target="https://wwwn.cdc.gov/Nchs/Nhanes/1999-2000/FSQ.htm" TargetMode="External"/><Relationship Id="rId63" Type="http://schemas.openxmlformats.org/officeDocument/2006/relationships/hyperlink" Target="https://wwwn.cdc.gov/Nchs/Nhanes/1999-2000/CIQGAD.htm" TargetMode="External"/><Relationship Id="rId68" Type="http://schemas.openxmlformats.org/officeDocument/2006/relationships/hyperlink" Target="https://wwwn.cdc.gov/Nchs/Nhanes/1999-2000/MPQ.XPT" TargetMode="External"/><Relationship Id="rId84" Type="http://schemas.openxmlformats.org/officeDocument/2006/relationships/hyperlink" Target="https://wwwn.cdc.gov/Nchs/Nhanes/1999-2000/RXQ_RX.XPT" TargetMode="External"/><Relationship Id="rId89" Type="http://schemas.openxmlformats.org/officeDocument/2006/relationships/hyperlink" Target="https://wwwn.cdc.gov/Nchs/Nhanes/1999-2000/RDQ.htm" TargetMode="External"/><Relationship Id="rId112" Type="http://schemas.openxmlformats.org/officeDocument/2006/relationships/hyperlink" Target="https://doi.org/10.18128/D070.V6.4" TargetMode="External"/><Relationship Id="rId16" Type="http://schemas.openxmlformats.org/officeDocument/2006/relationships/hyperlink" Target="https://hrs.isr.umich.edu/data-products" TargetMode="External"/><Relationship Id="rId107" Type="http://schemas.openxmlformats.org/officeDocument/2006/relationships/hyperlink" Target="https://wwwn.cdc.gov/nchs/nhanes/Search/DataPage.aspx?Component=Demographics&amp;CycleBeginYear=1999" TargetMode="External"/><Relationship Id="rId11" Type="http://schemas.openxmlformats.org/officeDocument/2006/relationships/image" Target="media/image2.png"/><Relationship Id="rId32" Type="http://schemas.openxmlformats.org/officeDocument/2006/relationships/hyperlink" Target="https://wwwn.cdc.gov/Nchs/Nhanes/1999-2000/CDQ.XPT" TargetMode="External"/><Relationship Id="rId37" Type="http://schemas.openxmlformats.org/officeDocument/2006/relationships/hyperlink" Target="https://wwwn.cdc.gov/Nchs/Nhanes/1999-2000/DEQ.htm" TargetMode="External"/><Relationship Id="rId53" Type="http://schemas.openxmlformats.org/officeDocument/2006/relationships/hyperlink" Target="https://wwwn.cdc.gov/Nchs/Nhanes/1999-2000/HOQ.htm" TargetMode="External"/><Relationship Id="rId58" Type="http://schemas.openxmlformats.org/officeDocument/2006/relationships/hyperlink" Target="https://wwwn.cdc.gov/Nchs/Nhanes/1999-2000/KIQ.XPT" TargetMode="External"/><Relationship Id="rId74" Type="http://schemas.openxmlformats.org/officeDocument/2006/relationships/hyperlink" Target="https://wwwn.cdc.gov/Nchs/Nhanes/1999-2000/OSQ.XPT" TargetMode="External"/><Relationship Id="rId79" Type="http://schemas.openxmlformats.org/officeDocument/2006/relationships/hyperlink" Target="https://wwwn.cdc.gov/Nchs/Nhanes/1999-2000/PAQIAF.htm" TargetMode="External"/><Relationship Id="rId102" Type="http://schemas.openxmlformats.org/officeDocument/2006/relationships/hyperlink" Target="https://wwwn.cdc.gov/Nchs/Nhanes/1999-2000/TBQ.XPT" TargetMode="External"/><Relationship Id="rId5" Type="http://schemas.openxmlformats.org/officeDocument/2006/relationships/webSettings" Target="webSettings.xml"/><Relationship Id="rId90" Type="http://schemas.openxmlformats.org/officeDocument/2006/relationships/hyperlink" Target="https://wwwn.cdc.gov/Nchs/Nhanes/1999-2000/RDQ.XPT" TargetMode="External"/><Relationship Id="rId95" Type="http://schemas.openxmlformats.org/officeDocument/2006/relationships/hyperlink" Target="https://wwwn.cdc.gov/Nchs/Nhanes/1999-2000/SMQ.htm" TargetMode="External"/><Relationship Id="rId22" Type="http://schemas.openxmlformats.org/officeDocument/2006/relationships/hyperlink" Target="https://wwwn.cdc.gov/Nchs/Nhanes/1999-2000/ALQ.XPT" TargetMode="External"/><Relationship Id="rId27" Type="http://schemas.openxmlformats.org/officeDocument/2006/relationships/hyperlink" Target="https://wwwn.cdc.gov/Nchs/Nhanes/1999-2000/BAQ.htm" TargetMode="External"/><Relationship Id="rId43" Type="http://schemas.openxmlformats.org/officeDocument/2006/relationships/hyperlink" Target="https://wwwn.cdc.gov/Nchs/Nhanes/1999-2000/DUQ.htm" TargetMode="External"/><Relationship Id="rId48" Type="http://schemas.openxmlformats.org/officeDocument/2006/relationships/hyperlink" Target="https://wwwn.cdc.gov/Nchs/Nhanes/1999-2000/FSQ.XPT" TargetMode="External"/><Relationship Id="rId64" Type="http://schemas.openxmlformats.org/officeDocument/2006/relationships/hyperlink" Target="https://wwwn.cdc.gov/Nchs/Nhanes/1999-2000/CIQGAD.XPT" TargetMode="External"/><Relationship Id="rId69" Type="http://schemas.openxmlformats.org/officeDocument/2006/relationships/hyperlink" Target="https://wwwn.cdc.gov/Nchs/Nhanes/1999-2000/OCQ.htm" TargetMode="External"/><Relationship Id="rId113" Type="http://schemas.openxmlformats.org/officeDocument/2006/relationships/hyperlink" Target="https://healthsurveys.ipums.org/" TargetMode="External"/><Relationship Id="rId118" Type="http://schemas.openxmlformats.org/officeDocument/2006/relationships/fontTable" Target="fontTable.xml"/><Relationship Id="rId80" Type="http://schemas.openxmlformats.org/officeDocument/2006/relationships/hyperlink" Target="https://wwwn.cdc.gov/Nchs/Nhanes/1999-2000/PAQIAF.XPT" TargetMode="External"/><Relationship Id="rId85" Type="http://schemas.openxmlformats.org/officeDocument/2006/relationships/hyperlink" Target="https://wwwn.cdc.gov/Nchs/Nhanes/1999-2000/RXQ_DRUG.htm" TargetMode="External"/><Relationship Id="rId12" Type="http://schemas.openxmlformats.org/officeDocument/2006/relationships/image" Target="media/image3.png"/><Relationship Id="rId17" Type="http://schemas.openxmlformats.org/officeDocument/2006/relationships/hyperlink" Target="https://wwwn.cdc.gov/nchs/nhanes/default.aspx" TargetMode="External"/><Relationship Id="rId33" Type="http://schemas.openxmlformats.org/officeDocument/2006/relationships/hyperlink" Target="https://wwwn.cdc.gov/Nchs/Nhanes/1999-2000/CFQ.htm" TargetMode="External"/><Relationship Id="rId38" Type="http://schemas.openxmlformats.org/officeDocument/2006/relationships/hyperlink" Target="https://wwwn.cdc.gov/Nchs/Nhanes/1999-2000/DEQ.XPT" TargetMode="External"/><Relationship Id="rId59" Type="http://schemas.openxmlformats.org/officeDocument/2006/relationships/hyperlink" Target="https://wwwn.cdc.gov/Nchs/Nhanes/1999-2000/MCQ.htm" TargetMode="External"/><Relationship Id="rId103" Type="http://schemas.openxmlformats.org/officeDocument/2006/relationships/hyperlink" Target="https://wwwn.cdc.gov/Nchs/Nhanes/1999-2000/VIQ.htm" TargetMode="External"/><Relationship Id="rId108" Type="http://schemas.openxmlformats.org/officeDocument/2006/relationships/hyperlink" Target="https://wwwn.cdc.gov/Nchs/Nhanes/1999-2000/DEMO.htm" TargetMode="External"/><Relationship Id="rId54" Type="http://schemas.openxmlformats.org/officeDocument/2006/relationships/hyperlink" Target="https://wwwn.cdc.gov/Nchs/Nhanes/1999-2000/HOQ.XPT" TargetMode="External"/><Relationship Id="rId70" Type="http://schemas.openxmlformats.org/officeDocument/2006/relationships/hyperlink" Target="https://wwwn.cdc.gov/Nchs/Nhanes/1999-2000/OCQ.XPT" TargetMode="External"/><Relationship Id="rId75" Type="http://schemas.openxmlformats.org/officeDocument/2006/relationships/hyperlink" Target="https://wwwn.cdc.gov/Nchs/Nhanes/1999-2000/PUQ.htm" TargetMode="External"/><Relationship Id="rId91" Type="http://schemas.openxmlformats.org/officeDocument/2006/relationships/hyperlink" Target="https://wwwn.cdc.gov/Nchs/Nhanes/1999-2000/SXQ.htm" TargetMode="External"/><Relationship Id="rId96" Type="http://schemas.openxmlformats.org/officeDocument/2006/relationships/hyperlink" Target="https://wwwn.cdc.gov/Nchs/Nhanes/1999-2000/SMQ.XP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n.cdc.gov/Nchs/Nhanes/1999-2000/RXQ_ANA.htm" TargetMode="External"/><Relationship Id="rId28" Type="http://schemas.openxmlformats.org/officeDocument/2006/relationships/hyperlink" Target="https://wwwn.cdc.gov/Nchs/Nhanes/1999-2000/BAQ.XPT" TargetMode="External"/><Relationship Id="rId49" Type="http://schemas.openxmlformats.org/officeDocument/2006/relationships/hyperlink" Target="https://wwwn.cdc.gov/Nchs/Nhanes/1999-2000/HIQ.htm" TargetMode="External"/><Relationship Id="rId114" Type="http://schemas.openxmlformats.org/officeDocument/2006/relationships/image" Target="media/image5.png"/><Relationship Id="rId119"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yperlink" Target="https://wwwn.cdc.gov/Nchs/Nhanes/1999-2000/CDQ.htm" TargetMode="External"/><Relationship Id="rId44" Type="http://schemas.openxmlformats.org/officeDocument/2006/relationships/hyperlink" Target="https://wwwn.cdc.gov/Nchs/Nhanes/1999-2000/DUQ.XPT" TargetMode="External"/><Relationship Id="rId52" Type="http://schemas.openxmlformats.org/officeDocument/2006/relationships/hyperlink" Target="https://wwwn.cdc.gov/Nchs/Nhanes/1999-2000/HUQ.XPT" TargetMode="External"/><Relationship Id="rId60" Type="http://schemas.openxmlformats.org/officeDocument/2006/relationships/hyperlink" Target="https://wwwn.cdc.gov/Nchs/Nhanes/1999-2000/MCQ.XPT" TargetMode="External"/><Relationship Id="rId65" Type="http://schemas.openxmlformats.org/officeDocument/2006/relationships/hyperlink" Target="https://wwwn.cdc.gov/Nchs/Nhanes/1999-2000/CIQPANIC.htm" TargetMode="External"/><Relationship Id="rId73" Type="http://schemas.openxmlformats.org/officeDocument/2006/relationships/hyperlink" Target="https://wwwn.cdc.gov/Nchs/Nhanes/1999-2000/OSQ.htm" TargetMode="External"/><Relationship Id="rId78" Type="http://schemas.openxmlformats.org/officeDocument/2006/relationships/hyperlink" Target="https://wwwn.cdc.gov/Nchs/Nhanes/1999-2000/PAQ.XPT" TargetMode="External"/><Relationship Id="rId81" Type="http://schemas.openxmlformats.org/officeDocument/2006/relationships/hyperlink" Target="https://wwwn.cdc.gov/Nchs/Nhanes/1999-2000/PFQ.htm" TargetMode="External"/><Relationship Id="rId86" Type="http://schemas.openxmlformats.org/officeDocument/2006/relationships/hyperlink" Target="https://wwwn.cdc.gov/Nchs/Nhanes/1999-2000/RXQ_DRUG.xpt" TargetMode="External"/><Relationship Id="rId94" Type="http://schemas.openxmlformats.org/officeDocument/2006/relationships/hyperlink" Target="https://wwwn.cdc.gov/Nchs/Nhanes/1999-2000/SMQMEC.XPT" TargetMode="External"/><Relationship Id="rId99" Type="http://schemas.openxmlformats.org/officeDocument/2006/relationships/hyperlink" Target="https://wwwn.cdc.gov/Nchs/Nhanes/1999-2000/SSQ.htm" TargetMode="External"/><Relationship Id="rId101" Type="http://schemas.openxmlformats.org/officeDocument/2006/relationships/hyperlink" Target="https://wwwn.cdc.gov/Nchs/Nhanes/1999-2000/TBQ.htm" TargetMode="External"/><Relationship Id="rId4" Type="http://schemas.openxmlformats.org/officeDocument/2006/relationships/settings" Target="settings.xml"/><Relationship Id="rId9" Type="http://schemas.openxmlformats.org/officeDocument/2006/relationships/hyperlink" Target="https://www.cdc.gov/brfss/annual_data/annual_data.htm" TargetMode="External"/><Relationship Id="rId13" Type="http://schemas.openxmlformats.org/officeDocument/2006/relationships/hyperlink" Target="https://www.cdc.gov/brfss/data_documentation/pdf/UserguideJune2013.pdf" TargetMode="External"/><Relationship Id="rId18" Type="http://schemas.openxmlformats.org/officeDocument/2006/relationships/hyperlink" Target="https://wwwn.cdc.gov/nchs/nhanes/search/datapage.aspx?Component=Questionnaire&amp;CycleBeginYear=1999" TargetMode="External"/><Relationship Id="rId39" Type="http://schemas.openxmlformats.org/officeDocument/2006/relationships/hyperlink" Target="https://wwwn.cdc.gov/Nchs/Nhanes/1999-2000/DIQ.htm" TargetMode="External"/><Relationship Id="rId109" Type="http://schemas.openxmlformats.org/officeDocument/2006/relationships/hyperlink" Target="https://wwwn.cdc.gov/Nchs/Nhanes/1999-2000/DEMO.XPT" TargetMode="External"/><Relationship Id="rId34" Type="http://schemas.openxmlformats.org/officeDocument/2006/relationships/hyperlink" Target="https://wwwn.cdc.gov/Nchs/Nhanes/1999-2000/CFQ.XPT" TargetMode="External"/><Relationship Id="rId50" Type="http://schemas.openxmlformats.org/officeDocument/2006/relationships/hyperlink" Target="https://wwwn.cdc.gov/Nchs/Nhanes/1999-2000/HIQ.XPT" TargetMode="External"/><Relationship Id="rId55" Type="http://schemas.openxmlformats.org/officeDocument/2006/relationships/hyperlink" Target="https://wwwn.cdc.gov/Nchs/Nhanes/1999-2000/IMQ.htm" TargetMode="External"/><Relationship Id="rId76" Type="http://schemas.openxmlformats.org/officeDocument/2006/relationships/hyperlink" Target="https://wwwn.cdc.gov/Nchs/Nhanes/1999-2000/PUQ.XPT" TargetMode="External"/><Relationship Id="rId97" Type="http://schemas.openxmlformats.org/officeDocument/2006/relationships/hyperlink" Target="https://wwwn.cdc.gov/Nchs/Nhanes/1999-2000/SMQFAM.htm" TargetMode="External"/><Relationship Id="rId104" Type="http://schemas.openxmlformats.org/officeDocument/2006/relationships/hyperlink" Target="https://wwwn.cdc.gov/Nchs/Nhanes/1999-2000/VIQ.XPT" TargetMode="External"/><Relationship Id="rId7" Type="http://schemas.openxmlformats.org/officeDocument/2006/relationships/endnotes" Target="endnotes.xml"/><Relationship Id="rId71" Type="http://schemas.openxmlformats.org/officeDocument/2006/relationships/hyperlink" Target="https://wwwn.cdc.gov/Nchs/Nhanes/1999-2000/OHQ.htm" TargetMode="External"/><Relationship Id="rId92" Type="http://schemas.openxmlformats.org/officeDocument/2006/relationships/hyperlink" Target="https://wwwn.cdc.gov/Nchs/Nhanes/1999-2000/SXQ.XPT" TargetMode="External"/><Relationship Id="rId2" Type="http://schemas.openxmlformats.org/officeDocument/2006/relationships/numbering" Target="numbering.xml"/><Relationship Id="rId29" Type="http://schemas.openxmlformats.org/officeDocument/2006/relationships/hyperlink" Target="https://wwwn.cdc.gov/Nchs/Nhanes/1999-2000/BPQ.htm" TargetMode="External"/><Relationship Id="rId24" Type="http://schemas.openxmlformats.org/officeDocument/2006/relationships/hyperlink" Target="https://wwwn.cdc.gov/Nchs/Nhanes/1999-2000/RXQ_ANA.XPT" TargetMode="External"/><Relationship Id="rId40" Type="http://schemas.openxmlformats.org/officeDocument/2006/relationships/hyperlink" Target="https://wwwn.cdc.gov/Nchs/Nhanes/1999-2000/DIQ.XPT" TargetMode="External"/><Relationship Id="rId45" Type="http://schemas.openxmlformats.org/officeDocument/2006/relationships/hyperlink" Target="https://wwwn.cdc.gov/Nchs/Nhanes/1999-2000/ECQ.htm" TargetMode="External"/><Relationship Id="rId66" Type="http://schemas.openxmlformats.org/officeDocument/2006/relationships/hyperlink" Target="https://wwwn.cdc.gov/Nchs/Nhanes/1999-2000/CIQPANIC.XPT" TargetMode="External"/><Relationship Id="rId87" Type="http://schemas.openxmlformats.org/officeDocument/2006/relationships/hyperlink" Target="https://wwwn.cdc.gov/Nchs/Nhanes/1999-2000/RHQ.htm" TargetMode="External"/><Relationship Id="rId110" Type="http://schemas.openxmlformats.org/officeDocument/2006/relationships/hyperlink" Target="https://nhis.ipums.org/nhis-action/data_requests/download" TargetMode="External"/><Relationship Id="rId115" Type="http://schemas.openxmlformats.org/officeDocument/2006/relationships/hyperlink" Target="https://doi.org/10.18128/D071.V1.1" TargetMode="External"/><Relationship Id="rId61" Type="http://schemas.openxmlformats.org/officeDocument/2006/relationships/hyperlink" Target="https://wwwn.cdc.gov/Nchs/Nhanes/1999-2000/CIQMDEP.htm" TargetMode="External"/><Relationship Id="rId82" Type="http://schemas.openxmlformats.org/officeDocument/2006/relationships/hyperlink" Target="https://wwwn.cdc.gov/Nchs/Nhanes/1999-2000/PFQ.XPT" TargetMode="External"/><Relationship Id="rId19" Type="http://schemas.openxmlformats.org/officeDocument/2006/relationships/hyperlink" Target="https://wwwn.cdc.gov/Nchs/Nhanes/1999-2000/ACQ.htm" TargetMode="External"/><Relationship Id="rId14" Type="http://schemas.openxmlformats.org/officeDocument/2006/relationships/hyperlink" Target="https://doi.org/10.1007/s11195-007-9064-6" TargetMode="External"/><Relationship Id="rId30" Type="http://schemas.openxmlformats.org/officeDocument/2006/relationships/hyperlink" Target="https://wwwn.cdc.gov/Nchs/Nhanes/1999-2000/BPQ.XPT" TargetMode="External"/><Relationship Id="rId35" Type="http://schemas.openxmlformats.org/officeDocument/2006/relationships/hyperlink" Target="https://wwwn.cdc.gov/Nchs/Nhanes/1999-2000/HSQ.htm" TargetMode="External"/><Relationship Id="rId56" Type="http://schemas.openxmlformats.org/officeDocument/2006/relationships/hyperlink" Target="https://wwwn.cdc.gov/Nchs/Nhanes/1999-2000/IMQ.XPT" TargetMode="External"/><Relationship Id="rId77" Type="http://schemas.openxmlformats.org/officeDocument/2006/relationships/hyperlink" Target="https://wwwn.cdc.gov/Nchs/Nhanes/1999-2000/PAQ.htm" TargetMode="External"/><Relationship Id="rId100" Type="http://schemas.openxmlformats.org/officeDocument/2006/relationships/hyperlink" Target="https://wwwn.cdc.gov/Nchs/Nhanes/1999-2000/SSQ.XPT" TargetMode="External"/><Relationship Id="rId105" Type="http://schemas.openxmlformats.org/officeDocument/2006/relationships/hyperlink" Target="https://wwwn.cdc.gov/Nchs/Nhanes/1999-2000/WHQ.htm" TargetMode="External"/><Relationship Id="rId8" Type="http://schemas.openxmlformats.org/officeDocument/2006/relationships/hyperlink" Target="https://www.cdc.gov/brfss/index.html" TargetMode="External"/><Relationship Id="rId51" Type="http://schemas.openxmlformats.org/officeDocument/2006/relationships/hyperlink" Target="https://wwwn.cdc.gov/Nchs/Nhanes/1999-2000/HUQ.htm" TargetMode="External"/><Relationship Id="rId72" Type="http://schemas.openxmlformats.org/officeDocument/2006/relationships/hyperlink" Target="https://wwwn.cdc.gov/Nchs/Nhanes/1999-2000/OHQ.XPT" TargetMode="External"/><Relationship Id="rId93" Type="http://schemas.openxmlformats.org/officeDocument/2006/relationships/hyperlink" Target="https://wwwn.cdc.gov/Nchs/Nhanes/1999-2000/SMQMEC.htm" TargetMode="External"/><Relationship Id="rId98" Type="http://schemas.openxmlformats.org/officeDocument/2006/relationships/hyperlink" Target="https://wwwn.cdc.gov/Nchs/Nhanes/1999-2000/SMQFAM.XPT" TargetMode="External"/><Relationship Id="rId3" Type="http://schemas.openxmlformats.org/officeDocument/2006/relationships/styles" Target="styles.xml"/><Relationship Id="rId25" Type="http://schemas.openxmlformats.org/officeDocument/2006/relationships/hyperlink" Target="https://wwwn.cdc.gov/Nchs/Nhanes/1999-2000/AUQ.htm" TargetMode="External"/><Relationship Id="rId46" Type="http://schemas.openxmlformats.org/officeDocument/2006/relationships/hyperlink" Target="https://wwwn.cdc.gov/Nchs/Nhanes/1999-2000/ECQ.XPT" TargetMode="External"/><Relationship Id="rId67" Type="http://schemas.openxmlformats.org/officeDocument/2006/relationships/hyperlink" Target="https://wwwn.cdc.gov/Nchs/Nhanes/1999-2000/MPQ.htm" TargetMode="External"/><Relationship Id="rId116" Type="http://schemas.openxmlformats.org/officeDocument/2006/relationships/hyperlink" Target="https://github.com/CongGian/racehealthdatasets" TargetMode="External"/><Relationship Id="rId20" Type="http://schemas.openxmlformats.org/officeDocument/2006/relationships/hyperlink" Target="https://wwwn.cdc.gov/Nchs/Nhanes/1999-2000/ACQ.XPT" TargetMode="External"/><Relationship Id="rId41" Type="http://schemas.openxmlformats.org/officeDocument/2006/relationships/hyperlink" Target="https://wwwn.cdc.gov/Nchs/Nhanes/1999-2000/DBQ.htm" TargetMode="External"/><Relationship Id="rId62" Type="http://schemas.openxmlformats.org/officeDocument/2006/relationships/hyperlink" Target="https://wwwn.cdc.gov/Nchs/Nhanes/1999-2000/CIQMDEP.XPT" TargetMode="External"/><Relationship Id="rId83" Type="http://schemas.openxmlformats.org/officeDocument/2006/relationships/hyperlink" Target="https://wwwn.cdc.gov/Nchs/Nhanes/1999-2000/RXQ_RX.htm" TargetMode="External"/><Relationship Id="rId88" Type="http://schemas.openxmlformats.org/officeDocument/2006/relationships/hyperlink" Target="https://wwwn.cdc.gov/Nchs/Nhanes/1999-2000/RHQ.XPT" TargetMode="External"/><Relationship Id="rId111" Type="http://schemas.openxmlformats.org/officeDocument/2006/relationships/image" Target="media/image4.png"/><Relationship Id="rId15" Type="http://schemas.openxmlformats.org/officeDocument/2006/relationships/hyperlink" Target="https://dx.doi.org/10.2105/AJPH.2016.303648" TargetMode="External"/><Relationship Id="rId36" Type="http://schemas.openxmlformats.org/officeDocument/2006/relationships/hyperlink" Target="https://wwwn.cdc.gov/Nchs/Nhanes/1999-2000/HSQ.XPT" TargetMode="External"/><Relationship Id="rId57" Type="http://schemas.openxmlformats.org/officeDocument/2006/relationships/hyperlink" Target="https://wwwn.cdc.gov/Nchs/Nhanes/1999-2000/KIQ.htm" TargetMode="External"/><Relationship Id="rId106" Type="http://schemas.openxmlformats.org/officeDocument/2006/relationships/hyperlink" Target="https://wwwn.cdc.gov/Nchs/Nhanes/1999-2000/WHQ.XP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monkos@indiana.edu" TargetMode="External"/><Relationship Id="rId2" Type="http://schemas.openxmlformats.org/officeDocument/2006/relationships/hyperlink" Target="mailto:tgian@indiana.edu" TargetMode="External"/><Relationship Id="rId1" Type="http://schemas.openxmlformats.org/officeDocument/2006/relationships/hyperlink" Target="mailto:marcella_alsan@hks.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7729A-9C30-4A2F-8FED-B887DF20D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4807</Words>
  <Characters>27400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Cong Thanh</dc:creator>
  <cp:keywords/>
  <dc:description/>
  <cp:lastModifiedBy>Cong</cp:lastModifiedBy>
  <cp:revision>4</cp:revision>
  <cp:lastPrinted>2020-10-08T01:01:00Z</cp:lastPrinted>
  <dcterms:created xsi:type="dcterms:W3CDTF">2020-10-08T01:00:00Z</dcterms:created>
  <dcterms:modified xsi:type="dcterms:W3CDTF">2020-10-08T01:02:00Z</dcterms:modified>
</cp:coreProperties>
</file>